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6C78A7" w14:textId="08CE2A34" w:rsidR="008A3549" w:rsidRPr="009B0FD6" w:rsidRDefault="008A3549" w:rsidP="00BD5F80">
      <w:r w:rsidRPr="009B0FD6">
        <w:rPr>
          <w:noProof/>
          <w:lang w:val="en-US"/>
        </w:rPr>
        <w:drawing>
          <wp:inline distT="0" distB="0" distL="0" distR="0" wp14:anchorId="6835CE60" wp14:editId="50FAF388">
            <wp:extent cx="5727700" cy="2029278"/>
            <wp:effectExtent l="0" t="0" r="0" b="3175"/>
            <wp:docPr id="965" name="Picture 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png"/>
                    <pic:cNvPicPr/>
                  </pic:nvPicPr>
                  <pic:blipFill>
                    <a:blip r:embed="rId9">
                      <a:extLst>
                        <a:ext uri="{28A0092B-C50C-407E-A947-70E740481C1C}">
                          <a14:useLocalDpi xmlns:a14="http://schemas.microsoft.com/office/drawing/2010/main" val="0"/>
                        </a:ext>
                      </a:extLst>
                    </a:blip>
                    <a:stretch>
                      <a:fillRect/>
                    </a:stretch>
                  </pic:blipFill>
                  <pic:spPr>
                    <a:xfrm>
                      <a:off x="0" y="0"/>
                      <a:ext cx="5727700" cy="2029278"/>
                    </a:xfrm>
                    <a:prstGeom prst="rect">
                      <a:avLst/>
                    </a:prstGeom>
                  </pic:spPr>
                </pic:pic>
              </a:graphicData>
            </a:graphic>
          </wp:inline>
        </w:drawing>
      </w:r>
    </w:p>
    <w:p w14:paraId="465D8E4F" w14:textId="77777777" w:rsidR="008A3549" w:rsidRPr="009B0FD6" w:rsidRDefault="008A3549" w:rsidP="00BD5F80"/>
    <w:p w14:paraId="2C9A6F8B" w14:textId="77777777" w:rsidR="008A3549" w:rsidRPr="009B0FD6" w:rsidRDefault="008A3549" w:rsidP="00BD5F80"/>
    <w:p w14:paraId="69DEAB32" w14:textId="77777777" w:rsidR="00AA1EE5" w:rsidRPr="009B0FD6" w:rsidRDefault="00AA1EE5" w:rsidP="00BD5F80">
      <w:pPr>
        <w:pStyle w:val="Title"/>
      </w:pPr>
    </w:p>
    <w:p w14:paraId="1E5A8398" w14:textId="77777777" w:rsidR="00AA1EE5" w:rsidRPr="009B0FD6" w:rsidRDefault="00AA1EE5" w:rsidP="00BD5F80">
      <w:pPr>
        <w:pStyle w:val="Title"/>
      </w:pPr>
    </w:p>
    <w:p w14:paraId="11771D50" w14:textId="77777777" w:rsidR="00AA1EE5" w:rsidRPr="009B0FD6" w:rsidRDefault="00AA1EE5" w:rsidP="00BD5F80">
      <w:pPr>
        <w:pStyle w:val="Title"/>
      </w:pPr>
    </w:p>
    <w:p w14:paraId="3BB5E144" w14:textId="222D4FCE" w:rsidR="008A3549" w:rsidRPr="009B0FD6" w:rsidRDefault="008A3549" w:rsidP="00BD5F80">
      <w:pPr>
        <w:pStyle w:val="Title"/>
        <w:rPr>
          <w:sz w:val="48"/>
          <w:szCs w:val="48"/>
        </w:rPr>
      </w:pPr>
      <w:r w:rsidRPr="009B0FD6">
        <w:rPr>
          <w:sz w:val="48"/>
          <w:szCs w:val="48"/>
        </w:rPr>
        <w:t>Application Security Verification Standard 3.</w:t>
      </w:r>
      <w:r w:rsidR="00B0053F">
        <w:rPr>
          <w:sz w:val="48"/>
          <w:szCs w:val="48"/>
        </w:rPr>
        <w:t>1</w:t>
      </w:r>
    </w:p>
    <w:p w14:paraId="4B8FC944" w14:textId="3CD877A2" w:rsidR="008A3549" w:rsidRPr="009B0FD6" w:rsidRDefault="00B0053F" w:rsidP="00BD5F80">
      <w:pPr>
        <w:pStyle w:val="Subtitle"/>
      </w:pPr>
      <w:r>
        <w:t>May</w:t>
      </w:r>
      <w:r w:rsidR="002651E0">
        <w:t xml:space="preserve"> </w:t>
      </w:r>
      <w:r w:rsidR="000B1B33" w:rsidRPr="009B0FD6">
        <w:t>201</w:t>
      </w:r>
      <w:r>
        <w:t>7</w:t>
      </w:r>
    </w:p>
    <w:p w14:paraId="55B09C22" w14:textId="77777777" w:rsidR="008A3549" w:rsidRPr="009B0FD6" w:rsidRDefault="008A3549" w:rsidP="00BD5F80">
      <w:r w:rsidRPr="009B0FD6">
        <w:br w:type="page"/>
      </w:r>
    </w:p>
    <w:p w14:paraId="1C88C1F5" w14:textId="78F238A8" w:rsidR="00F93E1B" w:rsidRDefault="00347EAF">
      <w:pPr>
        <w:pStyle w:val="TOC1"/>
        <w:tabs>
          <w:tab w:val="right" w:pos="9010"/>
        </w:tabs>
        <w:rPr>
          <w:b w:val="0"/>
          <w:caps w:val="0"/>
          <w:noProof/>
          <w:u w:val="none"/>
          <w:lang w:eastAsia="ja-JP"/>
        </w:rPr>
      </w:pPr>
      <w:r w:rsidRPr="009B0FD6">
        <w:lastRenderedPageBreak/>
        <w:fldChar w:fldCharType="begin"/>
      </w:r>
      <w:r w:rsidRPr="009B0FD6">
        <w:instrText xml:space="preserve"> TOC \o "1-2" </w:instrText>
      </w:r>
      <w:r w:rsidRPr="009B0FD6">
        <w:fldChar w:fldCharType="separate"/>
      </w:r>
      <w:r w:rsidR="00F93E1B">
        <w:rPr>
          <w:noProof/>
        </w:rPr>
        <w:t>Acknowledgements</w:t>
      </w:r>
      <w:r w:rsidR="00F93E1B">
        <w:rPr>
          <w:noProof/>
        </w:rPr>
        <w:tab/>
      </w:r>
      <w:r w:rsidR="00F93E1B">
        <w:rPr>
          <w:noProof/>
        </w:rPr>
        <w:fldChar w:fldCharType="begin"/>
      </w:r>
      <w:r w:rsidR="00F93E1B">
        <w:rPr>
          <w:noProof/>
        </w:rPr>
        <w:instrText xml:space="preserve"> PAGEREF _Toc471837441 \h </w:instrText>
      </w:r>
      <w:r w:rsidR="00F93E1B">
        <w:rPr>
          <w:noProof/>
        </w:rPr>
      </w:r>
      <w:r w:rsidR="00F93E1B">
        <w:rPr>
          <w:noProof/>
        </w:rPr>
        <w:fldChar w:fldCharType="separate"/>
      </w:r>
      <w:r w:rsidR="00F93E1B">
        <w:rPr>
          <w:noProof/>
        </w:rPr>
        <w:t>5</w:t>
      </w:r>
      <w:r w:rsidR="00F93E1B">
        <w:rPr>
          <w:noProof/>
        </w:rPr>
        <w:fldChar w:fldCharType="end"/>
      </w:r>
    </w:p>
    <w:p w14:paraId="458591E5" w14:textId="432A8CBF" w:rsidR="00F93E1B" w:rsidRDefault="00F93E1B">
      <w:pPr>
        <w:pStyle w:val="TOC2"/>
        <w:tabs>
          <w:tab w:val="right" w:pos="9010"/>
        </w:tabs>
        <w:rPr>
          <w:b w:val="0"/>
          <w:smallCaps w:val="0"/>
          <w:noProof/>
          <w:lang w:eastAsia="ja-JP"/>
        </w:rPr>
      </w:pPr>
      <w:r>
        <w:rPr>
          <w:noProof/>
        </w:rPr>
        <w:t>About the Standard</w:t>
      </w:r>
      <w:r>
        <w:rPr>
          <w:noProof/>
        </w:rPr>
        <w:tab/>
      </w:r>
      <w:r>
        <w:rPr>
          <w:noProof/>
        </w:rPr>
        <w:fldChar w:fldCharType="begin"/>
      </w:r>
      <w:r>
        <w:rPr>
          <w:noProof/>
        </w:rPr>
        <w:instrText xml:space="preserve"> PAGEREF _Toc471837442 \h </w:instrText>
      </w:r>
      <w:r>
        <w:rPr>
          <w:noProof/>
        </w:rPr>
      </w:r>
      <w:r>
        <w:rPr>
          <w:noProof/>
        </w:rPr>
        <w:fldChar w:fldCharType="separate"/>
      </w:r>
      <w:r>
        <w:rPr>
          <w:noProof/>
        </w:rPr>
        <w:t>5</w:t>
      </w:r>
      <w:r>
        <w:rPr>
          <w:noProof/>
        </w:rPr>
        <w:fldChar w:fldCharType="end"/>
      </w:r>
    </w:p>
    <w:p w14:paraId="303AD961" w14:textId="1DE73347" w:rsidR="00F93E1B" w:rsidRDefault="00F93E1B">
      <w:pPr>
        <w:pStyle w:val="TOC2"/>
        <w:tabs>
          <w:tab w:val="right" w:pos="9010"/>
        </w:tabs>
        <w:rPr>
          <w:b w:val="0"/>
          <w:smallCaps w:val="0"/>
          <w:noProof/>
          <w:lang w:eastAsia="ja-JP"/>
        </w:rPr>
      </w:pPr>
      <w:r>
        <w:rPr>
          <w:noProof/>
        </w:rPr>
        <w:t>Copyright and License</w:t>
      </w:r>
      <w:r>
        <w:rPr>
          <w:noProof/>
        </w:rPr>
        <w:tab/>
      </w:r>
      <w:r>
        <w:rPr>
          <w:noProof/>
        </w:rPr>
        <w:fldChar w:fldCharType="begin"/>
      </w:r>
      <w:r>
        <w:rPr>
          <w:noProof/>
        </w:rPr>
        <w:instrText xml:space="preserve"> PAGEREF _Toc471837443 \h </w:instrText>
      </w:r>
      <w:r>
        <w:rPr>
          <w:noProof/>
        </w:rPr>
      </w:r>
      <w:r>
        <w:rPr>
          <w:noProof/>
        </w:rPr>
        <w:fldChar w:fldCharType="separate"/>
      </w:r>
      <w:r>
        <w:rPr>
          <w:noProof/>
        </w:rPr>
        <w:t>5</w:t>
      </w:r>
      <w:r>
        <w:rPr>
          <w:noProof/>
        </w:rPr>
        <w:fldChar w:fldCharType="end"/>
      </w:r>
    </w:p>
    <w:p w14:paraId="5CB23A40" w14:textId="58727650" w:rsidR="00F93E1B" w:rsidRDefault="00F93E1B">
      <w:pPr>
        <w:pStyle w:val="TOC1"/>
        <w:tabs>
          <w:tab w:val="right" w:pos="9010"/>
        </w:tabs>
        <w:rPr>
          <w:b w:val="0"/>
          <w:caps w:val="0"/>
          <w:noProof/>
          <w:u w:val="none"/>
          <w:lang w:eastAsia="ja-JP"/>
        </w:rPr>
      </w:pPr>
      <w:r>
        <w:rPr>
          <w:noProof/>
        </w:rPr>
        <w:t>Preface</w:t>
      </w:r>
      <w:r>
        <w:rPr>
          <w:noProof/>
        </w:rPr>
        <w:tab/>
      </w:r>
      <w:r>
        <w:rPr>
          <w:noProof/>
        </w:rPr>
        <w:fldChar w:fldCharType="begin"/>
      </w:r>
      <w:r>
        <w:rPr>
          <w:noProof/>
        </w:rPr>
        <w:instrText xml:space="preserve"> PAGEREF _Toc471837444 \h </w:instrText>
      </w:r>
      <w:r>
        <w:rPr>
          <w:noProof/>
        </w:rPr>
      </w:r>
      <w:r>
        <w:rPr>
          <w:noProof/>
        </w:rPr>
        <w:fldChar w:fldCharType="separate"/>
      </w:r>
      <w:r>
        <w:rPr>
          <w:noProof/>
        </w:rPr>
        <w:t>8</w:t>
      </w:r>
      <w:r>
        <w:rPr>
          <w:noProof/>
        </w:rPr>
        <w:fldChar w:fldCharType="end"/>
      </w:r>
    </w:p>
    <w:p w14:paraId="3C718530" w14:textId="4FC0F176" w:rsidR="00F93E1B" w:rsidRDefault="00F93E1B">
      <w:pPr>
        <w:pStyle w:val="TOC2"/>
        <w:tabs>
          <w:tab w:val="right" w:pos="9010"/>
        </w:tabs>
        <w:rPr>
          <w:b w:val="0"/>
          <w:smallCaps w:val="0"/>
          <w:noProof/>
          <w:lang w:eastAsia="ja-JP"/>
        </w:rPr>
      </w:pPr>
      <w:r>
        <w:rPr>
          <w:noProof/>
        </w:rPr>
        <w:t>What’s new in 3.0?</w:t>
      </w:r>
      <w:r>
        <w:rPr>
          <w:noProof/>
        </w:rPr>
        <w:tab/>
      </w:r>
      <w:r>
        <w:rPr>
          <w:noProof/>
        </w:rPr>
        <w:fldChar w:fldCharType="begin"/>
      </w:r>
      <w:r>
        <w:rPr>
          <w:noProof/>
        </w:rPr>
        <w:instrText xml:space="preserve"> PAGEREF _Toc471837445 \h </w:instrText>
      </w:r>
      <w:r>
        <w:rPr>
          <w:noProof/>
        </w:rPr>
      </w:r>
      <w:r>
        <w:rPr>
          <w:noProof/>
        </w:rPr>
        <w:fldChar w:fldCharType="separate"/>
      </w:r>
      <w:r>
        <w:rPr>
          <w:noProof/>
        </w:rPr>
        <w:t>8</w:t>
      </w:r>
      <w:r>
        <w:rPr>
          <w:noProof/>
        </w:rPr>
        <w:fldChar w:fldCharType="end"/>
      </w:r>
    </w:p>
    <w:p w14:paraId="6A0F5767" w14:textId="3DAAD4F3" w:rsidR="00F93E1B" w:rsidRDefault="00F93E1B">
      <w:pPr>
        <w:pStyle w:val="TOC1"/>
        <w:tabs>
          <w:tab w:val="right" w:pos="9010"/>
        </w:tabs>
        <w:rPr>
          <w:b w:val="0"/>
          <w:caps w:val="0"/>
          <w:noProof/>
          <w:u w:val="none"/>
          <w:lang w:eastAsia="ja-JP"/>
        </w:rPr>
      </w:pPr>
      <w:r>
        <w:rPr>
          <w:noProof/>
        </w:rPr>
        <w:t>Using the Application Security Verification Standard</w:t>
      </w:r>
      <w:r>
        <w:rPr>
          <w:noProof/>
        </w:rPr>
        <w:tab/>
      </w:r>
      <w:r>
        <w:rPr>
          <w:noProof/>
        </w:rPr>
        <w:fldChar w:fldCharType="begin"/>
      </w:r>
      <w:r>
        <w:rPr>
          <w:noProof/>
        </w:rPr>
        <w:instrText xml:space="preserve"> PAGEREF _Toc471837446 \h </w:instrText>
      </w:r>
      <w:r>
        <w:rPr>
          <w:noProof/>
        </w:rPr>
      </w:r>
      <w:r>
        <w:rPr>
          <w:noProof/>
        </w:rPr>
        <w:fldChar w:fldCharType="separate"/>
      </w:r>
      <w:r>
        <w:rPr>
          <w:noProof/>
        </w:rPr>
        <w:t>9</w:t>
      </w:r>
      <w:r>
        <w:rPr>
          <w:noProof/>
        </w:rPr>
        <w:fldChar w:fldCharType="end"/>
      </w:r>
    </w:p>
    <w:p w14:paraId="699909DE" w14:textId="3D60D13B" w:rsidR="00F93E1B" w:rsidRDefault="00F93E1B">
      <w:pPr>
        <w:pStyle w:val="TOC2"/>
        <w:tabs>
          <w:tab w:val="right" w:pos="9010"/>
        </w:tabs>
        <w:rPr>
          <w:b w:val="0"/>
          <w:smallCaps w:val="0"/>
          <w:noProof/>
          <w:lang w:eastAsia="ja-JP"/>
        </w:rPr>
      </w:pPr>
      <w:r>
        <w:rPr>
          <w:noProof/>
        </w:rPr>
        <w:t>Application Security Verification Levels</w:t>
      </w:r>
      <w:r>
        <w:rPr>
          <w:noProof/>
        </w:rPr>
        <w:tab/>
      </w:r>
      <w:r>
        <w:rPr>
          <w:noProof/>
        </w:rPr>
        <w:fldChar w:fldCharType="begin"/>
      </w:r>
      <w:r>
        <w:rPr>
          <w:noProof/>
        </w:rPr>
        <w:instrText xml:space="preserve"> PAGEREF _Toc471837447 \h </w:instrText>
      </w:r>
      <w:r>
        <w:rPr>
          <w:noProof/>
        </w:rPr>
      </w:r>
      <w:r>
        <w:rPr>
          <w:noProof/>
        </w:rPr>
        <w:fldChar w:fldCharType="separate"/>
      </w:r>
      <w:r>
        <w:rPr>
          <w:noProof/>
        </w:rPr>
        <w:t>9</w:t>
      </w:r>
      <w:r>
        <w:rPr>
          <w:noProof/>
        </w:rPr>
        <w:fldChar w:fldCharType="end"/>
      </w:r>
    </w:p>
    <w:p w14:paraId="2F1C88BA" w14:textId="6B498D11" w:rsidR="00F93E1B" w:rsidRDefault="00F93E1B">
      <w:pPr>
        <w:pStyle w:val="TOC2"/>
        <w:tabs>
          <w:tab w:val="right" w:pos="9010"/>
        </w:tabs>
        <w:rPr>
          <w:b w:val="0"/>
          <w:smallCaps w:val="0"/>
          <w:noProof/>
          <w:lang w:eastAsia="ja-JP"/>
        </w:rPr>
      </w:pPr>
      <w:r>
        <w:rPr>
          <w:noProof/>
        </w:rPr>
        <w:t>How to use this standard</w:t>
      </w:r>
      <w:r>
        <w:rPr>
          <w:noProof/>
        </w:rPr>
        <w:tab/>
      </w:r>
      <w:r>
        <w:rPr>
          <w:noProof/>
        </w:rPr>
        <w:fldChar w:fldCharType="begin"/>
      </w:r>
      <w:r>
        <w:rPr>
          <w:noProof/>
        </w:rPr>
        <w:instrText xml:space="preserve"> PAGEREF _Toc471837448 \h </w:instrText>
      </w:r>
      <w:r>
        <w:rPr>
          <w:noProof/>
        </w:rPr>
      </w:r>
      <w:r>
        <w:rPr>
          <w:noProof/>
        </w:rPr>
        <w:fldChar w:fldCharType="separate"/>
      </w:r>
      <w:r>
        <w:rPr>
          <w:noProof/>
        </w:rPr>
        <w:t>10</w:t>
      </w:r>
      <w:r>
        <w:rPr>
          <w:noProof/>
        </w:rPr>
        <w:fldChar w:fldCharType="end"/>
      </w:r>
    </w:p>
    <w:p w14:paraId="74B623CE" w14:textId="3D8D5B6B" w:rsidR="00F93E1B" w:rsidRDefault="00F93E1B">
      <w:pPr>
        <w:pStyle w:val="TOC2"/>
        <w:tabs>
          <w:tab w:val="right" w:pos="9010"/>
        </w:tabs>
        <w:rPr>
          <w:b w:val="0"/>
          <w:smallCaps w:val="0"/>
          <w:noProof/>
          <w:lang w:eastAsia="ja-JP"/>
        </w:rPr>
      </w:pPr>
      <w:r>
        <w:rPr>
          <w:noProof/>
        </w:rPr>
        <w:t>Applying ASVS in Practice</w:t>
      </w:r>
      <w:r>
        <w:rPr>
          <w:noProof/>
        </w:rPr>
        <w:tab/>
      </w:r>
      <w:r>
        <w:rPr>
          <w:noProof/>
        </w:rPr>
        <w:fldChar w:fldCharType="begin"/>
      </w:r>
      <w:r>
        <w:rPr>
          <w:noProof/>
        </w:rPr>
        <w:instrText xml:space="preserve"> PAGEREF _Toc471837449 \h </w:instrText>
      </w:r>
      <w:r>
        <w:rPr>
          <w:noProof/>
        </w:rPr>
      </w:r>
      <w:r>
        <w:rPr>
          <w:noProof/>
        </w:rPr>
        <w:fldChar w:fldCharType="separate"/>
      </w:r>
      <w:r>
        <w:rPr>
          <w:noProof/>
        </w:rPr>
        <w:t>11</w:t>
      </w:r>
      <w:r>
        <w:rPr>
          <w:noProof/>
        </w:rPr>
        <w:fldChar w:fldCharType="end"/>
      </w:r>
    </w:p>
    <w:p w14:paraId="0A8886AE" w14:textId="351F71CB" w:rsidR="00F93E1B" w:rsidRDefault="00F93E1B">
      <w:pPr>
        <w:pStyle w:val="TOC1"/>
        <w:tabs>
          <w:tab w:val="right" w:pos="9010"/>
        </w:tabs>
        <w:rPr>
          <w:b w:val="0"/>
          <w:caps w:val="0"/>
          <w:noProof/>
          <w:u w:val="none"/>
          <w:lang w:eastAsia="ja-JP"/>
        </w:rPr>
      </w:pPr>
      <w:r>
        <w:rPr>
          <w:noProof/>
        </w:rPr>
        <w:t>Case Studies</w:t>
      </w:r>
      <w:r>
        <w:rPr>
          <w:noProof/>
        </w:rPr>
        <w:tab/>
      </w:r>
      <w:r>
        <w:rPr>
          <w:noProof/>
        </w:rPr>
        <w:fldChar w:fldCharType="begin"/>
      </w:r>
      <w:r>
        <w:rPr>
          <w:noProof/>
        </w:rPr>
        <w:instrText xml:space="preserve"> PAGEREF _Toc471837450 \h </w:instrText>
      </w:r>
      <w:r>
        <w:rPr>
          <w:noProof/>
        </w:rPr>
      </w:r>
      <w:r>
        <w:rPr>
          <w:noProof/>
        </w:rPr>
        <w:fldChar w:fldCharType="separate"/>
      </w:r>
      <w:r>
        <w:rPr>
          <w:noProof/>
        </w:rPr>
        <w:t>14</w:t>
      </w:r>
      <w:r>
        <w:rPr>
          <w:noProof/>
        </w:rPr>
        <w:fldChar w:fldCharType="end"/>
      </w:r>
    </w:p>
    <w:p w14:paraId="32A389F8" w14:textId="2F4E77A1" w:rsidR="00F93E1B" w:rsidRDefault="00F93E1B">
      <w:pPr>
        <w:pStyle w:val="TOC2"/>
        <w:tabs>
          <w:tab w:val="right" w:pos="9010"/>
        </w:tabs>
        <w:rPr>
          <w:b w:val="0"/>
          <w:smallCaps w:val="0"/>
          <w:noProof/>
          <w:lang w:eastAsia="ja-JP"/>
        </w:rPr>
      </w:pPr>
      <w:r>
        <w:rPr>
          <w:noProof/>
        </w:rPr>
        <w:t>Case Study 1: As a Security Testing Guide</w:t>
      </w:r>
      <w:r>
        <w:rPr>
          <w:noProof/>
        </w:rPr>
        <w:tab/>
      </w:r>
      <w:r>
        <w:rPr>
          <w:noProof/>
        </w:rPr>
        <w:fldChar w:fldCharType="begin"/>
      </w:r>
      <w:r>
        <w:rPr>
          <w:noProof/>
        </w:rPr>
        <w:instrText xml:space="preserve"> PAGEREF _Toc471837451 \h </w:instrText>
      </w:r>
      <w:r>
        <w:rPr>
          <w:noProof/>
        </w:rPr>
      </w:r>
      <w:r>
        <w:rPr>
          <w:noProof/>
        </w:rPr>
        <w:fldChar w:fldCharType="separate"/>
      </w:r>
      <w:r>
        <w:rPr>
          <w:noProof/>
        </w:rPr>
        <w:t>14</w:t>
      </w:r>
      <w:r>
        <w:rPr>
          <w:noProof/>
        </w:rPr>
        <w:fldChar w:fldCharType="end"/>
      </w:r>
    </w:p>
    <w:p w14:paraId="46F0B0E1" w14:textId="5FA1C3D6" w:rsidR="00F93E1B" w:rsidRDefault="00F93E1B">
      <w:pPr>
        <w:pStyle w:val="TOC2"/>
        <w:tabs>
          <w:tab w:val="right" w:pos="9010"/>
        </w:tabs>
        <w:rPr>
          <w:b w:val="0"/>
          <w:smallCaps w:val="0"/>
          <w:noProof/>
          <w:lang w:eastAsia="ja-JP"/>
        </w:rPr>
      </w:pPr>
      <w:r>
        <w:rPr>
          <w:noProof/>
        </w:rPr>
        <w:t>Case Study 2: As a secure SDLC</w:t>
      </w:r>
      <w:r>
        <w:rPr>
          <w:noProof/>
        </w:rPr>
        <w:tab/>
      </w:r>
      <w:r>
        <w:rPr>
          <w:noProof/>
        </w:rPr>
        <w:fldChar w:fldCharType="begin"/>
      </w:r>
      <w:r>
        <w:rPr>
          <w:noProof/>
        </w:rPr>
        <w:instrText xml:space="preserve"> PAGEREF _Toc471837452 \h </w:instrText>
      </w:r>
      <w:r>
        <w:rPr>
          <w:noProof/>
        </w:rPr>
      </w:r>
      <w:r>
        <w:rPr>
          <w:noProof/>
        </w:rPr>
        <w:fldChar w:fldCharType="separate"/>
      </w:r>
      <w:r>
        <w:rPr>
          <w:noProof/>
        </w:rPr>
        <w:t>15</w:t>
      </w:r>
      <w:r>
        <w:rPr>
          <w:noProof/>
        </w:rPr>
        <w:fldChar w:fldCharType="end"/>
      </w:r>
    </w:p>
    <w:p w14:paraId="1ABE9403" w14:textId="1571EADE" w:rsidR="00F93E1B" w:rsidRDefault="00F93E1B">
      <w:pPr>
        <w:pStyle w:val="TOC1"/>
        <w:tabs>
          <w:tab w:val="right" w:pos="9010"/>
        </w:tabs>
        <w:rPr>
          <w:b w:val="0"/>
          <w:caps w:val="0"/>
          <w:noProof/>
          <w:u w:val="none"/>
          <w:lang w:eastAsia="ja-JP"/>
        </w:rPr>
      </w:pPr>
      <w:r>
        <w:rPr>
          <w:noProof/>
        </w:rPr>
        <w:t>Assessing software has achieved a verification level</w:t>
      </w:r>
      <w:r>
        <w:rPr>
          <w:noProof/>
        </w:rPr>
        <w:tab/>
      </w:r>
      <w:r>
        <w:rPr>
          <w:noProof/>
        </w:rPr>
        <w:fldChar w:fldCharType="begin"/>
      </w:r>
      <w:r>
        <w:rPr>
          <w:noProof/>
        </w:rPr>
        <w:instrText xml:space="preserve"> PAGEREF _Toc471837453 \h </w:instrText>
      </w:r>
      <w:r>
        <w:rPr>
          <w:noProof/>
        </w:rPr>
      </w:r>
      <w:r>
        <w:rPr>
          <w:noProof/>
        </w:rPr>
        <w:fldChar w:fldCharType="separate"/>
      </w:r>
      <w:r>
        <w:rPr>
          <w:noProof/>
        </w:rPr>
        <w:t>16</w:t>
      </w:r>
      <w:r>
        <w:rPr>
          <w:noProof/>
        </w:rPr>
        <w:fldChar w:fldCharType="end"/>
      </w:r>
    </w:p>
    <w:p w14:paraId="1C40FCA0" w14:textId="32D240E0" w:rsidR="00F93E1B" w:rsidRDefault="00F93E1B">
      <w:pPr>
        <w:pStyle w:val="TOC2"/>
        <w:tabs>
          <w:tab w:val="right" w:pos="9010"/>
        </w:tabs>
        <w:rPr>
          <w:b w:val="0"/>
          <w:smallCaps w:val="0"/>
          <w:noProof/>
          <w:lang w:eastAsia="ja-JP"/>
        </w:rPr>
      </w:pPr>
      <w:r>
        <w:rPr>
          <w:noProof/>
        </w:rPr>
        <w:t>OWASP’s stance on ASVS Certifications and Trust Marks</w:t>
      </w:r>
      <w:r>
        <w:rPr>
          <w:noProof/>
        </w:rPr>
        <w:tab/>
      </w:r>
      <w:r>
        <w:rPr>
          <w:noProof/>
        </w:rPr>
        <w:fldChar w:fldCharType="begin"/>
      </w:r>
      <w:r>
        <w:rPr>
          <w:noProof/>
        </w:rPr>
        <w:instrText xml:space="preserve"> PAGEREF _Toc471837454 \h </w:instrText>
      </w:r>
      <w:r>
        <w:rPr>
          <w:noProof/>
        </w:rPr>
      </w:r>
      <w:r>
        <w:rPr>
          <w:noProof/>
        </w:rPr>
        <w:fldChar w:fldCharType="separate"/>
      </w:r>
      <w:r>
        <w:rPr>
          <w:noProof/>
        </w:rPr>
        <w:t>16</w:t>
      </w:r>
      <w:r>
        <w:rPr>
          <w:noProof/>
        </w:rPr>
        <w:fldChar w:fldCharType="end"/>
      </w:r>
    </w:p>
    <w:p w14:paraId="04284F2F" w14:textId="03EFED62" w:rsidR="00F93E1B" w:rsidRDefault="00F93E1B">
      <w:pPr>
        <w:pStyle w:val="TOC2"/>
        <w:tabs>
          <w:tab w:val="right" w:pos="9010"/>
        </w:tabs>
        <w:rPr>
          <w:b w:val="0"/>
          <w:smallCaps w:val="0"/>
          <w:noProof/>
          <w:lang w:eastAsia="ja-JP"/>
        </w:rPr>
      </w:pPr>
      <w:r>
        <w:rPr>
          <w:noProof/>
        </w:rPr>
        <w:t>Guidance for certifying organizations</w:t>
      </w:r>
      <w:r>
        <w:rPr>
          <w:noProof/>
        </w:rPr>
        <w:tab/>
      </w:r>
      <w:r>
        <w:rPr>
          <w:noProof/>
        </w:rPr>
        <w:fldChar w:fldCharType="begin"/>
      </w:r>
      <w:r>
        <w:rPr>
          <w:noProof/>
        </w:rPr>
        <w:instrText xml:space="preserve"> PAGEREF _Toc471837455 \h </w:instrText>
      </w:r>
      <w:r>
        <w:rPr>
          <w:noProof/>
        </w:rPr>
      </w:r>
      <w:r>
        <w:rPr>
          <w:noProof/>
        </w:rPr>
        <w:fldChar w:fldCharType="separate"/>
      </w:r>
      <w:r>
        <w:rPr>
          <w:noProof/>
        </w:rPr>
        <w:t>16</w:t>
      </w:r>
      <w:r>
        <w:rPr>
          <w:noProof/>
        </w:rPr>
        <w:fldChar w:fldCharType="end"/>
      </w:r>
    </w:p>
    <w:p w14:paraId="19727560" w14:textId="5916E42A" w:rsidR="00F93E1B" w:rsidRDefault="00F93E1B">
      <w:pPr>
        <w:pStyle w:val="TOC2"/>
        <w:tabs>
          <w:tab w:val="right" w:pos="9010"/>
        </w:tabs>
        <w:rPr>
          <w:b w:val="0"/>
          <w:smallCaps w:val="0"/>
          <w:noProof/>
          <w:lang w:eastAsia="ja-JP"/>
        </w:rPr>
      </w:pPr>
      <w:r>
        <w:rPr>
          <w:noProof/>
        </w:rPr>
        <w:t>The role of automated penetration testing tools</w:t>
      </w:r>
      <w:r>
        <w:rPr>
          <w:noProof/>
        </w:rPr>
        <w:tab/>
      </w:r>
      <w:r>
        <w:rPr>
          <w:noProof/>
        </w:rPr>
        <w:fldChar w:fldCharType="begin"/>
      </w:r>
      <w:r>
        <w:rPr>
          <w:noProof/>
        </w:rPr>
        <w:instrText xml:space="preserve"> PAGEREF _Toc471837456 \h </w:instrText>
      </w:r>
      <w:r>
        <w:rPr>
          <w:noProof/>
        </w:rPr>
      </w:r>
      <w:r>
        <w:rPr>
          <w:noProof/>
        </w:rPr>
        <w:fldChar w:fldCharType="separate"/>
      </w:r>
      <w:r>
        <w:rPr>
          <w:noProof/>
        </w:rPr>
        <w:t>16</w:t>
      </w:r>
      <w:r>
        <w:rPr>
          <w:noProof/>
        </w:rPr>
        <w:fldChar w:fldCharType="end"/>
      </w:r>
    </w:p>
    <w:p w14:paraId="570D994C" w14:textId="77B7CF6F" w:rsidR="00F93E1B" w:rsidRDefault="00F93E1B">
      <w:pPr>
        <w:pStyle w:val="TOC2"/>
        <w:tabs>
          <w:tab w:val="right" w:pos="9010"/>
        </w:tabs>
        <w:rPr>
          <w:b w:val="0"/>
          <w:smallCaps w:val="0"/>
          <w:noProof/>
          <w:lang w:eastAsia="ja-JP"/>
        </w:rPr>
      </w:pPr>
      <w:r>
        <w:rPr>
          <w:noProof/>
        </w:rPr>
        <w:t>The role of penetration testing</w:t>
      </w:r>
      <w:r>
        <w:rPr>
          <w:noProof/>
        </w:rPr>
        <w:tab/>
      </w:r>
      <w:r>
        <w:rPr>
          <w:noProof/>
        </w:rPr>
        <w:fldChar w:fldCharType="begin"/>
      </w:r>
      <w:r>
        <w:rPr>
          <w:noProof/>
        </w:rPr>
        <w:instrText xml:space="preserve"> PAGEREF _Toc471837457 \h </w:instrText>
      </w:r>
      <w:r>
        <w:rPr>
          <w:noProof/>
        </w:rPr>
      </w:r>
      <w:r>
        <w:rPr>
          <w:noProof/>
        </w:rPr>
        <w:fldChar w:fldCharType="separate"/>
      </w:r>
      <w:r>
        <w:rPr>
          <w:noProof/>
        </w:rPr>
        <w:t>17</w:t>
      </w:r>
      <w:r>
        <w:rPr>
          <w:noProof/>
        </w:rPr>
        <w:fldChar w:fldCharType="end"/>
      </w:r>
    </w:p>
    <w:p w14:paraId="3FBEE601" w14:textId="2D3B664E" w:rsidR="00F93E1B" w:rsidRDefault="00F93E1B">
      <w:pPr>
        <w:pStyle w:val="TOC2"/>
        <w:tabs>
          <w:tab w:val="right" w:pos="9010"/>
        </w:tabs>
        <w:rPr>
          <w:b w:val="0"/>
          <w:smallCaps w:val="0"/>
          <w:noProof/>
          <w:lang w:eastAsia="ja-JP"/>
        </w:rPr>
      </w:pPr>
      <w:r>
        <w:rPr>
          <w:noProof/>
        </w:rPr>
        <w:t>As detailed security architecture guidance</w:t>
      </w:r>
      <w:r>
        <w:rPr>
          <w:noProof/>
        </w:rPr>
        <w:tab/>
      </w:r>
      <w:r>
        <w:rPr>
          <w:noProof/>
        </w:rPr>
        <w:fldChar w:fldCharType="begin"/>
      </w:r>
      <w:r>
        <w:rPr>
          <w:noProof/>
        </w:rPr>
        <w:instrText xml:space="preserve"> PAGEREF _Toc471837458 \h </w:instrText>
      </w:r>
      <w:r>
        <w:rPr>
          <w:noProof/>
        </w:rPr>
      </w:r>
      <w:r>
        <w:rPr>
          <w:noProof/>
        </w:rPr>
        <w:fldChar w:fldCharType="separate"/>
      </w:r>
      <w:r>
        <w:rPr>
          <w:noProof/>
        </w:rPr>
        <w:t>17</w:t>
      </w:r>
      <w:r>
        <w:rPr>
          <w:noProof/>
        </w:rPr>
        <w:fldChar w:fldCharType="end"/>
      </w:r>
    </w:p>
    <w:p w14:paraId="198A95B3" w14:textId="12D27DC4" w:rsidR="00F93E1B" w:rsidRDefault="00F93E1B">
      <w:pPr>
        <w:pStyle w:val="TOC2"/>
        <w:tabs>
          <w:tab w:val="right" w:pos="9010"/>
        </w:tabs>
        <w:rPr>
          <w:b w:val="0"/>
          <w:smallCaps w:val="0"/>
          <w:noProof/>
          <w:lang w:eastAsia="ja-JP"/>
        </w:rPr>
      </w:pPr>
      <w:r>
        <w:rPr>
          <w:noProof/>
        </w:rPr>
        <w:t>As a replacement for off the shelf secure coding checklists</w:t>
      </w:r>
      <w:r>
        <w:rPr>
          <w:noProof/>
        </w:rPr>
        <w:tab/>
      </w:r>
      <w:r>
        <w:rPr>
          <w:noProof/>
        </w:rPr>
        <w:fldChar w:fldCharType="begin"/>
      </w:r>
      <w:r>
        <w:rPr>
          <w:noProof/>
        </w:rPr>
        <w:instrText xml:space="preserve"> PAGEREF _Toc471837459 \h </w:instrText>
      </w:r>
      <w:r>
        <w:rPr>
          <w:noProof/>
        </w:rPr>
      </w:r>
      <w:r>
        <w:rPr>
          <w:noProof/>
        </w:rPr>
        <w:fldChar w:fldCharType="separate"/>
      </w:r>
      <w:r>
        <w:rPr>
          <w:noProof/>
        </w:rPr>
        <w:t>17</w:t>
      </w:r>
      <w:r>
        <w:rPr>
          <w:noProof/>
        </w:rPr>
        <w:fldChar w:fldCharType="end"/>
      </w:r>
    </w:p>
    <w:p w14:paraId="749DA5A1" w14:textId="50B6C041" w:rsidR="00F93E1B" w:rsidRDefault="00F93E1B">
      <w:pPr>
        <w:pStyle w:val="TOC2"/>
        <w:tabs>
          <w:tab w:val="right" w:pos="9010"/>
        </w:tabs>
        <w:rPr>
          <w:b w:val="0"/>
          <w:smallCaps w:val="0"/>
          <w:noProof/>
          <w:lang w:eastAsia="ja-JP"/>
        </w:rPr>
      </w:pPr>
      <w:r>
        <w:rPr>
          <w:noProof/>
        </w:rPr>
        <w:t>As a guide for automated unit and integration tests</w:t>
      </w:r>
      <w:r>
        <w:rPr>
          <w:noProof/>
        </w:rPr>
        <w:tab/>
      </w:r>
      <w:r>
        <w:rPr>
          <w:noProof/>
        </w:rPr>
        <w:fldChar w:fldCharType="begin"/>
      </w:r>
      <w:r>
        <w:rPr>
          <w:noProof/>
        </w:rPr>
        <w:instrText xml:space="preserve"> PAGEREF _Toc471837460 \h </w:instrText>
      </w:r>
      <w:r>
        <w:rPr>
          <w:noProof/>
        </w:rPr>
      </w:r>
      <w:r>
        <w:rPr>
          <w:noProof/>
        </w:rPr>
        <w:fldChar w:fldCharType="separate"/>
      </w:r>
      <w:r>
        <w:rPr>
          <w:noProof/>
        </w:rPr>
        <w:t>17</w:t>
      </w:r>
      <w:r>
        <w:rPr>
          <w:noProof/>
        </w:rPr>
        <w:fldChar w:fldCharType="end"/>
      </w:r>
    </w:p>
    <w:p w14:paraId="5EE7F4C4" w14:textId="020CAEBD" w:rsidR="00F93E1B" w:rsidRDefault="00F93E1B">
      <w:pPr>
        <w:pStyle w:val="TOC2"/>
        <w:tabs>
          <w:tab w:val="right" w:pos="9010"/>
        </w:tabs>
        <w:rPr>
          <w:b w:val="0"/>
          <w:smallCaps w:val="0"/>
          <w:noProof/>
          <w:lang w:eastAsia="ja-JP"/>
        </w:rPr>
      </w:pPr>
      <w:r>
        <w:rPr>
          <w:noProof/>
        </w:rPr>
        <w:t>As secure development training</w:t>
      </w:r>
      <w:r>
        <w:rPr>
          <w:noProof/>
        </w:rPr>
        <w:tab/>
      </w:r>
      <w:r>
        <w:rPr>
          <w:noProof/>
        </w:rPr>
        <w:fldChar w:fldCharType="begin"/>
      </w:r>
      <w:r>
        <w:rPr>
          <w:noProof/>
        </w:rPr>
        <w:instrText xml:space="preserve"> PAGEREF _Toc471837461 \h </w:instrText>
      </w:r>
      <w:r>
        <w:rPr>
          <w:noProof/>
        </w:rPr>
      </w:r>
      <w:r>
        <w:rPr>
          <w:noProof/>
        </w:rPr>
        <w:fldChar w:fldCharType="separate"/>
      </w:r>
      <w:r>
        <w:rPr>
          <w:noProof/>
        </w:rPr>
        <w:t>18</w:t>
      </w:r>
      <w:r>
        <w:rPr>
          <w:noProof/>
        </w:rPr>
        <w:fldChar w:fldCharType="end"/>
      </w:r>
    </w:p>
    <w:p w14:paraId="03A5F6F9" w14:textId="1BFCB837" w:rsidR="00F93E1B" w:rsidRDefault="00F93E1B">
      <w:pPr>
        <w:pStyle w:val="TOC1"/>
        <w:tabs>
          <w:tab w:val="right" w:pos="9010"/>
        </w:tabs>
        <w:rPr>
          <w:b w:val="0"/>
          <w:caps w:val="0"/>
          <w:noProof/>
          <w:u w:val="none"/>
          <w:lang w:eastAsia="ja-JP"/>
        </w:rPr>
      </w:pPr>
      <w:r>
        <w:rPr>
          <w:noProof/>
        </w:rPr>
        <w:t>OWASP Projects using ASVS</w:t>
      </w:r>
      <w:r>
        <w:rPr>
          <w:noProof/>
        </w:rPr>
        <w:tab/>
      </w:r>
      <w:r>
        <w:rPr>
          <w:noProof/>
        </w:rPr>
        <w:fldChar w:fldCharType="begin"/>
      </w:r>
      <w:r>
        <w:rPr>
          <w:noProof/>
        </w:rPr>
        <w:instrText xml:space="preserve"> PAGEREF _Toc471837462 \h </w:instrText>
      </w:r>
      <w:r>
        <w:rPr>
          <w:noProof/>
        </w:rPr>
      </w:r>
      <w:r>
        <w:rPr>
          <w:noProof/>
        </w:rPr>
        <w:fldChar w:fldCharType="separate"/>
      </w:r>
      <w:r>
        <w:rPr>
          <w:noProof/>
        </w:rPr>
        <w:t>19</w:t>
      </w:r>
      <w:r>
        <w:rPr>
          <w:noProof/>
        </w:rPr>
        <w:fldChar w:fldCharType="end"/>
      </w:r>
    </w:p>
    <w:p w14:paraId="110053ED" w14:textId="0AD79E3A" w:rsidR="00F93E1B" w:rsidRDefault="00F93E1B">
      <w:pPr>
        <w:pStyle w:val="TOC2"/>
        <w:tabs>
          <w:tab w:val="right" w:pos="9010"/>
        </w:tabs>
        <w:rPr>
          <w:b w:val="0"/>
          <w:smallCaps w:val="0"/>
          <w:noProof/>
          <w:lang w:eastAsia="ja-JP"/>
        </w:rPr>
      </w:pPr>
      <w:r>
        <w:rPr>
          <w:noProof/>
        </w:rPr>
        <w:t>Security Knowledge Framework</w:t>
      </w:r>
      <w:r>
        <w:rPr>
          <w:noProof/>
        </w:rPr>
        <w:tab/>
      </w:r>
      <w:r>
        <w:rPr>
          <w:noProof/>
        </w:rPr>
        <w:fldChar w:fldCharType="begin"/>
      </w:r>
      <w:r>
        <w:rPr>
          <w:noProof/>
        </w:rPr>
        <w:instrText xml:space="preserve"> PAGEREF _Toc471837463 \h </w:instrText>
      </w:r>
      <w:r>
        <w:rPr>
          <w:noProof/>
        </w:rPr>
      </w:r>
      <w:r>
        <w:rPr>
          <w:noProof/>
        </w:rPr>
        <w:fldChar w:fldCharType="separate"/>
      </w:r>
      <w:r>
        <w:rPr>
          <w:noProof/>
        </w:rPr>
        <w:t>19</w:t>
      </w:r>
      <w:r>
        <w:rPr>
          <w:noProof/>
        </w:rPr>
        <w:fldChar w:fldCharType="end"/>
      </w:r>
    </w:p>
    <w:p w14:paraId="54A057AE" w14:textId="4DF5652B" w:rsidR="00F93E1B" w:rsidRDefault="00F93E1B">
      <w:pPr>
        <w:pStyle w:val="TOC2"/>
        <w:tabs>
          <w:tab w:val="right" w:pos="9010"/>
        </w:tabs>
        <w:rPr>
          <w:b w:val="0"/>
          <w:smallCaps w:val="0"/>
          <w:noProof/>
          <w:lang w:eastAsia="ja-JP"/>
        </w:rPr>
      </w:pPr>
      <w:r>
        <w:rPr>
          <w:noProof/>
        </w:rPr>
        <w:t>OWASP Zed Attack Proxy</w:t>
      </w:r>
      <w:r>
        <w:rPr>
          <w:noProof/>
        </w:rPr>
        <w:tab/>
      </w:r>
      <w:r>
        <w:rPr>
          <w:noProof/>
        </w:rPr>
        <w:fldChar w:fldCharType="begin"/>
      </w:r>
      <w:r>
        <w:rPr>
          <w:noProof/>
        </w:rPr>
        <w:instrText xml:space="preserve"> PAGEREF _Toc471837464 \h </w:instrText>
      </w:r>
      <w:r>
        <w:rPr>
          <w:noProof/>
        </w:rPr>
      </w:r>
      <w:r>
        <w:rPr>
          <w:noProof/>
        </w:rPr>
        <w:fldChar w:fldCharType="separate"/>
      </w:r>
      <w:r>
        <w:rPr>
          <w:noProof/>
        </w:rPr>
        <w:t>19</w:t>
      </w:r>
      <w:r>
        <w:rPr>
          <w:noProof/>
        </w:rPr>
        <w:fldChar w:fldCharType="end"/>
      </w:r>
    </w:p>
    <w:p w14:paraId="26508AF9" w14:textId="0E9CD45C" w:rsidR="00F93E1B" w:rsidRDefault="00F93E1B">
      <w:pPr>
        <w:pStyle w:val="TOC2"/>
        <w:tabs>
          <w:tab w:val="right" w:pos="9010"/>
        </w:tabs>
        <w:rPr>
          <w:b w:val="0"/>
          <w:smallCaps w:val="0"/>
          <w:noProof/>
          <w:lang w:eastAsia="ja-JP"/>
        </w:rPr>
      </w:pPr>
      <w:r>
        <w:rPr>
          <w:noProof/>
        </w:rPr>
        <w:t>OWASP Cornucopia</w:t>
      </w:r>
      <w:r>
        <w:rPr>
          <w:noProof/>
        </w:rPr>
        <w:tab/>
      </w:r>
      <w:r>
        <w:rPr>
          <w:noProof/>
        </w:rPr>
        <w:fldChar w:fldCharType="begin"/>
      </w:r>
      <w:r>
        <w:rPr>
          <w:noProof/>
        </w:rPr>
        <w:instrText xml:space="preserve"> PAGEREF _Toc471837465 \h </w:instrText>
      </w:r>
      <w:r>
        <w:rPr>
          <w:noProof/>
        </w:rPr>
      </w:r>
      <w:r>
        <w:rPr>
          <w:noProof/>
        </w:rPr>
        <w:fldChar w:fldCharType="separate"/>
      </w:r>
      <w:r>
        <w:rPr>
          <w:noProof/>
        </w:rPr>
        <w:t>19</w:t>
      </w:r>
      <w:r>
        <w:rPr>
          <w:noProof/>
        </w:rPr>
        <w:fldChar w:fldCharType="end"/>
      </w:r>
    </w:p>
    <w:p w14:paraId="7AF04759" w14:textId="38955E8F" w:rsidR="00F93E1B" w:rsidRDefault="00F93E1B">
      <w:pPr>
        <w:pStyle w:val="TOC1"/>
        <w:tabs>
          <w:tab w:val="right" w:pos="9010"/>
        </w:tabs>
        <w:rPr>
          <w:b w:val="0"/>
          <w:caps w:val="0"/>
          <w:noProof/>
          <w:u w:val="none"/>
          <w:lang w:eastAsia="ja-JP"/>
        </w:rPr>
      </w:pPr>
      <w:r>
        <w:rPr>
          <w:noProof/>
        </w:rPr>
        <w:t>Detailed Verification Requirements</w:t>
      </w:r>
      <w:r>
        <w:rPr>
          <w:noProof/>
        </w:rPr>
        <w:tab/>
      </w:r>
      <w:r>
        <w:rPr>
          <w:noProof/>
        </w:rPr>
        <w:fldChar w:fldCharType="begin"/>
      </w:r>
      <w:r>
        <w:rPr>
          <w:noProof/>
        </w:rPr>
        <w:instrText xml:space="preserve"> PAGEREF _Toc471837466 \h </w:instrText>
      </w:r>
      <w:r>
        <w:rPr>
          <w:noProof/>
        </w:rPr>
      </w:r>
      <w:r>
        <w:rPr>
          <w:noProof/>
        </w:rPr>
        <w:fldChar w:fldCharType="separate"/>
      </w:r>
      <w:r>
        <w:rPr>
          <w:noProof/>
        </w:rPr>
        <w:t>20</w:t>
      </w:r>
      <w:r>
        <w:rPr>
          <w:noProof/>
        </w:rPr>
        <w:fldChar w:fldCharType="end"/>
      </w:r>
    </w:p>
    <w:p w14:paraId="6EEE19D0" w14:textId="0FA208E6" w:rsidR="00F93E1B" w:rsidRDefault="00F93E1B">
      <w:pPr>
        <w:pStyle w:val="TOC1"/>
        <w:tabs>
          <w:tab w:val="right" w:pos="9010"/>
        </w:tabs>
        <w:rPr>
          <w:b w:val="0"/>
          <w:caps w:val="0"/>
          <w:noProof/>
          <w:u w:val="none"/>
          <w:lang w:eastAsia="ja-JP"/>
        </w:rPr>
      </w:pPr>
      <w:r>
        <w:rPr>
          <w:noProof/>
        </w:rPr>
        <w:t>V1: Architecture, design and threat modelling verification requirements</w:t>
      </w:r>
      <w:r>
        <w:rPr>
          <w:noProof/>
        </w:rPr>
        <w:tab/>
      </w:r>
      <w:r>
        <w:rPr>
          <w:noProof/>
        </w:rPr>
        <w:fldChar w:fldCharType="begin"/>
      </w:r>
      <w:r>
        <w:rPr>
          <w:noProof/>
        </w:rPr>
        <w:instrText xml:space="preserve"> PAGEREF _Toc471837467 \h </w:instrText>
      </w:r>
      <w:r>
        <w:rPr>
          <w:noProof/>
        </w:rPr>
      </w:r>
      <w:r>
        <w:rPr>
          <w:noProof/>
        </w:rPr>
        <w:fldChar w:fldCharType="separate"/>
      </w:r>
      <w:r>
        <w:rPr>
          <w:noProof/>
        </w:rPr>
        <w:t>21</w:t>
      </w:r>
      <w:r>
        <w:rPr>
          <w:noProof/>
        </w:rPr>
        <w:fldChar w:fldCharType="end"/>
      </w:r>
    </w:p>
    <w:p w14:paraId="3F6143C3" w14:textId="3050D138" w:rsidR="00F93E1B" w:rsidRDefault="00F93E1B">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_Toc471837468 \h </w:instrText>
      </w:r>
      <w:r>
        <w:rPr>
          <w:noProof/>
        </w:rPr>
      </w:r>
      <w:r>
        <w:rPr>
          <w:noProof/>
        </w:rPr>
        <w:fldChar w:fldCharType="separate"/>
      </w:r>
      <w:r>
        <w:rPr>
          <w:noProof/>
        </w:rPr>
        <w:t>21</w:t>
      </w:r>
      <w:r>
        <w:rPr>
          <w:noProof/>
        </w:rPr>
        <w:fldChar w:fldCharType="end"/>
      </w:r>
    </w:p>
    <w:p w14:paraId="11716BC8" w14:textId="5D342207" w:rsidR="00F93E1B" w:rsidRDefault="00F93E1B">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_Toc471837469 \h </w:instrText>
      </w:r>
      <w:r>
        <w:rPr>
          <w:noProof/>
        </w:rPr>
      </w:r>
      <w:r>
        <w:rPr>
          <w:noProof/>
        </w:rPr>
        <w:fldChar w:fldCharType="separate"/>
      </w:r>
      <w:r>
        <w:rPr>
          <w:noProof/>
        </w:rPr>
        <w:t>21</w:t>
      </w:r>
      <w:r>
        <w:rPr>
          <w:noProof/>
        </w:rPr>
        <w:fldChar w:fldCharType="end"/>
      </w:r>
    </w:p>
    <w:p w14:paraId="47408643" w14:textId="45805A1E" w:rsidR="00F93E1B" w:rsidRDefault="00F93E1B">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_Toc471837470 \h </w:instrText>
      </w:r>
      <w:r>
        <w:rPr>
          <w:noProof/>
        </w:rPr>
      </w:r>
      <w:r>
        <w:rPr>
          <w:noProof/>
        </w:rPr>
        <w:fldChar w:fldCharType="separate"/>
      </w:r>
      <w:r>
        <w:rPr>
          <w:noProof/>
        </w:rPr>
        <w:t>22</w:t>
      </w:r>
      <w:r>
        <w:rPr>
          <w:noProof/>
        </w:rPr>
        <w:fldChar w:fldCharType="end"/>
      </w:r>
    </w:p>
    <w:p w14:paraId="116B916F" w14:textId="6DB6C69F" w:rsidR="00F93E1B" w:rsidRDefault="00F93E1B">
      <w:pPr>
        <w:pStyle w:val="TOC1"/>
        <w:tabs>
          <w:tab w:val="right" w:pos="9010"/>
        </w:tabs>
        <w:rPr>
          <w:b w:val="0"/>
          <w:caps w:val="0"/>
          <w:noProof/>
          <w:u w:val="none"/>
          <w:lang w:eastAsia="ja-JP"/>
        </w:rPr>
      </w:pPr>
      <w:r>
        <w:rPr>
          <w:noProof/>
        </w:rPr>
        <w:t>V2: Authentication verification requirements</w:t>
      </w:r>
      <w:r>
        <w:rPr>
          <w:noProof/>
        </w:rPr>
        <w:tab/>
      </w:r>
      <w:r>
        <w:rPr>
          <w:noProof/>
        </w:rPr>
        <w:fldChar w:fldCharType="begin"/>
      </w:r>
      <w:r>
        <w:rPr>
          <w:noProof/>
        </w:rPr>
        <w:instrText xml:space="preserve"> PAGEREF _Toc471837471 \h </w:instrText>
      </w:r>
      <w:r>
        <w:rPr>
          <w:noProof/>
        </w:rPr>
      </w:r>
      <w:r>
        <w:rPr>
          <w:noProof/>
        </w:rPr>
        <w:fldChar w:fldCharType="separate"/>
      </w:r>
      <w:r>
        <w:rPr>
          <w:noProof/>
        </w:rPr>
        <w:t>23</w:t>
      </w:r>
      <w:r>
        <w:rPr>
          <w:noProof/>
        </w:rPr>
        <w:fldChar w:fldCharType="end"/>
      </w:r>
    </w:p>
    <w:p w14:paraId="66B701AD" w14:textId="5694096B" w:rsidR="00F93E1B" w:rsidRDefault="00F93E1B">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_Toc471837472 \h </w:instrText>
      </w:r>
      <w:r>
        <w:rPr>
          <w:noProof/>
        </w:rPr>
      </w:r>
      <w:r>
        <w:rPr>
          <w:noProof/>
        </w:rPr>
        <w:fldChar w:fldCharType="separate"/>
      </w:r>
      <w:r>
        <w:rPr>
          <w:noProof/>
        </w:rPr>
        <w:t>23</w:t>
      </w:r>
      <w:r>
        <w:rPr>
          <w:noProof/>
        </w:rPr>
        <w:fldChar w:fldCharType="end"/>
      </w:r>
    </w:p>
    <w:p w14:paraId="15C82616" w14:textId="1C436581" w:rsidR="00F93E1B" w:rsidRDefault="00F93E1B">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_Toc471837473 \h </w:instrText>
      </w:r>
      <w:r>
        <w:rPr>
          <w:noProof/>
        </w:rPr>
      </w:r>
      <w:r>
        <w:rPr>
          <w:noProof/>
        </w:rPr>
        <w:fldChar w:fldCharType="separate"/>
      </w:r>
      <w:r>
        <w:rPr>
          <w:noProof/>
        </w:rPr>
        <w:t>23</w:t>
      </w:r>
      <w:r>
        <w:rPr>
          <w:noProof/>
        </w:rPr>
        <w:fldChar w:fldCharType="end"/>
      </w:r>
    </w:p>
    <w:p w14:paraId="3A69E479" w14:textId="464F1FBD" w:rsidR="00F93E1B" w:rsidRDefault="00F93E1B">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_Toc471837474 \h </w:instrText>
      </w:r>
      <w:r>
        <w:rPr>
          <w:noProof/>
        </w:rPr>
      </w:r>
      <w:r>
        <w:rPr>
          <w:noProof/>
        </w:rPr>
        <w:fldChar w:fldCharType="separate"/>
      </w:r>
      <w:r>
        <w:rPr>
          <w:noProof/>
        </w:rPr>
        <w:t>25</w:t>
      </w:r>
      <w:r>
        <w:rPr>
          <w:noProof/>
        </w:rPr>
        <w:fldChar w:fldCharType="end"/>
      </w:r>
    </w:p>
    <w:p w14:paraId="0B6EBE91" w14:textId="3C2E0811" w:rsidR="00F93E1B" w:rsidRDefault="00F93E1B">
      <w:pPr>
        <w:pStyle w:val="TOC1"/>
        <w:tabs>
          <w:tab w:val="right" w:pos="9010"/>
        </w:tabs>
        <w:rPr>
          <w:b w:val="0"/>
          <w:caps w:val="0"/>
          <w:noProof/>
          <w:u w:val="none"/>
          <w:lang w:eastAsia="ja-JP"/>
        </w:rPr>
      </w:pPr>
      <w:r>
        <w:rPr>
          <w:noProof/>
        </w:rPr>
        <w:t>V3: Session management verification requirements</w:t>
      </w:r>
      <w:r>
        <w:rPr>
          <w:noProof/>
        </w:rPr>
        <w:tab/>
      </w:r>
      <w:r>
        <w:rPr>
          <w:noProof/>
        </w:rPr>
        <w:fldChar w:fldCharType="begin"/>
      </w:r>
      <w:r>
        <w:rPr>
          <w:noProof/>
        </w:rPr>
        <w:instrText xml:space="preserve"> PAGEREF _Toc471837475 \h </w:instrText>
      </w:r>
      <w:r>
        <w:rPr>
          <w:noProof/>
        </w:rPr>
      </w:r>
      <w:r>
        <w:rPr>
          <w:noProof/>
        </w:rPr>
        <w:fldChar w:fldCharType="separate"/>
      </w:r>
      <w:r>
        <w:rPr>
          <w:noProof/>
        </w:rPr>
        <w:t>27</w:t>
      </w:r>
      <w:r>
        <w:rPr>
          <w:noProof/>
        </w:rPr>
        <w:fldChar w:fldCharType="end"/>
      </w:r>
    </w:p>
    <w:p w14:paraId="32917487" w14:textId="3E6E0B65" w:rsidR="00F93E1B" w:rsidRDefault="00F93E1B">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_Toc471837476 \h </w:instrText>
      </w:r>
      <w:r>
        <w:rPr>
          <w:noProof/>
        </w:rPr>
      </w:r>
      <w:r>
        <w:rPr>
          <w:noProof/>
        </w:rPr>
        <w:fldChar w:fldCharType="separate"/>
      </w:r>
      <w:r>
        <w:rPr>
          <w:noProof/>
        </w:rPr>
        <w:t>27</w:t>
      </w:r>
      <w:r>
        <w:rPr>
          <w:noProof/>
        </w:rPr>
        <w:fldChar w:fldCharType="end"/>
      </w:r>
    </w:p>
    <w:p w14:paraId="11302D32" w14:textId="589A1C8F" w:rsidR="00F93E1B" w:rsidRDefault="00F93E1B">
      <w:pPr>
        <w:pStyle w:val="TOC2"/>
        <w:tabs>
          <w:tab w:val="right" w:pos="9010"/>
        </w:tabs>
        <w:rPr>
          <w:b w:val="0"/>
          <w:smallCaps w:val="0"/>
          <w:noProof/>
          <w:lang w:eastAsia="ja-JP"/>
        </w:rPr>
      </w:pPr>
      <w:r>
        <w:rPr>
          <w:noProof/>
        </w:rPr>
        <w:lastRenderedPageBreak/>
        <w:t>Requirements</w:t>
      </w:r>
      <w:r>
        <w:rPr>
          <w:noProof/>
        </w:rPr>
        <w:tab/>
      </w:r>
      <w:r>
        <w:rPr>
          <w:noProof/>
        </w:rPr>
        <w:fldChar w:fldCharType="begin"/>
      </w:r>
      <w:r>
        <w:rPr>
          <w:noProof/>
        </w:rPr>
        <w:instrText xml:space="preserve"> PAGEREF _Toc471837477 \h </w:instrText>
      </w:r>
      <w:r>
        <w:rPr>
          <w:noProof/>
        </w:rPr>
      </w:r>
      <w:r>
        <w:rPr>
          <w:noProof/>
        </w:rPr>
        <w:fldChar w:fldCharType="separate"/>
      </w:r>
      <w:r>
        <w:rPr>
          <w:noProof/>
        </w:rPr>
        <w:t>27</w:t>
      </w:r>
      <w:r>
        <w:rPr>
          <w:noProof/>
        </w:rPr>
        <w:fldChar w:fldCharType="end"/>
      </w:r>
    </w:p>
    <w:p w14:paraId="00429BF4" w14:textId="234594F7" w:rsidR="00F93E1B" w:rsidRDefault="00F93E1B">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_Toc471837478 \h </w:instrText>
      </w:r>
      <w:r>
        <w:rPr>
          <w:noProof/>
        </w:rPr>
      </w:r>
      <w:r>
        <w:rPr>
          <w:noProof/>
        </w:rPr>
        <w:fldChar w:fldCharType="separate"/>
      </w:r>
      <w:r>
        <w:rPr>
          <w:noProof/>
        </w:rPr>
        <w:t>28</w:t>
      </w:r>
      <w:r>
        <w:rPr>
          <w:noProof/>
        </w:rPr>
        <w:fldChar w:fldCharType="end"/>
      </w:r>
    </w:p>
    <w:p w14:paraId="16658961" w14:textId="42AA3BDF" w:rsidR="00F93E1B" w:rsidRDefault="00F93E1B">
      <w:pPr>
        <w:pStyle w:val="TOC1"/>
        <w:tabs>
          <w:tab w:val="right" w:pos="9010"/>
        </w:tabs>
        <w:rPr>
          <w:b w:val="0"/>
          <w:caps w:val="0"/>
          <w:noProof/>
          <w:u w:val="none"/>
          <w:lang w:eastAsia="ja-JP"/>
        </w:rPr>
      </w:pPr>
      <w:r>
        <w:rPr>
          <w:noProof/>
        </w:rPr>
        <w:t>V4: Access control verification requirements</w:t>
      </w:r>
      <w:r>
        <w:rPr>
          <w:noProof/>
        </w:rPr>
        <w:tab/>
      </w:r>
      <w:r>
        <w:rPr>
          <w:noProof/>
        </w:rPr>
        <w:fldChar w:fldCharType="begin"/>
      </w:r>
      <w:r>
        <w:rPr>
          <w:noProof/>
        </w:rPr>
        <w:instrText xml:space="preserve"> PAGEREF _Toc471837479 \h </w:instrText>
      </w:r>
      <w:r>
        <w:rPr>
          <w:noProof/>
        </w:rPr>
      </w:r>
      <w:r>
        <w:rPr>
          <w:noProof/>
        </w:rPr>
        <w:fldChar w:fldCharType="separate"/>
      </w:r>
      <w:r>
        <w:rPr>
          <w:noProof/>
        </w:rPr>
        <w:t>29</w:t>
      </w:r>
      <w:r>
        <w:rPr>
          <w:noProof/>
        </w:rPr>
        <w:fldChar w:fldCharType="end"/>
      </w:r>
    </w:p>
    <w:p w14:paraId="50540862" w14:textId="15D81EE1" w:rsidR="00F93E1B" w:rsidRDefault="00F93E1B">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_Toc471837480 \h </w:instrText>
      </w:r>
      <w:r>
        <w:rPr>
          <w:noProof/>
        </w:rPr>
      </w:r>
      <w:r>
        <w:rPr>
          <w:noProof/>
        </w:rPr>
        <w:fldChar w:fldCharType="separate"/>
      </w:r>
      <w:r>
        <w:rPr>
          <w:noProof/>
        </w:rPr>
        <w:t>29</w:t>
      </w:r>
      <w:r>
        <w:rPr>
          <w:noProof/>
        </w:rPr>
        <w:fldChar w:fldCharType="end"/>
      </w:r>
    </w:p>
    <w:p w14:paraId="42D27E03" w14:textId="21C55027" w:rsidR="00F93E1B" w:rsidRDefault="00F93E1B">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_Toc471837481 \h </w:instrText>
      </w:r>
      <w:r>
        <w:rPr>
          <w:noProof/>
        </w:rPr>
      </w:r>
      <w:r>
        <w:rPr>
          <w:noProof/>
        </w:rPr>
        <w:fldChar w:fldCharType="separate"/>
      </w:r>
      <w:r>
        <w:rPr>
          <w:noProof/>
        </w:rPr>
        <w:t>29</w:t>
      </w:r>
      <w:r>
        <w:rPr>
          <w:noProof/>
        </w:rPr>
        <w:fldChar w:fldCharType="end"/>
      </w:r>
    </w:p>
    <w:p w14:paraId="2039000D" w14:textId="45A59BBD" w:rsidR="00F93E1B" w:rsidRDefault="00F93E1B">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_Toc471837482 \h </w:instrText>
      </w:r>
      <w:r>
        <w:rPr>
          <w:noProof/>
        </w:rPr>
      </w:r>
      <w:r>
        <w:rPr>
          <w:noProof/>
        </w:rPr>
        <w:fldChar w:fldCharType="separate"/>
      </w:r>
      <w:r>
        <w:rPr>
          <w:noProof/>
        </w:rPr>
        <w:t>30</w:t>
      </w:r>
      <w:r>
        <w:rPr>
          <w:noProof/>
        </w:rPr>
        <w:fldChar w:fldCharType="end"/>
      </w:r>
    </w:p>
    <w:p w14:paraId="45C3A6B9" w14:textId="23B415F5" w:rsidR="00F93E1B" w:rsidRDefault="00F93E1B">
      <w:pPr>
        <w:pStyle w:val="TOC1"/>
        <w:tabs>
          <w:tab w:val="right" w:pos="9010"/>
        </w:tabs>
        <w:rPr>
          <w:b w:val="0"/>
          <w:caps w:val="0"/>
          <w:noProof/>
          <w:u w:val="none"/>
          <w:lang w:eastAsia="ja-JP"/>
        </w:rPr>
      </w:pPr>
      <w:r>
        <w:rPr>
          <w:noProof/>
        </w:rPr>
        <w:t>V5: Malicious input handling verification requirements</w:t>
      </w:r>
      <w:r>
        <w:rPr>
          <w:noProof/>
        </w:rPr>
        <w:tab/>
      </w:r>
      <w:r>
        <w:rPr>
          <w:noProof/>
        </w:rPr>
        <w:fldChar w:fldCharType="begin"/>
      </w:r>
      <w:r>
        <w:rPr>
          <w:noProof/>
        </w:rPr>
        <w:instrText xml:space="preserve"> PAGEREF _Toc471837483 \h </w:instrText>
      </w:r>
      <w:r>
        <w:rPr>
          <w:noProof/>
        </w:rPr>
      </w:r>
      <w:r>
        <w:rPr>
          <w:noProof/>
        </w:rPr>
        <w:fldChar w:fldCharType="separate"/>
      </w:r>
      <w:r>
        <w:rPr>
          <w:noProof/>
        </w:rPr>
        <w:t>31</w:t>
      </w:r>
      <w:r>
        <w:rPr>
          <w:noProof/>
        </w:rPr>
        <w:fldChar w:fldCharType="end"/>
      </w:r>
    </w:p>
    <w:p w14:paraId="7DDFE34A" w14:textId="15AE69D3" w:rsidR="00F93E1B" w:rsidRDefault="00F93E1B">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_Toc471837484 \h </w:instrText>
      </w:r>
      <w:r>
        <w:rPr>
          <w:noProof/>
        </w:rPr>
      </w:r>
      <w:r>
        <w:rPr>
          <w:noProof/>
        </w:rPr>
        <w:fldChar w:fldCharType="separate"/>
      </w:r>
      <w:r>
        <w:rPr>
          <w:noProof/>
        </w:rPr>
        <w:t>31</w:t>
      </w:r>
      <w:r>
        <w:rPr>
          <w:noProof/>
        </w:rPr>
        <w:fldChar w:fldCharType="end"/>
      </w:r>
    </w:p>
    <w:p w14:paraId="111F9728" w14:textId="7CF0318B" w:rsidR="00F93E1B" w:rsidRDefault="00F93E1B">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_Toc471837485 \h </w:instrText>
      </w:r>
      <w:r>
        <w:rPr>
          <w:noProof/>
        </w:rPr>
      </w:r>
      <w:r>
        <w:rPr>
          <w:noProof/>
        </w:rPr>
        <w:fldChar w:fldCharType="separate"/>
      </w:r>
      <w:r>
        <w:rPr>
          <w:noProof/>
        </w:rPr>
        <w:t>31</w:t>
      </w:r>
      <w:r>
        <w:rPr>
          <w:noProof/>
        </w:rPr>
        <w:fldChar w:fldCharType="end"/>
      </w:r>
    </w:p>
    <w:p w14:paraId="03F68405" w14:textId="1EE9EE1E" w:rsidR="00F93E1B" w:rsidRDefault="00F93E1B">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_Toc471837486 \h </w:instrText>
      </w:r>
      <w:r>
        <w:rPr>
          <w:noProof/>
        </w:rPr>
      </w:r>
      <w:r>
        <w:rPr>
          <w:noProof/>
        </w:rPr>
        <w:fldChar w:fldCharType="separate"/>
      </w:r>
      <w:r>
        <w:rPr>
          <w:noProof/>
        </w:rPr>
        <w:t>33</w:t>
      </w:r>
      <w:r>
        <w:rPr>
          <w:noProof/>
        </w:rPr>
        <w:fldChar w:fldCharType="end"/>
      </w:r>
    </w:p>
    <w:p w14:paraId="233366EB" w14:textId="290E3E80" w:rsidR="00F93E1B" w:rsidRDefault="00F93E1B">
      <w:pPr>
        <w:pStyle w:val="TOC1"/>
        <w:tabs>
          <w:tab w:val="right" w:pos="9010"/>
        </w:tabs>
        <w:rPr>
          <w:b w:val="0"/>
          <w:caps w:val="0"/>
          <w:noProof/>
          <w:u w:val="none"/>
          <w:lang w:eastAsia="ja-JP"/>
        </w:rPr>
      </w:pPr>
      <w:r>
        <w:rPr>
          <w:noProof/>
        </w:rPr>
        <w:t>V6: Output encoding / escaping verification requirements</w:t>
      </w:r>
      <w:r>
        <w:rPr>
          <w:noProof/>
        </w:rPr>
        <w:tab/>
      </w:r>
      <w:r>
        <w:rPr>
          <w:noProof/>
        </w:rPr>
        <w:fldChar w:fldCharType="begin"/>
      </w:r>
      <w:r>
        <w:rPr>
          <w:noProof/>
        </w:rPr>
        <w:instrText xml:space="preserve"> PAGEREF _Toc471837487 \h </w:instrText>
      </w:r>
      <w:r>
        <w:rPr>
          <w:noProof/>
        </w:rPr>
      </w:r>
      <w:r>
        <w:rPr>
          <w:noProof/>
        </w:rPr>
        <w:fldChar w:fldCharType="separate"/>
      </w:r>
      <w:r>
        <w:rPr>
          <w:noProof/>
        </w:rPr>
        <w:t>35</w:t>
      </w:r>
      <w:r>
        <w:rPr>
          <w:noProof/>
        </w:rPr>
        <w:fldChar w:fldCharType="end"/>
      </w:r>
    </w:p>
    <w:p w14:paraId="06001A92" w14:textId="6D228461" w:rsidR="00F93E1B" w:rsidRDefault="00F93E1B">
      <w:pPr>
        <w:pStyle w:val="TOC1"/>
        <w:tabs>
          <w:tab w:val="right" w:pos="9010"/>
        </w:tabs>
        <w:rPr>
          <w:b w:val="0"/>
          <w:caps w:val="0"/>
          <w:noProof/>
          <w:u w:val="none"/>
          <w:lang w:eastAsia="ja-JP"/>
        </w:rPr>
      </w:pPr>
      <w:r>
        <w:rPr>
          <w:noProof/>
        </w:rPr>
        <w:t>V7: Cryptography at rest verification requirements</w:t>
      </w:r>
      <w:r>
        <w:rPr>
          <w:noProof/>
        </w:rPr>
        <w:tab/>
      </w:r>
      <w:r>
        <w:rPr>
          <w:noProof/>
        </w:rPr>
        <w:fldChar w:fldCharType="begin"/>
      </w:r>
      <w:r>
        <w:rPr>
          <w:noProof/>
        </w:rPr>
        <w:instrText xml:space="preserve"> PAGEREF _Toc471837488 \h </w:instrText>
      </w:r>
      <w:r>
        <w:rPr>
          <w:noProof/>
        </w:rPr>
      </w:r>
      <w:r>
        <w:rPr>
          <w:noProof/>
        </w:rPr>
        <w:fldChar w:fldCharType="separate"/>
      </w:r>
      <w:r>
        <w:rPr>
          <w:noProof/>
        </w:rPr>
        <w:t>36</w:t>
      </w:r>
      <w:r>
        <w:rPr>
          <w:noProof/>
        </w:rPr>
        <w:fldChar w:fldCharType="end"/>
      </w:r>
    </w:p>
    <w:p w14:paraId="4D07F44F" w14:textId="5716E56F" w:rsidR="00F93E1B" w:rsidRDefault="00F93E1B">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_Toc471837489 \h </w:instrText>
      </w:r>
      <w:r>
        <w:rPr>
          <w:noProof/>
        </w:rPr>
      </w:r>
      <w:r>
        <w:rPr>
          <w:noProof/>
        </w:rPr>
        <w:fldChar w:fldCharType="separate"/>
      </w:r>
      <w:r>
        <w:rPr>
          <w:noProof/>
        </w:rPr>
        <w:t>36</w:t>
      </w:r>
      <w:r>
        <w:rPr>
          <w:noProof/>
        </w:rPr>
        <w:fldChar w:fldCharType="end"/>
      </w:r>
    </w:p>
    <w:p w14:paraId="4534470D" w14:textId="01A635AD" w:rsidR="00F93E1B" w:rsidRDefault="00F93E1B">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_Toc471837490 \h </w:instrText>
      </w:r>
      <w:r>
        <w:rPr>
          <w:noProof/>
        </w:rPr>
      </w:r>
      <w:r>
        <w:rPr>
          <w:noProof/>
        </w:rPr>
        <w:fldChar w:fldCharType="separate"/>
      </w:r>
      <w:r>
        <w:rPr>
          <w:noProof/>
        </w:rPr>
        <w:t>36</w:t>
      </w:r>
      <w:r>
        <w:rPr>
          <w:noProof/>
        </w:rPr>
        <w:fldChar w:fldCharType="end"/>
      </w:r>
    </w:p>
    <w:p w14:paraId="01969B16" w14:textId="24A4FA69" w:rsidR="00F93E1B" w:rsidRDefault="00F93E1B">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_Toc471837491 \h </w:instrText>
      </w:r>
      <w:r>
        <w:rPr>
          <w:noProof/>
        </w:rPr>
      </w:r>
      <w:r>
        <w:rPr>
          <w:noProof/>
        </w:rPr>
        <w:fldChar w:fldCharType="separate"/>
      </w:r>
      <w:r>
        <w:rPr>
          <w:noProof/>
        </w:rPr>
        <w:t>37</w:t>
      </w:r>
      <w:r>
        <w:rPr>
          <w:noProof/>
        </w:rPr>
        <w:fldChar w:fldCharType="end"/>
      </w:r>
    </w:p>
    <w:p w14:paraId="09C85AE9" w14:textId="40099AE8" w:rsidR="00F93E1B" w:rsidRDefault="00F93E1B">
      <w:pPr>
        <w:pStyle w:val="TOC1"/>
        <w:tabs>
          <w:tab w:val="right" w:pos="9010"/>
        </w:tabs>
        <w:rPr>
          <w:b w:val="0"/>
          <w:caps w:val="0"/>
          <w:noProof/>
          <w:u w:val="none"/>
          <w:lang w:eastAsia="ja-JP"/>
        </w:rPr>
      </w:pPr>
      <w:r>
        <w:rPr>
          <w:noProof/>
        </w:rPr>
        <w:t>V8: Error handling and logging verification requirements</w:t>
      </w:r>
      <w:r>
        <w:rPr>
          <w:noProof/>
        </w:rPr>
        <w:tab/>
      </w:r>
      <w:r>
        <w:rPr>
          <w:noProof/>
        </w:rPr>
        <w:fldChar w:fldCharType="begin"/>
      </w:r>
      <w:r>
        <w:rPr>
          <w:noProof/>
        </w:rPr>
        <w:instrText xml:space="preserve"> PAGEREF _Toc471837492 \h </w:instrText>
      </w:r>
      <w:r>
        <w:rPr>
          <w:noProof/>
        </w:rPr>
      </w:r>
      <w:r>
        <w:rPr>
          <w:noProof/>
        </w:rPr>
        <w:fldChar w:fldCharType="separate"/>
      </w:r>
      <w:r>
        <w:rPr>
          <w:noProof/>
        </w:rPr>
        <w:t>38</w:t>
      </w:r>
      <w:r>
        <w:rPr>
          <w:noProof/>
        </w:rPr>
        <w:fldChar w:fldCharType="end"/>
      </w:r>
    </w:p>
    <w:p w14:paraId="66544DCC" w14:textId="3BAB6D1D" w:rsidR="00F93E1B" w:rsidRDefault="00F93E1B">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_Toc471837493 \h </w:instrText>
      </w:r>
      <w:r>
        <w:rPr>
          <w:noProof/>
        </w:rPr>
      </w:r>
      <w:r>
        <w:rPr>
          <w:noProof/>
        </w:rPr>
        <w:fldChar w:fldCharType="separate"/>
      </w:r>
      <w:r>
        <w:rPr>
          <w:noProof/>
        </w:rPr>
        <w:t>38</w:t>
      </w:r>
      <w:r>
        <w:rPr>
          <w:noProof/>
        </w:rPr>
        <w:fldChar w:fldCharType="end"/>
      </w:r>
    </w:p>
    <w:p w14:paraId="4B397672" w14:textId="7DCA96A5" w:rsidR="00F93E1B" w:rsidRDefault="00F93E1B">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_Toc471837494 \h </w:instrText>
      </w:r>
      <w:r>
        <w:rPr>
          <w:noProof/>
        </w:rPr>
      </w:r>
      <w:r>
        <w:rPr>
          <w:noProof/>
        </w:rPr>
        <w:fldChar w:fldCharType="separate"/>
      </w:r>
      <w:r>
        <w:rPr>
          <w:noProof/>
        </w:rPr>
        <w:t>38</w:t>
      </w:r>
      <w:r>
        <w:rPr>
          <w:noProof/>
        </w:rPr>
        <w:fldChar w:fldCharType="end"/>
      </w:r>
    </w:p>
    <w:p w14:paraId="7681C1C9" w14:textId="625D8EA4" w:rsidR="00F93E1B" w:rsidRDefault="00F93E1B">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_Toc471837495 \h </w:instrText>
      </w:r>
      <w:r>
        <w:rPr>
          <w:noProof/>
        </w:rPr>
      </w:r>
      <w:r>
        <w:rPr>
          <w:noProof/>
        </w:rPr>
        <w:fldChar w:fldCharType="separate"/>
      </w:r>
      <w:r>
        <w:rPr>
          <w:noProof/>
        </w:rPr>
        <w:t>39</w:t>
      </w:r>
      <w:r>
        <w:rPr>
          <w:noProof/>
        </w:rPr>
        <w:fldChar w:fldCharType="end"/>
      </w:r>
    </w:p>
    <w:p w14:paraId="6AF43C12" w14:textId="23C241CE" w:rsidR="00F93E1B" w:rsidRDefault="00F93E1B">
      <w:pPr>
        <w:pStyle w:val="TOC1"/>
        <w:tabs>
          <w:tab w:val="right" w:pos="9010"/>
        </w:tabs>
        <w:rPr>
          <w:b w:val="0"/>
          <w:caps w:val="0"/>
          <w:noProof/>
          <w:u w:val="none"/>
          <w:lang w:eastAsia="ja-JP"/>
        </w:rPr>
      </w:pPr>
      <w:r>
        <w:rPr>
          <w:noProof/>
        </w:rPr>
        <w:t>V9: Data protection verification requirements</w:t>
      </w:r>
      <w:r>
        <w:rPr>
          <w:noProof/>
        </w:rPr>
        <w:tab/>
      </w:r>
      <w:r>
        <w:rPr>
          <w:noProof/>
        </w:rPr>
        <w:fldChar w:fldCharType="begin"/>
      </w:r>
      <w:r>
        <w:rPr>
          <w:noProof/>
        </w:rPr>
        <w:instrText xml:space="preserve"> PAGEREF _Toc471837496 \h </w:instrText>
      </w:r>
      <w:r>
        <w:rPr>
          <w:noProof/>
        </w:rPr>
      </w:r>
      <w:r>
        <w:rPr>
          <w:noProof/>
        </w:rPr>
        <w:fldChar w:fldCharType="separate"/>
      </w:r>
      <w:r>
        <w:rPr>
          <w:noProof/>
        </w:rPr>
        <w:t>40</w:t>
      </w:r>
      <w:r>
        <w:rPr>
          <w:noProof/>
        </w:rPr>
        <w:fldChar w:fldCharType="end"/>
      </w:r>
    </w:p>
    <w:p w14:paraId="36B168B7" w14:textId="23DB3841" w:rsidR="00F93E1B" w:rsidRDefault="00F93E1B">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_Toc471837497 \h </w:instrText>
      </w:r>
      <w:r>
        <w:rPr>
          <w:noProof/>
        </w:rPr>
      </w:r>
      <w:r>
        <w:rPr>
          <w:noProof/>
        </w:rPr>
        <w:fldChar w:fldCharType="separate"/>
      </w:r>
      <w:r>
        <w:rPr>
          <w:noProof/>
        </w:rPr>
        <w:t>40</w:t>
      </w:r>
      <w:r>
        <w:rPr>
          <w:noProof/>
        </w:rPr>
        <w:fldChar w:fldCharType="end"/>
      </w:r>
    </w:p>
    <w:p w14:paraId="4F0AF6CB" w14:textId="0431B309" w:rsidR="00F93E1B" w:rsidRDefault="00F93E1B">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_Toc471837498 \h </w:instrText>
      </w:r>
      <w:r>
        <w:rPr>
          <w:noProof/>
        </w:rPr>
      </w:r>
      <w:r>
        <w:rPr>
          <w:noProof/>
        </w:rPr>
        <w:fldChar w:fldCharType="separate"/>
      </w:r>
      <w:r>
        <w:rPr>
          <w:noProof/>
        </w:rPr>
        <w:t>40</w:t>
      </w:r>
      <w:r>
        <w:rPr>
          <w:noProof/>
        </w:rPr>
        <w:fldChar w:fldCharType="end"/>
      </w:r>
    </w:p>
    <w:p w14:paraId="72AA9A11" w14:textId="4F6D9446" w:rsidR="00F93E1B" w:rsidRDefault="00F93E1B">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_Toc471837499 \h </w:instrText>
      </w:r>
      <w:r>
        <w:rPr>
          <w:noProof/>
        </w:rPr>
      </w:r>
      <w:r>
        <w:rPr>
          <w:noProof/>
        </w:rPr>
        <w:fldChar w:fldCharType="separate"/>
      </w:r>
      <w:r>
        <w:rPr>
          <w:noProof/>
        </w:rPr>
        <w:t>42</w:t>
      </w:r>
      <w:r>
        <w:rPr>
          <w:noProof/>
        </w:rPr>
        <w:fldChar w:fldCharType="end"/>
      </w:r>
    </w:p>
    <w:p w14:paraId="15E57397" w14:textId="2458FF88" w:rsidR="00F93E1B" w:rsidRDefault="00F93E1B">
      <w:pPr>
        <w:pStyle w:val="TOC1"/>
        <w:tabs>
          <w:tab w:val="right" w:pos="9010"/>
        </w:tabs>
        <w:rPr>
          <w:b w:val="0"/>
          <w:caps w:val="0"/>
          <w:noProof/>
          <w:u w:val="none"/>
          <w:lang w:eastAsia="ja-JP"/>
        </w:rPr>
      </w:pPr>
      <w:r>
        <w:rPr>
          <w:noProof/>
        </w:rPr>
        <w:t>V10: Communications security verification requirements</w:t>
      </w:r>
      <w:r>
        <w:rPr>
          <w:noProof/>
        </w:rPr>
        <w:tab/>
      </w:r>
      <w:r>
        <w:rPr>
          <w:noProof/>
        </w:rPr>
        <w:fldChar w:fldCharType="begin"/>
      </w:r>
      <w:r>
        <w:rPr>
          <w:noProof/>
        </w:rPr>
        <w:instrText xml:space="preserve"> PAGEREF _Toc471837500 \h </w:instrText>
      </w:r>
      <w:r>
        <w:rPr>
          <w:noProof/>
        </w:rPr>
      </w:r>
      <w:r>
        <w:rPr>
          <w:noProof/>
        </w:rPr>
        <w:fldChar w:fldCharType="separate"/>
      </w:r>
      <w:r>
        <w:rPr>
          <w:noProof/>
        </w:rPr>
        <w:t>43</w:t>
      </w:r>
      <w:r>
        <w:rPr>
          <w:noProof/>
        </w:rPr>
        <w:fldChar w:fldCharType="end"/>
      </w:r>
    </w:p>
    <w:p w14:paraId="1E90339C" w14:textId="4E65B4B2" w:rsidR="00F93E1B" w:rsidRDefault="00F93E1B">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_Toc471837501 \h </w:instrText>
      </w:r>
      <w:r>
        <w:rPr>
          <w:noProof/>
        </w:rPr>
      </w:r>
      <w:r>
        <w:rPr>
          <w:noProof/>
        </w:rPr>
        <w:fldChar w:fldCharType="separate"/>
      </w:r>
      <w:r>
        <w:rPr>
          <w:noProof/>
        </w:rPr>
        <w:t>43</w:t>
      </w:r>
      <w:r>
        <w:rPr>
          <w:noProof/>
        </w:rPr>
        <w:fldChar w:fldCharType="end"/>
      </w:r>
    </w:p>
    <w:p w14:paraId="1D18B3A7" w14:textId="7A656EFC" w:rsidR="00F93E1B" w:rsidRDefault="00F93E1B">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_Toc471837502 \h </w:instrText>
      </w:r>
      <w:r>
        <w:rPr>
          <w:noProof/>
        </w:rPr>
      </w:r>
      <w:r>
        <w:rPr>
          <w:noProof/>
        </w:rPr>
        <w:fldChar w:fldCharType="separate"/>
      </w:r>
      <w:r>
        <w:rPr>
          <w:noProof/>
        </w:rPr>
        <w:t>43</w:t>
      </w:r>
      <w:r>
        <w:rPr>
          <w:noProof/>
        </w:rPr>
        <w:fldChar w:fldCharType="end"/>
      </w:r>
    </w:p>
    <w:p w14:paraId="57B0C830" w14:textId="1C9E8494" w:rsidR="00F93E1B" w:rsidRDefault="00F93E1B">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_Toc471837503 \h </w:instrText>
      </w:r>
      <w:r>
        <w:rPr>
          <w:noProof/>
        </w:rPr>
      </w:r>
      <w:r>
        <w:rPr>
          <w:noProof/>
        </w:rPr>
        <w:fldChar w:fldCharType="separate"/>
      </w:r>
      <w:r>
        <w:rPr>
          <w:noProof/>
        </w:rPr>
        <w:t>44</w:t>
      </w:r>
      <w:r>
        <w:rPr>
          <w:noProof/>
        </w:rPr>
        <w:fldChar w:fldCharType="end"/>
      </w:r>
    </w:p>
    <w:p w14:paraId="33FCADF5" w14:textId="55B283FF" w:rsidR="00F93E1B" w:rsidRDefault="00F93E1B">
      <w:pPr>
        <w:pStyle w:val="TOC1"/>
        <w:tabs>
          <w:tab w:val="right" w:pos="9010"/>
        </w:tabs>
        <w:rPr>
          <w:b w:val="0"/>
          <w:caps w:val="0"/>
          <w:noProof/>
          <w:u w:val="none"/>
          <w:lang w:eastAsia="ja-JP"/>
        </w:rPr>
      </w:pPr>
      <w:r>
        <w:rPr>
          <w:noProof/>
        </w:rPr>
        <w:t>V11: HTTP security configuration verification requirements</w:t>
      </w:r>
      <w:r>
        <w:rPr>
          <w:noProof/>
        </w:rPr>
        <w:tab/>
      </w:r>
      <w:r>
        <w:rPr>
          <w:noProof/>
        </w:rPr>
        <w:fldChar w:fldCharType="begin"/>
      </w:r>
      <w:r>
        <w:rPr>
          <w:noProof/>
        </w:rPr>
        <w:instrText xml:space="preserve"> PAGEREF _Toc471837504 \h </w:instrText>
      </w:r>
      <w:r>
        <w:rPr>
          <w:noProof/>
        </w:rPr>
      </w:r>
      <w:r>
        <w:rPr>
          <w:noProof/>
        </w:rPr>
        <w:fldChar w:fldCharType="separate"/>
      </w:r>
      <w:r>
        <w:rPr>
          <w:noProof/>
        </w:rPr>
        <w:t>46</w:t>
      </w:r>
      <w:r>
        <w:rPr>
          <w:noProof/>
        </w:rPr>
        <w:fldChar w:fldCharType="end"/>
      </w:r>
    </w:p>
    <w:p w14:paraId="7FAA65A5" w14:textId="460809D0" w:rsidR="00F93E1B" w:rsidRDefault="00F93E1B">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_Toc471837505 \h </w:instrText>
      </w:r>
      <w:r>
        <w:rPr>
          <w:noProof/>
        </w:rPr>
      </w:r>
      <w:r>
        <w:rPr>
          <w:noProof/>
        </w:rPr>
        <w:fldChar w:fldCharType="separate"/>
      </w:r>
      <w:r>
        <w:rPr>
          <w:noProof/>
        </w:rPr>
        <w:t>46</w:t>
      </w:r>
      <w:r>
        <w:rPr>
          <w:noProof/>
        </w:rPr>
        <w:fldChar w:fldCharType="end"/>
      </w:r>
    </w:p>
    <w:p w14:paraId="470A5C62" w14:textId="6593F268" w:rsidR="00F93E1B" w:rsidRDefault="00F93E1B">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_Toc471837506 \h </w:instrText>
      </w:r>
      <w:r>
        <w:rPr>
          <w:noProof/>
        </w:rPr>
      </w:r>
      <w:r>
        <w:rPr>
          <w:noProof/>
        </w:rPr>
        <w:fldChar w:fldCharType="separate"/>
      </w:r>
      <w:r>
        <w:rPr>
          <w:noProof/>
        </w:rPr>
        <w:t>46</w:t>
      </w:r>
      <w:r>
        <w:rPr>
          <w:noProof/>
        </w:rPr>
        <w:fldChar w:fldCharType="end"/>
      </w:r>
    </w:p>
    <w:p w14:paraId="7386F5BD" w14:textId="517C1708" w:rsidR="00F93E1B" w:rsidRDefault="00F93E1B">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_Toc471837507 \h </w:instrText>
      </w:r>
      <w:r>
        <w:rPr>
          <w:noProof/>
        </w:rPr>
      </w:r>
      <w:r>
        <w:rPr>
          <w:noProof/>
        </w:rPr>
        <w:fldChar w:fldCharType="separate"/>
      </w:r>
      <w:r>
        <w:rPr>
          <w:noProof/>
        </w:rPr>
        <w:t>47</w:t>
      </w:r>
      <w:r>
        <w:rPr>
          <w:noProof/>
        </w:rPr>
        <w:fldChar w:fldCharType="end"/>
      </w:r>
    </w:p>
    <w:p w14:paraId="1B8E4135" w14:textId="5427BDCD" w:rsidR="00F93E1B" w:rsidRDefault="00F93E1B">
      <w:pPr>
        <w:pStyle w:val="TOC1"/>
        <w:tabs>
          <w:tab w:val="right" w:pos="9010"/>
        </w:tabs>
        <w:rPr>
          <w:b w:val="0"/>
          <w:caps w:val="0"/>
          <w:noProof/>
          <w:u w:val="none"/>
          <w:lang w:eastAsia="ja-JP"/>
        </w:rPr>
      </w:pPr>
      <w:r>
        <w:rPr>
          <w:noProof/>
        </w:rPr>
        <w:t>V12: Security configuration verification requirements</w:t>
      </w:r>
      <w:r>
        <w:rPr>
          <w:noProof/>
        </w:rPr>
        <w:tab/>
      </w:r>
      <w:r>
        <w:rPr>
          <w:noProof/>
        </w:rPr>
        <w:fldChar w:fldCharType="begin"/>
      </w:r>
      <w:r>
        <w:rPr>
          <w:noProof/>
        </w:rPr>
        <w:instrText xml:space="preserve"> PAGEREF _Toc471837508 \h </w:instrText>
      </w:r>
      <w:r>
        <w:rPr>
          <w:noProof/>
        </w:rPr>
      </w:r>
      <w:r>
        <w:rPr>
          <w:noProof/>
        </w:rPr>
        <w:fldChar w:fldCharType="separate"/>
      </w:r>
      <w:r>
        <w:rPr>
          <w:noProof/>
        </w:rPr>
        <w:t>48</w:t>
      </w:r>
      <w:r>
        <w:rPr>
          <w:noProof/>
        </w:rPr>
        <w:fldChar w:fldCharType="end"/>
      </w:r>
    </w:p>
    <w:p w14:paraId="3B68574F" w14:textId="61D41E67" w:rsidR="00F93E1B" w:rsidRDefault="00F93E1B">
      <w:pPr>
        <w:pStyle w:val="TOC1"/>
        <w:tabs>
          <w:tab w:val="right" w:pos="9010"/>
        </w:tabs>
        <w:rPr>
          <w:b w:val="0"/>
          <w:caps w:val="0"/>
          <w:noProof/>
          <w:u w:val="none"/>
          <w:lang w:eastAsia="ja-JP"/>
        </w:rPr>
      </w:pPr>
      <w:r>
        <w:rPr>
          <w:noProof/>
        </w:rPr>
        <w:t>V13: Malicious controls verification requirements</w:t>
      </w:r>
      <w:r>
        <w:rPr>
          <w:noProof/>
        </w:rPr>
        <w:tab/>
      </w:r>
      <w:r>
        <w:rPr>
          <w:noProof/>
        </w:rPr>
        <w:fldChar w:fldCharType="begin"/>
      </w:r>
      <w:r>
        <w:rPr>
          <w:noProof/>
        </w:rPr>
        <w:instrText xml:space="preserve"> PAGEREF _Toc471837509 \h </w:instrText>
      </w:r>
      <w:r>
        <w:rPr>
          <w:noProof/>
        </w:rPr>
      </w:r>
      <w:r>
        <w:rPr>
          <w:noProof/>
        </w:rPr>
        <w:fldChar w:fldCharType="separate"/>
      </w:r>
      <w:r>
        <w:rPr>
          <w:noProof/>
        </w:rPr>
        <w:t>49</w:t>
      </w:r>
      <w:r>
        <w:rPr>
          <w:noProof/>
        </w:rPr>
        <w:fldChar w:fldCharType="end"/>
      </w:r>
    </w:p>
    <w:p w14:paraId="2CEA4F5C" w14:textId="5B61BB3F" w:rsidR="00F93E1B" w:rsidRDefault="00F93E1B">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_Toc471837510 \h </w:instrText>
      </w:r>
      <w:r>
        <w:rPr>
          <w:noProof/>
        </w:rPr>
      </w:r>
      <w:r>
        <w:rPr>
          <w:noProof/>
        </w:rPr>
        <w:fldChar w:fldCharType="separate"/>
      </w:r>
      <w:r>
        <w:rPr>
          <w:noProof/>
        </w:rPr>
        <w:t>49</w:t>
      </w:r>
      <w:r>
        <w:rPr>
          <w:noProof/>
        </w:rPr>
        <w:fldChar w:fldCharType="end"/>
      </w:r>
    </w:p>
    <w:p w14:paraId="33F35836" w14:textId="27FE0C9D" w:rsidR="00F93E1B" w:rsidRDefault="00F93E1B">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_Toc471837511 \h </w:instrText>
      </w:r>
      <w:r>
        <w:rPr>
          <w:noProof/>
        </w:rPr>
      </w:r>
      <w:r>
        <w:rPr>
          <w:noProof/>
        </w:rPr>
        <w:fldChar w:fldCharType="separate"/>
      </w:r>
      <w:r>
        <w:rPr>
          <w:noProof/>
        </w:rPr>
        <w:t>49</w:t>
      </w:r>
      <w:r>
        <w:rPr>
          <w:noProof/>
        </w:rPr>
        <w:fldChar w:fldCharType="end"/>
      </w:r>
    </w:p>
    <w:p w14:paraId="198BD6A7" w14:textId="1AD50921" w:rsidR="00F93E1B" w:rsidRDefault="00F93E1B">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_Toc471837512 \h </w:instrText>
      </w:r>
      <w:r>
        <w:rPr>
          <w:noProof/>
        </w:rPr>
      </w:r>
      <w:r>
        <w:rPr>
          <w:noProof/>
        </w:rPr>
        <w:fldChar w:fldCharType="separate"/>
      </w:r>
      <w:r>
        <w:rPr>
          <w:noProof/>
        </w:rPr>
        <w:t>49</w:t>
      </w:r>
      <w:r>
        <w:rPr>
          <w:noProof/>
        </w:rPr>
        <w:fldChar w:fldCharType="end"/>
      </w:r>
    </w:p>
    <w:p w14:paraId="24B67FA3" w14:textId="36C79438" w:rsidR="00F93E1B" w:rsidRDefault="00F93E1B">
      <w:pPr>
        <w:pStyle w:val="TOC1"/>
        <w:tabs>
          <w:tab w:val="right" w:pos="9010"/>
        </w:tabs>
        <w:rPr>
          <w:b w:val="0"/>
          <w:caps w:val="0"/>
          <w:noProof/>
          <w:u w:val="none"/>
          <w:lang w:eastAsia="ja-JP"/>
        </w:rPr>
      </w:pPr>
      <w:r>
        <w:rPr>
          <w:noProof/>
        </w:rPr>
        <w:lastRenderedPageBreak/>
        <w:t>V14: Internal security verification requirements</w:t>
      </w:r>
      <w:r>
        <w:rPr>
          <w:noProof/>
        </w:rPr>
        <w:tab/>
      </w:r>
      <w:r>
        <w:rPr>
          <w:noProof/>
        </w:rPr>
        <w:fldChar w:fldCharType="begin"/>
      </w:r>
      <w:r>
        <w:rPr>
          <w:noProof/>
        </w:rPr>
        <w:instrText xml:space="preserve"> PAGEREF _Toc471837513 \h </w:instrText>
      </w:r>
      <w:r>
        <w:rPr>
          <w:noProof/>
        </w:rPr>
      </w:r>
      <w:r>
        <w:rPr>
          <w:noProof/>
        </w:rPr>
        <w:fldChar w:fldCharType="separate"/>
      </w:r>
      <w:r>
        <w:rPr>
          <w:noProof/>
        </w:rPr>
        <w:t>50</w:t>
      </w:r>
      <w:r>
        <w:rPr>
          <w:noProof/>
        </w:rPr>
        <w:fldChar w:fldCharType="end"/>
      </w:r>
    </w:p>
    <w:p w14:paraId="084B682F" w14:textId="7A557A42" w:rsidR="00F93E1B" w:rsidRDefault="00F93E1B">
      <w:pPr>
        <w:pStyle w:val="TOC1"/>
        <w:tabs>
          <w:tab w:val="right" w:pos="9010"/>
        </w:tabs>
        <w:rPr>
          <w:b w:val="0"/>
          <w:caps w:val="0"/>
          <w:noProof/>
          <w:u w:val="none"/>
          <w:lang w:eastAsia="ja-JP"/>
        </w:rPr>
      </w:pPr>
      <w:r>
        <w:rPr>
          <w:noProof/>
        </w:rPr>
        <w:t>V15: Business logic verification requirements</w:t>
      </w:r>
      <w:r>
        <w:rPr>
          <w:noProof/>
        </w:rPr>
        <w:tab/>
      </w:r>
      <w:r>
        <w:rPr>
          <w:noProof/>
        </w:rPr>
        <w:fldChar w:fldCharType="begin"/>
      </w:r>
      <w:r>
        <w:rPr>
          <w:noProof/>
        </w:rPr>
        <w:instrText xml:space="preserve"> PAGEREF _Toc471837514 \h </w:instrText>
      </w:r>
      <w:r>
        <w:rPr>
          <w:noProof/>
        </w:rPr>
      </w:r>
      <w:r>
        <w:rPr>
          <w:noProof/>
        </w:rPr>
        <w:fldChar w:fldCharType="separate"/>
      </w:r>
      <w:r>
        <w:rPr>
          <w:noProof/>
        </w:rPr>
        <w:t>51</w:t>
      </w:r>
      <w:r>
        <w:rPr>
          <w:noProof/>
        </w:rPr>
        <w:fldChar w:fldCharType="end"/>
      </w:r>
    </w:p>
    <w:p w14:paraId="4FE88FFE" w14:textId="2393613D" w:rsidR="00F93E1B" w:rsidRDefault="00F93E1B">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_Toc471837515 \h </w:instrText>
      </w:r>
      <w:r>
        <w:rPr>
          <w:noProof/>
        </w:rPr>
      </w:r>
      <w:r>
        <w:rPr>
          <w:noProof/>
        </w:rPr>
        <w:fldChar w:fldCharType="separate"/>
      </w:r>
      <w:r>
        <w:rPr>
          <w:noProof/>
        </w:rPr>
        <w:t>51</w:t>
      </w:r>
      <w:r>
        <w:rPr>
          <w:noProof/>
        </w:rPr>
        <w:fldChar w:fldCharType="end"/>
      </w:r>
    </w:p>
    <w:p w14:paraId="27E8D09A" w14:textId="048248B5" w:rsidR="00F93E1B" w:rsidRDefault="00F93E1B">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_Toc471837516 \h </w:instrText>
      </w:r>
      <w:r>
        <w:rPr>
          <w:noProof/>
        </w:rPr>
      </w:r>
      <w:r>
        <w:rPr>
          <w:noProof/>
        </w:rPr>
        <w:fldChar w:fldCharType="separate"/>
      </w:r>
      <w:r>
        <w:rPr>
          <w:noProof/>
        </w:rPr>
        <w:t>51</w:t>
      </w:r>
      <w:r>
        <w:rPr>
          <w:noProof/>
        </w:rPr>
        <w:fldChar w:fldCharType="end"/>
      </w:r>
    </w:p>
    <w:p w14:paraId="299768CE" w14:textId="64AD6C5D" w:rsidR="00F93E1B" w:rsidRDefault="00F93E1B">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_Toc471837517 \h </w:instrText>
      </w:r>
      <w:r>
        <w:rPr>
          <w:noProof/>
        </w:rPr>
      </w:r>
      <w:r>
        <w:rPr>
          <w:noProof/>
        </w:rPr>
        <w:fldChar w:fldCharType="separate"/>
      </w:r>
      <w:r>
        <w:rPr>
          <w:noProof/>
        </w:rPr>
        <w:t>51</w:t>
      </w:r>
      <w:r>
        <w:rPr>
          <w:noProof/>
        </w:rPr>
        <w:fldChar w:fldCharType="end"/>
      </w:r>
    </w:p>
    <w:p w14:paraId="309C7DE7" w14:textId="19F5D678" w:rsidR="00F93E1B" w:rsidRDefault="00F93E1B">
      <w:pPr>
        <w:pStyle w:val="TOC1"/>
        <w:tabs>
          <w:tab w:val="right" w:pos="9010"/>
        </w:tabs>
        <w:rPr>
          <w:b w:val="0"/>
          <w:caps w:val="0"/>
          <w:noProof/>
          <w:u w:val="none"/>
          <w:lang w:eastAsia="ja-JP"/>
        </w:rPr>
      </w:pPr>
      <w:r>
        <w:rPr>
          <w:noProof/>
        </w:rPr>
        <w:t>V16: Files and resources verification requirements</w:t>
      </w:r>
      <w:r>
        <w:rPr>
          <w:noProof/>
        </w:rPr>
        <w:tab/>
      </w:r>
      <w:r>
        <w:rPr>
          <w:noProof/>
        </w:rPr>
        <w:fldChar w:fldCharType="begin"/>
      </w:r>
      <w:r>
        <w:rPr>
          <w:noProof/>
        </w:rPr>
        <w:instrText xml:space="preserve"> PAGEREF _Toc471837518 \h </w:instrText>
      </w:r>
      <w:r>
        <w:rPr>
          <w:noProof/>
        </w:rPr>
      </w:r>
      <w:r>
        <w:rPr>
          <w:noProof/>
        </w:rPr>
        <w:fldChar w:fldCharType="separate"/>
      </w:r>
      <w:r>
        <w:rPr>
          <w:noProof/>
        </w:rPr>
        <w:t>52</w:t>
      </w:r>
      <w:r>
        <w:rPr>
          <w:noProof/>
        </w:rPr>
        <w:fldChar w:fldCharType="end"/>
      </w:r>
    </w:p>
    <w:p w14:paraId="7E96E34D" w14:textId="6CD03EAC" w:rsidR="00F93E1B" w:rsidRDefault="00F93E1B">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_Toc471837519 \h </w:instrText>
      </w:r>
      <w:r>
        <w:rPr>
          <w:noProof/>
        </w:rPr>
      </w:r>
      <w:r>
        <w:rPr>
          <w:noProof/>
        </w:rPr>
        <w:fldChar w:fldCharType="separate"/>
      </w:r>
      <w:r>
        <w:rPr>
          <w:noProof/>
        </w:rPr>
        <w:t>52</w:t>
      </w:r>
      <w:r>
        <w:rPr>
          <w:noProof/>
        </w:rPr>
        <w:fldChar w:fldCharType="end"/>
      </w:r>
    </w:p>
    <w:p w14:paraId="7D9AFFBF" w14:textId="4618153F" w:rsidR="00F93E1B" w:rsidRDefault="00F93E1B">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_Toc471837520 \h </w:instrText>
      </w:r>
      <w:r>
        <w:rPr>
          <w:noProof/>
        </w:rPr>
      </w:r>
      <w:r>
        <w:rPr>
          <w:noProof/>
        </w:rPr>
        <w:fldChar w:fldCharType="separate"/>
      </w:r>
      <w:r>
        <w:rPr>
          <w:noProof/>
        </w:rPr>
        <w:t>52</w:t>
      </w:r>
      <w:r>
        <w:rPr>
          <w:noProof/>
        </w:rPr>
        <w:fldChar w:fldCharType="end"/>
      </w:r>
    </w:p>
    <w:p w14:paraId="3E524F7A" w14:textId="79E7A271" w:rsidR="00F93E1B" w:rsidRDefault="00F93E1B">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_Toc471837521 \h </w:instrText>
      </w:r>
      <w:r>
        <w:rPr>
          <w:noProof/>
        </w:rPr>
      </w:r>
      <w:r>
        <w:rPr>
          <w:noProof/>
        </w:rPr>
        <w:fldChar w:fldCharType="separate"/>
      </w:r>
      <w:r>
        <w:rPr>
          <w:noProof/>
        </w:rPr>
        <w:t>53</w:t>
      </w:r>
      <w:r>
        <w:rPr>
          <w:noProof/>
        </w:rPr>
        <w:fldChar w:fldCharType="end"/>
      </w:r>
    </w:p>
    <w:p w14:paraId="76BFD65B" w14:textId="4AB49943" w:rsidR="00F93E1B" w:rsidRDefault="00F93E1B">
      <w:pPr>
        <w:pStyle w:val="TOC1"/>
        <w:tabs>
          <w:tab w:val="right" w:pos="9010"/>
        </w:tabs>
        <w:rPr>
          <w:b w:val="0"/>
          <w:caps w:val="0"/>
          <w:noProof/>
          <w:u w:val="none"/>
          <w:lang w:eastAsia="ja-JP"/>
        </w:rPr>
      </w:pPr>
      <w:r>
        <w:rPr>
          <w:noProof/>
        </w:rPr>
        <w:t>V17: Mobile verification requirements</w:t>
      </w:r>
      <w:r>
        <w:rPr>
          <w:noProof/>
        </w:rPr>
        <w:tab/>
      </w:r>
      <w:r>
        <w:rPr>
          <w:noProof/>
        </w:rPr>
        <w:fldChar w:fldCharType="begin"/>
      </w:r>
      <w:r>
        <w:rPr>
          <w:noProof/>
        </w:rPr>
        <w:instrText xml:space="preserve"> PAGEREF _Toc471837522 \h </w:instrText>
      </w:r>
      <w:r>
        <w:rPr>
          <w:noProof/>
        </w:rPr>
      </w:r>
      <w:r>
        <w:rPr>
          <w:noProof/>
        </w:rPr>
        <w:fldChar w:fldCharType="separate"/>
      </w:r>
      <w:r>
        <w:rPr>
          <w:noProof/>
        </w:rPr>
        <w:t>54</w:t>
      </w:r>
      <w:r>
        <w:rPr>
          <w:noProof/>
        </w:rPr>
        <w:fldChar w:fldCharType="end"/>
      </w:r>
    </w:p>
    <w:p w14:paraId="388F557F" w14:textId="1FF458D0" w:rsidR="00F93E1B" w:rsidRDefault="00F93E1B">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_Toc471837523 \h </w:instrText>
      </w:r>
      <w:r>
        <w:rPr>
          <w:noProof/>
        </w:rPr>
      </w:r>
      <w:r>
        <w:rPr>
          <w:noProof/>
        </w:rPr>
        <w:fldChar w:fldCharType="separate"/>
      </w:r>
      <w:r>
        <w:rPr>
          <w:noProof/>
        </w:rPr>
        <w:t>54</w:t>
      </w:r>
      <w:r>
        <w:rPr>
          <w:noProof/>
        </w:rPr>
        <w:fldChar w:fldCharType="end"/>
      </w:r>
    </w:p>
    <w:p w14:paraId="6DCFCD77" w14:textId="6E4BBEA5" w:rsidR="00F93E1B" w:rsidRDefault="00F93E1B">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_Toc471837524 \h </w:instrText>
      </w:r>
      <w:r>
        <w:rPr>
          <w:noProof/>
        </w:rPr>
      </w:r>
      <w:r>
        <w:rPr>
          <w:noProof/>
        </w:rPr>
        <w:fldChar w:fldCharType="separate"/>
      </w:r>
      <w:r>
        <w:rPr>
          <w:noProof/>
        </w:rPr>
        <w:t>54</w:t>
      </w:r>
      <w:r>
        <w:rPr>
          <w:noProof/>
        </w:rPr>
        <w:fldChar w:fldCharType="end"/>
      </w:r>
    </w:p>
    <w:p w14:paraId="580A3063" w14:textId="2B561A38" w:rsidR="00F93E1B" w:rsidRDefault="00F93E1B">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_Toc471837525 \h </w:instrText>
      </w:r>
      <w:r>
        <w:rPr>
          <w:noProof/>
        </w:rPr>
      </w:r>
      <w:r>
        <w:rPr>
          <w:noProof/>
        </w:rPr>
        <w:fldChar w:fldCharType="separate"/>
      </w:r>
      <w:r>
        <w:rPr>
          <w:noProof/>
        </w:rPr>
        <w:t>55</w:t>
      </w:r>
      <w:r>
        <w:rPr>
          <w:noProof/>
        </w:rPr>
        <w:fldChar w:fldCharType="end"/>
      </w:r>
    </w:p>
    <w:p w14:paraId="19EF1E02" w14:textId="4F631CFF" w:rsidR="00F93E1B" w:rsidRDefault="00F93E1B">
      <w:pPr>
        <w:pStyle w:val="TOC1"/>
        <w:tabs>
          <w:tab w:val="right" w:pos="9010"/>
        </w:tabs>
        <w:rPr>
          <w:b w:val="0"/>
          <w:caps w:val="0"/>
          <w:noProof/>
          <w:u w:val="none"/>
          <w:lang w:eastAsia="ja-JP"/>
        </w:rPr>
      </w:pPr>
      <w:r>
        <w:rPr>
          <w:noProof/>
        </w:rPr>
        <w:t>V18: Web services verification requirements</w:t>
      </w:r>
      <w:r>
        <w:rPr>
          <w:noProof/>
        </w:rPr>
        <w:tab/>
      </w:r>
      <w:r>
        <w:rPr>
          <w:noProof/>
        </w:rPr>
        <w:fldChar w:fldCharType="begin"/>
      </w:r>
      <w:r>
        <w:rPr>
          <w:noProof/>
        </w:rPr>
        <w:instrText xml:space="preserve"> PAGEREF _Toc471837526 \h </w:instrText>
      </w:r>
      <w:r>
        <w:rPr>
          <w:noProof/>
        </w:rPr>
      </w:r>
      <w:r>
        <w:rPr>
          <w:noProof/>
        </w:rPr>
        <w:fldChar w:fldCharType="separate"/>
      </w:r>
      <w:r>
        <w:rPr>
          <w:noProof/>
        </w:rPr>
        <w:t>56</w:t>
      </w:r>
      <w:r>
        <w:rPr>
          <w:noProof/>
        </w:rPr>
        <w:fldChar w:fldCharType="end"/>
      </w:r>
    </w:p>
    <w:p w14:paraId="055EF69E" w14:textId="6A23C6CC" w:rsidR="00F93E1B" w:rsidRDefault="00F93E1B">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_Toc471837527 \h </w:instrText>
      </w:r>
      <w:r>
        <w:rPr>
          <w:noProof/>
        </w:rPr>
      </w:r>
      <w:r>
        <w:rPr>
          <w:noProof/>
        </w:rPr>
        <w:fldChar w:fldCharType="separate"/>
      </w:r>
      <w:r>
        <w:rPr>
          <w:noProof/>
        </w:rPr>
        <w:t>56</w:t>
      </w:r>
      <w:r>
        <w:rPr>
          <w:noProof/>
        </w:rPr>
        <w:fldChar w:fldCharType="end"/>
      </w:r>
    </w:p>
    <w:p w14:paraId="2727AE3E" w14:textId="3D61AD27" w:rsidR="00F93E1B" w:rsidRDefault="00F93E1B">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_Toc471837528 \h </w:instrText>
      </w:r>
      <w:r>
        <w:rPr>
          <w:noProof/>
        </w:rPr>
      </w:r>
      <w:r>
        <w:rPr>
          <w:noProof/>
        </w:rPr>
        <w:fldChar w:fldCharType="separate"/>
      </w:r>
      <w:r>
        <w:rPr>
          <w:noProof/>
        </w:rPr>
        <w:t>56</w:t>
      </w:r>
      <w:r>
        <w:rPr>
          <w:noProof/>
        </w:rPr>
        <w:fldChar w:fldCharType="end"/>
      </w:r>
    </w:p>
    <w:p w14:paraId="385445C2" w14:textId="6EEA6DBE" w:rsidR="00F93E1B" w:rsidRDefault="00F93E1B">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_Toc471837529 \h </w:instrText>
      </w:r>
      <w:r>
        <w:rPr>
          <w:noProof/>
        </w:rPr>
      </w:r>
      <w:r>
        <w:rPr>
          <w:noProof/>
        </w:rPr>
        <w:fldChar w:fldCharType="separate"/>
      </w:r>
      <w:r>
        <w:rPr>
          <w:noProof/>
        </w:rPr>
        <w:t>57</w:t>
      </w:r>
      <w:r>
        <w:rPr>
          <w:noProof/>
        </w:rPr>
        <w:fldChar w:fldCharType="end"/>
      </w:r>
    </w:p>
    <w:p w14:paraId="1404F706" w14:textId="269AF4B8" w:rsidR="00F93E1B" w:rsidRDefault="00F93E1B">
      <w:pPr>
        <w:pStyle w:val="TOC1"/>
        <w:tabs>
          <w:tab w:val="right" w:pos="9010"/>
        </w:tabs>
        <w:rPr>
          <w:b w:val="0"/>
          <w:caps w:val="0"/>
          <w:noProof/>
          <w:u w:val="none"/>
          <w:lang w:eastAsia="ja-JP"/>
        </w:rPr>
      </w:pPr>
      <w:r>
        <w:rPr>
          <w:noProof/>
        </w:rPr>
        <w:t>V19. Configuration verification requirements</w:t>
      </w:r>
      <w:r>
        <w:rPr>
          <w:noProof/>
        </w:rPr>
        <w:tab/>
      </w:r>
      <w:r>
        <w:rPr>
          <w:noProof/>
        </w:rPr>
        <w:fldChar w:fldCharType="begin"/>
      </w:r>
      <w:r>
        <w:rPr>
          <w:noProof/>
        </w:rPr>
        <w:instrText xml:space="preserve"> PAGEREF _Toc471837530 \h </w:instrText>
      </w:r>
      <w:r>
        <w:rPr>
          <w:noProof/>
        </w:rPr>
      </w:r>
      <w:r>
        <w:rPr>
          <w:noProof/>
        </w:rPr>
        <w:fldChar w:fldCharType="separate"/>
      </w:r>
      <w:r>
        <w:rPr>
          <w:noProof/>
        </w:rPr>
        <w:t>58</w:t>
      </w:r>
      <w:r>
        <w:rPr>
          <w:noProof/>
        </w:rPr>
        <w:fldChar w:fldCharType="end"/>
      </w:r>
    </w:p>
    <w:p w14:paraId="1D8568F7" w14:textId="378EC46B" w:rsidR="00F93E1B" w:rsidRDefault="00F93E1B">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_Toc471837531 \h </w:instrText>
      </w:r>
      <w:r>
        <w:rPr>
          <w:noProof/>
        </w:rPr>
      </w:r>
      <w:r>
        <w:rPr>
          <w:noProof/>
        </w:rPr>
        <w:fldChar w:fldCharType="separate"/>
      </w:r>
      <w:r>
        <w:rPr>
          <w:noProof/>
        </w:rPr>
        <w:t>58</w:t>
      </w:r>
      <w:r>
        <w:rPr>
          <w:noProof/>
        </w:rPr>
        <w:fldChar w:fldCharType="end"/>
      </w:r>
    </w:p>
    <w:p w14:paraId="22187FA8" w14:textId="2FEB5A96" w:rsidR="00F93E1B" w:rsidRDefault="00F93E1B">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_Toc471837532 \h </w:instrText>
      </w:r>
      <w:r>
        <w:rPr>
          <w:noProof/>
        </w:rPr>
      </w:r>
      <w:r>
        <w:rPr>
          <w:noProof/>
        </w:rPr>
        <w:fldChar w:fldCharType="separate"/>
      </w:r>
      <w:r>
        <w:rPr>
          <w:noProof/>
        </w:rPr>
        <w:t>58</w:t>
      </w:r>
      <w:r>
        <w:rPr>
          <w:noProof/>
        </w:rPr>
        <w:fldChar w:fldCharType="end"/>
      </w:r>
    </w:p>
    <w:p w14:paraId="20E62527" w14:textId="61A71B52" w:rsidR="00F93E1B" w:rsidRDefault="00F93E1B">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_Toc471837533 \h </w:instrText>
      </w:r>
      <w:r>
        <w:rPr>
          <w:noProof/>
        </w:rPr>
      </w:r>
      <w:r>
        <w:rPr>
          <w:noProof/>
        </w:rPr>
        <w:fldChar w:fldCharType="separate"/>
      </w:r>
      <w:r>
        <w:rPr>
          <w:noProof/>
        </w:rPr>
        <w:t>59</w:t>
      </w:r>
      <w:r>
        <w:rPr>
          <w:noProof/>
        </w:rPr>
        <w:fldChar w:fldCharType="end"/>
      </w:r>
    </w:p>
    <w:p w14:paraId="382C09D5" w14:textId="0DB36DAA" w:rsidR="00F93E1B" w:rsidRDefault="00F93E1B">
      <w:pPr>
        <w:pStyle w:val="TOC1"/>
        <w:tabs>
          <w:tab w:val="right" w:pos="9010"/>
        </w:tabs>
        <w:rPr>
          <w:b w:val="0"/>
          <w:caps w:val="0"/>
          <w:noProof/>
          <w:u w:val="none"/>
          <w:lang w:eastAsia="ja-JP"/>
        </w:rPr>
      </w:pPr>
      <w:r>
        <w:rPr>
          <w:noProof/>
        </w:rPr>
        <w:t>V20. Internet of Things (IoT) verification requirements</w:t>
      </w:r>
      <w:r>
        <w:rPr>
          <w:noProof/>
        </w:rPr>
        <w:tab/>
      </w:r>
      <w:r>
        <w:rPr>
          <w:noProof/>
        </w:rPr>
        <w:fldChar w:fldCharType="begin"/>
      </w:r>
      <w:r>
        <w:rPr>
          <w:noProof/>
        </w:rPr>
        <w:instrText xml:space="preserve"> PAGEREF _Toc471837534 \h </w:instrText>
      </w:r>
      <w:r>
        <w:rPr>
          <w:noProof/>
        </w:rPr>
      </w:r>
      <w:r>
        <w:rPr>
          <w:noProof/>
        </w:rPr>
        <w:fldChar w:fldCharType="separate"/>
      </w:r>
      <w:r>
        <w:rPr>
          <w:noProof/>
        </w:rPr>
        <w:t>60</w:t>
      </w:r>
      <w:r>
        <w:rPr>
          <w:noProof/>
        </w:rPr>
        <w:fldChar w:fldCharType="end"/>
      </w:r>
    </w:p>
    <w:p w14:paraId="0C8200DB" w14:textId="496ED1BD" w:rsidR="00F93E1B" w:rsidRDefault="00F93E1B">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_Toc471837535 \h </w:instrText>
      </w:r>
      <w:r>
        <w:rPr>
          <w:noProof/>
        </w:rPr>
      </w:r>
      <w:r>
        <w:rPr>
          <w:noProof/>
        </w:rPr>
        <w:fldChar w:fldCharType="separate"/>
      </w:r>
      <w:r>
        <w:rPr>
          <w:noProof/>
        </w:rPr>
        <w:t>60</w:t>
      </w:r>
      <w:r>
        <w:rPr>
          <w:noProof/>
        </w:rPr>
        <w:fldChar w:fldCharType="end"/>
      </w:r>
    </w:p>
    <w:p w14:paraId="7267882E" w14:textId="7086D012" w:rsidR="00F93E1B" w:rsidRDefault="00F93E1B">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_Toc471837536 \h </w:instrText>
      </w:r>
      <w:r>
        <w:rPr>
          <w:noProof/>
        </w:rPr>
      </w:r>
      <w:r>
        <w:rPr>
          <w:noProof/>
        </w:rPr>
        <w:fldChar w:fldCharType="separate"/>
      </w:r>
      <w:r>
        <w:rPr>
          <w:noProof/>
        </w:rPr>
        <w:t>60</w:t>
      </w:r>
      <w:r>
        <w:rPr>
          <w:noProof/>
        </w:rPr>
        <w:fldChar w:fldCharType="end"/>
      </w:r>
    </w:p>
    <w:p w14:paraId="08E03683" w14:textId="629C4D3E" w:rsidR="00F93E1B" w:rsidRDefault="00F93E1B">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_Toc471837537 \h </w:instrText>
      </w:r>
      <w:r>
        <w:rPr>
          <w:noProof/>
        </w:rPr>
      </w:r>
      <w:r>
        <w:rPr>
          <w:noProof/>
        </w:rPr>
        <w:fldChar w:fldCharType="separate"/>
      </w:r>
      <w:r>
        <w:rPr>
          <w:noProof/>
        </w:rPr>
        <w:t>62</w:t>
      </w:r>
      <w:r>
        <w:rPr>
          <w:noProof/>
        </w:rPr>
        <w:fldChar w:fldCharType="end"/>
      </w:r>
    </w:p>
    <w:p w14:paraId="1C98055A" w14:textId="07156EF2" w:rsidR="00F93E1B" w:rsidRDefault="00F93E1B">
      <w:pPr>
        <w:pStyle w:val="TOC1"/>
        <w:tabs>
          <w:tab w:val="right" w:pos="9010"/>
        </w:tabs>
        <w:rPr>
          <w:b w:val="0"/>
          <w:caps w:val="0"/>
          <w:noProof/>
          <w:u w:val="none"/>
          <w:lang w:eastAsia="ja-JP"/>
        </w:rPr>
      </w:pPr>
      <w:r>
        <w:rPr>
          <w:noProof/>
        </w:rPr>
        <w:t>Appendix A: What ever happened to…</w:t>
      </w:r>
      <w:r>
        <w:rPr>
          <w:noProof/>
        </w:rPr>
        <w:tab/>
      </w:r>
      <w:r>
        <w:rPr>
          <w:noProof/>
        </w:rPr>
        <w:fldChar w:fldCharType="begin"/>
      </w:r>
      <w:r>
        <w:rPr>
          <w:noProof/>
        </w:rPr>
        <w:instrText xml:space="preserve"> PAGEREF _Toc471837538 \h </w:instrText>
      </w:r>
      <w:r>
        <w:rPr>
          <w:noProof/>
        </w:rPr>
      </w:r>
      <w:r>
        <w:rPr>
          <w:noProof/>
        </w:rPr>
        <w:fldChar w:fldCharType="separate"/>
      </w:r>
      <w:r>
        <w:rPr>
          <w:noProof/>
        </w:rPr>
        <w:t>63</w:t>
      </w:r>
      <w:r>
        <w:rPr>
          <w:noProof/>
        </w:rPr>
        <w:fldChar w:fldCharType="end"/>
      </w:r>
    </w:p>
    <w:p w14:paraId="0F12054C" w14:textId="4D8A09BC" w:rsidR="00F93E1B" w:rsidRDefault="00F93E1B">
      <w:pPr>
        <w:pStyle w:val="TOC1"/>
        <w:tabs>
          <w:tab w:val="right" w:pos="9010"/>
        </w:tabs>
        <w:rPr>
          <w:b w:val="0"/>
          <w:caps w:val="0"/>
          <w:noProof/>
          <w:u w:val="none"/>
          <w:lang w:eastAsia="ja-JP"/>
        </w:rPr>
      </w:pPr>
      <w:r>
        <w:rPr>
          <w:noProof/>
        </w:rPr>
        <w:t>Appendix B: Glossary</w:t>
      </w:r>
      <w:r>
        <w:rPr>
          <w:noProof/>
        </w:rPr>
        <w:tab/>
      </w:r>
      <w:r>
        <w:rPr>
          <w:noProof/>
        </w:rPr>
        <w:fldChar w:fldCharType="begin"/>
      </w:r>
      <w:r>
        <w:rPr>
          <w:noProof/>
        </w:rPr>
        <w:instrText xml:space="preserve"> PAGEREF _Toc471837539 \h </w:instrText>
      </w:r>
      <w:r>
        <w:rPr>
          <w:noProof/>
        </w:rPr>
      </w:r>
      <w:r>
        <w:rPr>
          <w:noProof/>
        </w:rPr>
        <w:fldChar w:fldCharType="separate"/>
      </w:r>
      <w:r>
        <w:rPr>
          <w:noProof/>
        </w:rPr>
        <w:t>69</w:t>
      </w:r>
      <w:r>
        <w:rPr>
          <w:noProof/>
        </w:rPr>
        <w:fldChar w:fldCharType="end"/>
      </w:r>
    </w:p>
    <w:p w14:paraId="4161DF8B" w14:textId="4861BE4E" w:rsidR="00F93E1B" w:rsidRDefault="00F93E1B">
      <w:pPr>
        <w:pStyle w:val="TOC1"/>
        <w:tabs>
          <w:tab w:val="right" w:pos="9010"/>
        </w:tabs>
        <w:rPr>
          <w:b w:val="0"/>
          <w:caps w:val="0"/>
          <w:noProof/>
          <w:u w:val="none"/>
          <w:lang w:eastAsia="ja-JP"/>
        </w:rPr>
      </w:pPr>
      <w:r>
        <w:rPr>
          <w:noProof/>
        </w:rPr>
        <w:t>Appendix C: References</w:t>
      </w:r>
      <w:r>
        <w:rPr>
          <w:noProof/>
        </w:rPr>
        <w:tab/>
      </w:r>
      <w:r>
        <w:rPr>
          <w:noProof/>
        </w:rPr>
        <w:fldChar w:fldCharType="begin"/>
      </w:r>
      <w:r>
        <w:rPr>
          <w:noProof/>
        </w:rPr>
        <w:instrText xml:space="preserve"> PAGEREF _Toc471837540 \h </w:instrText>
      </w:r>
      <w:r>
        <w:rPr>
          <w:noProof/>
        </w:rPr>
      </w:r>
      <w:r>
        <w:rPr>
          <w:noProof/>
        </w:rPr>
        <w:fldChar w:fldCharType="separate"/>
      </w:r>
      <w:r>
        <w:rPr>
          <w:noProof/>
        </w:rPr>
        <w:t>73</w:t>
      </w:r>
      <w:r>
        <w:rPr>
          <w:noProof/>
        </w:rPr>
        <w:fldChar w:fldCharType="end"/>
      </w:r>
    </w:p>
    <w:p w14:paraId="62C9B468" w14:textId="5C136FEB" w:rsidR="00F93E1B" w:rsidRDefault="00F93E1B">
      <w:pPr>
        <w:pStyle w:val="TOC1"/>
        <w:tabs>
          <w:tab w:val="right" w:pos="9010"/>
        </w:tabs>
        <w:rPr>
          <w:b w:val="0"/>
          <w:caps w:val="0"/>
          <w:noProof/>
          <w:u w:val="none"/>
          <w:lang w:eastAsia="ja-JP"/>
        </w:rPr>
      </w:pPr>
      <w:r>
        <w:rPr>
          <w:noProof/>
        </w:rPr>
        <w:t>Appendix D: Standards Mappings</w:t>
      </w:r>
      <w:r>
        <w:rPr>
          <w:noProof/>
        </w:rPr>
        <w:tab/>
      </w:r>
      <w:r>
        <w:rPr>
          <w:noProof/>
        </w:rPr>
        <w:fldChar w:fldCharType="begin"/>
      </w:r>
      <w:r>
        <w:rPr>
          <w:noProof/>
        </w:rPr>
        <w:instrText xml:space="preserve"> PAGEREF _Toc471837541 \h </w:instrText>
      </w:r>
      <w:r>
        <w:rPr>
          <w:noProof/>
        </w:rPr>
      </w:r>
      <w:r>
        <w:rPr>
          <w:noProof/>
        </w:rPr>
        <w:fldChar w:fldCharType="separate"/>
      </w:r>
      <w:r>
        <w:rPr>
          <w:noProof/>
        </w:rPr>
        <w:t>74</w:t>
      </w:r>
      <w:r>
        <w:rPr>
          <w:noProof/>
        </w:rPr>
        <w:fldChar w:fldCharType="end"/>
      </w:r>
    </w:p>
    <w:p w14:paraId="38EE47DA" w14:textId="5C149443" w:rsidR="00DF702A" w:rsidRPr="009B0FD6" w:rsidRDefault="00347EAF" w:rsidP="00BD5F80">
      <w:r w:rsidRPr="009B0FD6">
        <w:fldChar w:fldCharType="end"/>
      </w:r>
    </w:p>
    <w:p w14:paraId="2847483E" w14:textId="77777777" w:rsidR="00DF702A" w:rsidRPr="009B0FD6" w:rsidRDefault="00DF702A" w:rsidP="00BD5F80">
      <w:r w:rsidRPr="009B0FD6">
        <w:br w:type="page"/>
      </w:r>
    </w:p>
    <w:p w14:paraId="51AB4864" w14:textId="77777777" w:rsidR="00DF702A" w:rsidRPr="009B0FD6" w:rsidRDefault="00DF702A" w:rsidP="00BD5F80">
      <w:pPr>
        <w:pStyle w:val="Heading1"/>
      </w:pPr>
      <w:bookmarkStart w:id="0" w:name="_Toc471837441"/>
      <w:r w:rsidRPr="009B0FD6">
        <w:lastRenderedPageBreak/>
        <w:t>Acknowledgements</w:t>
      </w:r>
      <w:bookmarkEnd w:id="0"/>
    </w:p>
    <w:p w14:paraId="1539F287" w14:textId="6C4F642B" w:rsidR="0021352C" w:rsidRPr="009B0FD6" w:rsidRDefault="0021352C" w:rsidP="0021352C">
      <w:pPr>
        <w:pStyle w:val="Heading2"/>
      </w:pPr>
      <w:bookmarkStart w:id="1" w:name="_Toc471837442"/>
      <w:r w:rsidRPr="009B0FD6">
        <w:t>About the Standard</w:t>
      </w:r>
      <w:bookmarkEnd w:id="1"/>
    </w:p>
    <w:p w14:paraId="3CC2A95A" w14:textId="5DB957F6" w:rsidR="0021352C" w:rsidRPr="009B0FD6" w:rsidRDefault="0021352C" w:rsidP="0021352C">
      <w:r w:rsidRPr="009B0FD6">
        <w:t>The Application Security Verification Standard is a list of application security requirements or tests that can be used by architects, developers, testers, security professionals, and even consumers to define what a secure application is.</w:t>
      </w:r>
    </w:p>
    <w:p w14:paraId="61D29DC3" w14:textId="77777777" w:rsidR="0021352C" w:rsidRPr="009B0FD6" w:rsidRDefault="0021352C" w:rsidP="0021352C">
      <w:pPr>
        <w:pStyle w:val="Heading2"/>
      </w:pPr>
      <w:bookmarkStart w:id="2" w:name="_Toc471837443"/>
      <w:r w:rsidRPr="009B0FD6">
        <w:t>Copyright and License</w:t>
      </w:r>
      <w:bookmarkEnd w:id="2"/>
    </w:p>
    <w:p w14:paraId="2B8F03C6" w14:textId="3A01A08A" w:rsidR="0021352C" w:rsidRPr="009B0FD6" w:rsidRDefault="0021352C" w:rsidP="0021352C">
      <w:r w:rsidRPr="009B0FD6">
        <w:rPr>
          <w:noProof/>
          <w:lang w:val="en-US"/>
        </w:rPr>
        <w:drawing>
          <wp:anchor distT="0" distB="0" distL="114300" distR="114300" simplePos="0" relativeHeight="251659264" behindDoc="0" locked="0" layoutInCell="0" hidden="0" allowOverlap="0" wp14:anchorId="28909DD2" wp14:editId="4F03416D">
            <wp:simplePos x="0" y="0"/>
            <wp:positionH relativeFrom="margin">
              <wp:posOffset>51435</wp:posOffset>
            </wp:positionH>
            <wp:positionV relativeFrom="paragraph">
              <wp:posOffset>154305</wp:posOffset>
            </wp:positionV>
            <wp:extent cx="1108710" cy="400050"/>
            <wp:effectExtent l="0" t="0" r="8890" b="6350"/>
            <wp:wrapSquare wrapText="bothSides" distT="0" distB="0" distL="114300" distR="114300"/>
            <wp:docPr id="235"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10"/>
                    <a:srcRect/>
                    <a:stretch>
                      <a:fillRect/>
                    </a:stretch>
                  </pic:blipFill>
                  <pic:spPr>
                    <a:xfrm>
                      <a:off x="0" y="0"/>
                      <a:ext cx="1108710" cy="400050"/>
                    </a:xfrm>
                    <a:prstGeom prst="rect">
                      <a:avLst/>
                    </a:prstGeom>
                    <a:ln/>
                  </pic:spPr>
                </pic:pic>
              </a:graphicData>
            </a:graphic>
          </wp:anchor>
        </w:drawing>
      </w:r>
      <w:r w:rsidRPr="009B0FD6">
        <w:t>Copyright © 2008 – 201</w:t>
      </w:r>
      <w:r w:rsidR="00B0053F">
        <w:t>7</w:t>
      </w:r>
      <w:r w:rsidRPr="009B0FD6">
        <w:t xml:space="preserve"> The OWASP Foundation. This document is released under the </w:t>
      </w:r>
      <w:hyperlink r:id="rId11" w:history="1">
        <w:r w:rsidRPr="00B0053F">
          <w:rPr>
            <w:rStyle w:val="Hyperlink"/>
          </w:rPr>
          <w:t xml:space="preserve">Creative Commons Attribution ShareAlike </w:t>
        </w:r>
        <w:r w:rsidR="00B0053F" w:rsidRPr="00B0053F">
          <w:rPr>
            <w:rStyle w:val="Hyperlink"/>
          </w:rPr>
          <w:t>4</w:t>
        </w:r>
        <w:r w:rsidRPr="00B0053F">
          <w:rPr>
            <w:rStyle w:val="Hyperlink"/>
          </w:rPr>
          <w:t>.0</w:t>
        </w:r>
      </w:hyperlink>
      <w:r w:rsidRPr="009B0FD6">
        <w:t xml:space="preserve"> license. </w:t>
      </w:r>
      <w:r w:rsidR="00B0053F">
        <w:t>You are free to share or adapt this document for both commercial and non-commercial use, but must give attribution when re-using, adapting or sharing it</w:t>
      </w:r>
      <w:r w:rsidRPr="009B0FD6">
        <w:t>.</w:t>
      </w:r>
      <w:r w:rsidR="007926E1">
        <w:t xml:space="preserve"> For more details, please see </w:t>
      </w:r>
      <w:hyperlink r:id="rId12" w:history="1">
        <w:r w:rsidR="007926E1" w:rsidRPr="00D53385">
          <w:rPr>
            <w:rStyle w:val="Hyperlink"/>
          </w:rPr>
          <w:t>https://creativecommons.org/licenses/by-sa/4.0/legalcode</w:t>
        </w:r>
      </w:hyperlink>
      <w:r w:rsidR="007926E1">
        <w:t xml:space="preserve"> </w:t>
      </w:r>
    </w:p>
    <w:p w14:paraId="4DF357CD" w14:textId="7E1EC9DC" w:rsidR="00B0053F" w:rsidRDefault="00B0053F" w:rsidP="00D4309C">
      <w:pPr>
        <w:pStyle w:val="Heading3"/>
      </w:pPr>
      <w:r>
        <w:t>Version 3.1, 2017</w:t>
      </w:r>
    </w:p>
    <w:tbl>
      <w:tblPr>
        <w:tblStyle w:val="ListTable3Accent5"/>
        <w:tblW w:w="0" w:type="auto"/>
        <w:tblLook w:val="0420" w:firstRow="1" w:lastRow="0" w:firstColumn="0" w:lastColumn="0" w:noHBand="0" w:noVBand="1"/>
      </w:tblPr>
      <w:tblGrid>
        <w:gridCol w:w="3003"/>
        <w:gridCol w:w="3003"/>
        <w:gridCol w:w="3004"/>
      </w:tblGrid>
      <w:tr w:rsidR="00B0053F" w:rsidRPr="009B0FD6" w14:paraId="6A14962F" w14:textId="77777777" w:rsidTr="007926E1">
        <w:trPr>
          <w:cnfStyle w:val="100000000000" w:firstRow="1" w:lastRow="0" w:firstColumn="0" w:lastColumn="0" w:oddVBand="0" w:evenVBand="0" w:oddHBand="0" w:evenHBand="0" w:firstRowFirstColumn="0" w:firstRowLastColumn="0" w:lastRowFirstColumn="0" w:lastRowLastColumn="0"/>
        </w:trPr>
        <w:tc>
          <w:tcPr>
            <w:tcW w:w="3003" w:type="dxa"/>
          </w:tcPr>
          <w:p w14:paraId="143261CD" w14:textId="77777777" w:rsidR="00B0053F" w:rsidRPr="009B0FD6" w:rsidRDefault="00B0053F" w:rsidP="007926E1">
            <w:pPr>
              <w:spacing w:before="0" w:after="0"/>
            </w:pPr>
            <w:r w:rsidRPr="009B0FD6">
              <w:t>Project Leads</w:t>
            </w:r>
          </w:p>
        </w:tc>
        <w:tc>
          <w:tcPr>
            <w:tcW w:w="3003" w:type="dxa"/>
          </w:tcPr>
          <w:p w14:paraId="6BDEA127" w14:textId="77777777" w:rsidR="00B0053F" w:rsidRPr="009B0FD6" w:rsidRDefault="00B0053F" w:rsidP="007926E1">
            <w:pPr>
              <w:spacing w:before="0" w:after="0"/>
            </w:pPr>
            <w:r w:rsidRPr="009B0FD6">
              <w:t>Lead Authors</w:t>
            </w:r>
          </w:p>
        </w:tc>
        <w:tc>
          <w:tcPr>
            <w:tcW w:w="3004" w:type="dxa"/>
          </w:tcPr>
          <w:p w14:paraId="56D95166" w14:textId="77777777" w:rsidR="00B0053F" w:rsidRPr="009B0FD6" w:rsidRDefault="00B0053F" w:rsidP="007926E1">
            <w:pPr>
              <w:spacing w:before="0" w:after="0"/>
            </w:pPr>
            <w:r w:rsidRPr="009B0FD6">
              <w:t>Contributors and Reviewers</w:t>
            </w:r>
          </w:p>
        </w:tc>
      </w:tr>
      <w:tr w:rsidR="00B0053F" w:rsidRPr="009B0FD6" w14:paraId="1EEB0323" w14:textId="77777777" w:rsidTr="007926E1">
        <w:trPr>
          <w:cnfStyle w:val="000000100000" w:firstRow="0" w:lastRow="0" w:firstColumn="0" w:lastColumn="0" w:oddVBand="0" w:evenVBand="0" w:oddHBand="1" w:evenHBand="0" w:firstRowFirstColumn="0" w:firstRowLastColumn="0" w:lastRowFirstColumn="0" w:lastRowLastColumn="0"/>
        </w:trPr>
        <w:tc>
          <w:tcPr>
            <w:tcW w:w="3003" w:type="dxa"/>
          </w:tcPr>
          <w:p w14:paraId="32D28B00" w14:textId="77777777" w:rsidR="00B0053F" w:rsidRPr="009B0FD6" w:rsidRDefault="00B0053F" w:rsidP="007926E1">
            <w:pPr>
              <w:spacing w:before="0" w:after="0"/>
              <w:rPr>
                <w:sz w:val="20"/>
                <w:szCs w:val="20"/>
              </w:rPr>
            </w:pPr>
            <w:r w:rsidRPr="009B0FD6">
              <w:rPr>
                <w:sz w:val="20"/>
                <w:szCs w:val="20"/>
              </w:rPr>
              <w:t>Andrew van der Stock</w:t>
            </w:r>
          </w:p>
          <w:p w14:paraId="522B577D" w14:textId="77777777" w:rsidR="00B0053F" w:rsidRPr="009B0FD6" w:rsidRDefault="00B0053F" w:rsidP="007926E1">
            <w:pPr>
              <w:spacing w:before="0" w:after="0"/>
              <w:rPr>
                <w:sz w:val="20"/>
                <w:szCs w:val="20"/>
              </w:rPr>
            </w:pPr>
            <w:r w:rsidRPr="009B0FD6">
              <w:rPr>
                <w:sz w:val="20"/>
                <w:szCs w:val="20"/>
              </w:rPr>
              <w:t>Daniel Cuthbert</w:t>
            </w:r>
          </w:p>
        </w:tc>
        <w:tc>
          <w:tcPr>
            <w:tcW w:w="3003" w:type="dxa"/>
          </w:tcPr>
          <w:p w14:paraId="63C8441A" w14:textId="77777777" w:rsidR="00B0053F" w:rsidRPr="009B0FD6" w:rsidRDefault="00B0053F" w:rsidP="007926E1">
            <w:pPr>
              <w:spacing w:before="0" w:after="0"/>
              <w:rPr>
                <w:sz w:val="20"/>
                <w:szCs w:val="20"/>
              </w:rPr>
            </w:pPr>
            <w:r w:rsidRPr="009B0FD6">
              <w:rPr>
                <w:sz w:val="20"/>
                <w:szCs w:val="20"/>
              </w:rPr>
              <w:t>Jim Manico</w:t>
            </w:r>
          </w:p>
        </w:tc>
        <w:tc>
          <w:tcPr>
            <w:tcW w:w="3004" w:type="dxa"/>
          </w:tcPr>
          <w:p w14:paraId="4FFD0E35" w14:textId="77777777" w:rsidR="00B0053F" w:rsidRDefault="00B0053F" w:rsidP="00B0053F">
            <w:pPr>
              <w:spacing w:before="0" w:after="0"/>
              <w:rPr>
                <w:sz w:val="20"/>
                <w:szCs w:val="20"/>
              </w:rPr>
            </w:pPr>
            <w:r w:rsidRPr="00B0053F">
              <w:rPr>
                <w:sz w:val="20"/>
                <w:szCs w:val="20"/>
              </w:rPr>
              <w:t>Boy Baukema</w:t>
            </w:r>
          </w:p>
          <w:p w14:paraId="6D988586" w14:textId="77777777" w:rsidR="00B0053F" w:rsidRDefault="00B0053F" w:rsidP="007926E1">
            <w:pPr>
              <w:spacing w:before="0" w:after="0"/>
              <w:rPr>
                <w:sz w:val="20"/>
                <w:szCs w:val="20"/>
              </w:rPr>
            </w:pPr>
            <w:r>
              <w:rPr>
                <w:sz w:val="20"/>
                <w:szCs w:val="20"/>
              </w:rPr>
              <w:t>Chris Bradley</w:t>
            </w:r>
          </w:p>
          <w:p w14:paraId="1AC53564" w14:textId="623BEC29" w:rsidR="00B0053F" w:rsidRDefault="00B0053F" w:rsidP="007926E1">
            <w:pPr>
              <w:spacing w:before="0" w:after="0"/>
              <w:rPr>
                <w:sz w:val="20"/>
                <w:szCs w:val="20"/>
              </w:rPr>
            </w:pPr>
            <w:r w:rsidRPr="00B0053F">
              <w:rPr>
                <w:sz w:val="20"/>
                <w:szCs w:val="20"/>
              </w:rPr>
              <w:t>David Fern</w:t>
            </w:r>
          </w:p>
          <w:p w14:paraId="0C2913D8" w14:textId="1620EFEC" w:rsidR="00B0053F" w:rsidRPr="009B0FD6" w:rsidRDefault="00B0053F" w:rsidP="007926E1">
            <w:pPr>
              <w:spacing w:before="0" w:after="0"/>
              <w:rPr>
                <w:sz w:val="20"/>
                <w:szCs w:val="20"/>
              </w:rPr>
            </w:pPr>
            <w:r>
              <w:rPr>
                <w:sz w:val="20"/>
                <w:szCs w:val="20"/>
              </w:rPr>
              <w:t>“</w:t>
            </w:r>
            <w:r w:rsidRPr="00B0053F">
              <w:rPr>
                <w:sz w:val="20"/>
                <w:szCs w:val="20"/>
              </w:rPr>
              <w:t>ordinaehs</w:t>
            </w:r>
            <w:r>
              <w:rPr>
                <w:sz w:val="20"/>
                <w:szCs w:val="20"/>
              </w:rPr>
              <w:t>”</w:t>
            </w:r>
          </w:p>
        </w:tc>
      </w:tr>
    </w:tbl>
    <w:p w14:paraId="7E32EFC9" w14:textId="77777777" w:rsidR="00B0053F" w:rsidRPr="00B0053F" w:rsidRDefault="00B0053F" w:rsidP="00B0053F"/>
    <w:p w14:paraId="62833EB0" w14:textId="4E23C96E" w:rsidR="00DF702A" w:rsidRPr="009B0FD6" w:rsidRDefault="00DF702A" w:rsidP="00D4309C">
      <w:pPr>
        <w:pStyle w:val="Heading3"/>
      </w:pPr>
      <w:r w:rsidRPr="009B0FD6">
        <w:t xml:space="preserve">Version </w:t>
      </w:r>
      <w:r w:rsidR="00BD4533" w:rsidRPr="009B0FD6">
        <w:t>3.0</w:t>
      </w:r>
      <w:r w:rsidRPr="009B0FD6">
        <w:t>, 201</w:t>
      </w:r>
      <w:r w:rsidR="00EF1A3B" w:rsidRPr="009B0FD6">
        <w:t>6</w:t>
      </w:r>
    </w:p>
    <w:tbl>
      <w:tblPr>
        <w:tblStyle w:val="ListTable3Accent5"/>
        <w:tblW w:w="0" w:type="auto"/>
        <w:tblLook w:val="0420" w:firstRow="1" w:lastRow="0" w:firstColumn="0" w:lastColumn="0" w:noHBand="0" w:noVBand="1"/>
      </w:tblPr>
      <w:tblGrid>
        <w:gridCol w:w="3003"/>
        <w:gridCol w:w="3003"/>
        <w:gridCol w:w="3004"/>
      </w:tblGrid>
      <w:tr w:rsidR="00666757" w:rsidRPr="009B0FD6" w14:paraId="00EC11B7" w14:textId="77777777" w:rsidTr="00666757">
        <w:trPr>
          <w:cnfStyle w:val="100000000000" w:firstRow="1" w:lastRow="0" w:firstColumn="0" w:lastColumn="0" w:oddVBand="0" w:evenVBand="0" w:oddHBand="0" w:evenHBand="0" w:firstRowFirstColumn="0" w:firstRowLastColumn="0" w:lastRowFirstColumn="0" w:lastRowLastColumn="0"/>
        </w:trPr>
        <w:tc>
          <w:tcPr>
            <w:tcW w:w="3003" w:type="dxa"/>
          </w:tcPr>
          <w:p w14:paraId="6566878B" w14:textId="01A9B39E" w:rsidR="00666757" w:rsidRPr="009B0FD6" w:rsidRDefault="00666757" w:rsidP="00666757">
            <w:pPr>
              <w:spacing w:before="0" w:after="0"/>
            </w:pPr>
            <w:r w:rsidRPr="009B0FD6">
              <w:t>Project Leads</w:t>
            </w:r>
          </w:p>
        </w:tc>
        <w:tc>
          <w:tcPr>
            <w:tcW w:w="3003" w:type="dxa"/>
          </w:tcPr>
          <w:p w14:paraId="296ABD3C" w14:textId="665C548A" w:rsidR="00666757" w:rsidRPr="009B0FD6" w:rsidRDefault="00666757" w:rsidP="00666757">
            <w:pPr>
              <w:spacing w:before="0" w:after="0"/>
            </w:pPr>
            <w:r w:rsidRPr="009B0FD6">
              <w:t>Lead Authors</w:t>
            </w:r>
          </w:p>
        </w:tc>
        <w:tc>
          <w:tcPr>
            <w:tcW w:w="3004" w:type="dxa"/>
          </w:tcPr>
          <w:p w14:paraId="7EEA6330" w14:textId="78FD208A" w:rsidR="00666757" w:rsidRPr="009B0FD6" w:rsidRDefault="00666757" w:rsidP="00666757">
            <w:pPr>
              <w:spacing w:before="0" w:after="0"/>
            </w:pPr>
            <w:r w:rsidRPr="009B0FD6">
              <w:t>Contributors and Reviewers</w:t>
            </w:r>
          </w:p>
        </w:tc>
      </w:tr>
      <w:tr w:rsidR="00666757" w:rsidRPr="009B0FD6" w14:paraId="44C105F6" w14:textId="77777777" w:rsidTr="00666757">
        <w:trPr>
          <w:cnfStyle w:val="000000100000" w:firstRow="0" w:lastRow="0" w:firstColumn="0" w:lastColumn="0" w:oddVBand="0" w:evenVBand="0" w:oddHBand="1" w:evenHBand="0" w:firstRowFirstColumn="0" w:firstRowLastColumn="0" w:lastRowFirstColumn="0" w:lastRowLastColumn="0"/>
        </w:trPr>
        <w:tc>
          <w:tcPr>
            <w:tcW w:w="3003" w:type="dxa"/>
          </w:tcPr>
          <w:p w14:paraId="04745818" w14:textId="77777777" w:rsidR="00666757" w:rsidRPr="009B0FD6" w:rsidRDefault="00666757" w:rsidP="00666757">
            <w:pPr>
              <w:spacing w:before="0" w:after="0"/>
              <w:rPr>
                <w:sz w:val="20"/>
                <w:szCs w:val="20"/>
              </w:rPr>
            </w:pPr>
            <w:r w:rsidRPr="009B0FD6">
              <w:rPr>
                <w:sz w:val="20"/>
                <w:szCs w:val="20"/>
              </w:rPr>
              <w:t>Andrew van der Stock</w:t>
            </w:r>
          </w:p>
          <w:p w14:paraId="7B7054E5" w14:textId="7E6453A0" w:rsidR="00666757" w:rsidRPr="009B0FD6" w:rsidRDefault="00666757" w:rsidP="00666757">
            <w:pPr>
              <w:spacing w:before="0" w:after="0"/>
              <w:rPr>
                <w:sz w:val="20"/>
                <w:szCs w:val="20"/>
              </w:rPr>
            </w:pPr>
            <w:r w:rsidRPr="009B0FD6">
              <w:rPr>
                <w:sz w:val="20"/>
                <w:szCs w:val="20"/>
              </w:rPr>
              <w:t>Daniel Cuthbert</w:t>
            </w:r>
          </w:p>
        </w:tc>
        <w:tc>
          <w:tcPr>
            <w:tcW w:w="3003" w:type="dxa"/>
          </w:tcPr>
          <w:p w14:paraId="1F75D6F8" w14:textId="58082A58" w:rsidR="00666757" w:rsidRPr="009B0FD6" w:rsidRDefault="00666757" w:rsidP="00666757">
            <w:pPr>
              <w:spacing w:before="0" w:after="0"/>
              <w:rPr>
                <w:sz w:val="20"/>
                <w:szCs w:val="20"/>
              </w:rPr>
            </w:pPr>
            <w:r w:rsidRPr="009B0FD6">
              <w:rPr>
                <w:sz w:val="20"/>
                <w:szCs w:val="20"/>
              </w:rPr>
              <w:t>Jim Manico</w:t>
            </w:r>
          </w:p>
        </w:tc>
        <w:tc>
          <w:tcPr>
            <w:tcW w:w="3004" w:type="dxa"/>
          </w:tcPr>
          <w:p w14:paraId="3529CEA6" w14:textId="77777777" w:rsidR="00F214E1" w:rsidRPr="009B0FD6" w:rsidRDefault="00F214E1" w:rsidP="00F214E1">
            <w:pPr>
              <w:spacing w:before="0" w:after="0"/>
              <w:rPr>
                <w:sz w:val="20"/>
                <w:szCs w:val="20"/>
              </w:rPr>
            </w:pPr>
            <w:r w:rsidRPr="009B0FD6">
              <w:rPr>
                <w:sz w:val="20"/>
                <w:szCs w:val="20"/>
              </w:rPr>
              <w:t>Abhinav Sejpal</w:t>
            </w:r>
          </w:p>
          <w:p w14:paraId="64B2E618" w14:textId="1F8E5CA6" w:rsidR="00EF1A3B" w:rsidRPr="009B0FD6" w:rsidRDefault="00EF1A3B" w:rsidP="00F214E1">
            <w:pPr>
              <w:spacing w:before="0" w:after="0"/>
              <w:rPr>
                <w:sz w:val="20"/>
                <w:szCs w:val="20"/>
              </w:rPr>
            </w:pPr>
            <w:r w:rsidRPr="009B0FD6">
              <w:rPr>
                <w:sz w:val="20"/>
                <w:szCs w:val="20"/>
              </w:rPr>
              <w:t>Anthony Weems</w:t>
            </w:r>
          </w:p>
          <w:p w14:paraId="1FE98D99" w14:textId="77777777" w:rsidR="00F214E1" w:rsidRPr="009B0FD6" w:rsidRDefault="00F214E1" w:rsidP="00F214E1">
            <w:pPr>
              <w:spacing w:before="0" w:after="0"/>
              <w:rPr>
                <w:sz w:val="20"/>
                <w:szCs w:val="20"/>
              </w:rPr>
            </w:pPr>
            <w:r w:rsidRPr="009B0FD6">
              <w:rPr>
                <w:sz w:val="20"/>
                <w:szCs w:val="20"/>
              </w:rPr>
              <w:t>Ari Kesäniemi</w:t>
            </w:r>
          </w:p>
          <w:p w14:paraId="5DE9F182" w14:textId="77777777" w:rsidR="00F214E1" w:rsidRPr="009B0FD6" w:rsidRDefault="00F214E1" w:rsidP="00F214E1">
            <w:pPr>
              <w:spacing w:before="0" w:after="0"/>
              <w:rPr>
                <w:sz w:val="20"/>
                <w:szCs w:val="20"/>
              </w:rPr>
            </w:pPr>
            <w:r w:rsidRPr="009B0FD6">
              <w:rPr>
                <w:sz w:val="20"/>
                <w:szCs w:val="20"/>
              </w:rPr>
              <w:t xml:space="preserve">Boy Baukema </w:t>
            </w:r>
          </w:p>
          <w:p w14:paraId="72E2FAA4" w14:textId="77777777" w:rsidR="00F214E1" w:rsidRPr="009B0FD6" w:rsidRDefault="00F214E1" w:rsidP="00F214E1">
            <w:pPr>
              <w:spacing w:before="0" w:after="0"/>
              <w:rPr>
                <w:sz w:val="20"/>
                <w:szCs w:val="20"/>
              </w:rPr>
            </w:pPr>
            <w:r w:rsidRPr="009B0FD6">
              <w:rPr>
                <w:sz w:val="20"/>
                <w:szCs w:val="20"/>
              </w:rPr>
              <w:t xml:space="preserve">Colin Watson </w:t>
            </w:r>
          </w:p>
          <w:p w14:paraId="08B64D6F" w14:textId="77777777" w:rsidR="00F214E1" w:rsidRPr="009B0FD6" w:rsidRDefault="00F214E1" w:rsidP="00F214E1">
            <w:pPr>
              <w:spacing w:before="0" w:after="0"/>
              <w:rPr>
                <w:sz w:val="20"/>
                <w:szCs w:val="20"/>
              </w:rPr>
            </w:pPr>
            <w:r w:rsidRPr="009B0FD6">
              <w:rPr>
                <w:sz w:val="20"/>
                <w:szCs w:val="20"/>
              </w:rPr>
              <w:t xml:space="preserve">Cristinel Dumitru </w:t>
            </w:r>
          </w:p>
          <w:p w14:paraId="54C54582" w14:textId="77777777" w:rsidR="00F214E1" w:rsidRPr="009B0FD6" w:rsidRDefault="00F214E1" w:rsidP="00F214E1">
            <w:pPr>
              <w:spacing w:before="0" w:after="0"/>
              <w:rPr>
                <w:sz w:val="20"/>
                <w:szCs w:val="20"/>
              </w:rPr>
            </w:pPr>
            <w:r w:rsidRPr="009B0FD6">
              <w:rPr>
                <w:sz w:val="20"/>
                <w:szCs w:val="20"/>
              </w:rPr>
              <w:t>David Ryan</w:t>
            </w:r>
          </w:p>
          <w:p w14:paraId="2F08702F" w14:textId="77777777" w:rsidR="00F214E1" w:rsidRPr="009B0FD6" w:rsidRDefault="00F214E1" w:rsidP="00F214E1">
            <w:pPr>
              <w:spacing w:before="0" w:after="0"/>
              <w:rPr>
                <w:sz w:val="20"/>
                <w:szCs w:val="20"/>
              </w:rPr>
            </w:pPr>
            <w:r w:rsidRPr="009B0FD6">
              <w:rPr>
                <w:sz w:val="20"/>
                <w:szCs w:val="20"/>
              </w:rPr>
              <w:t>François-Eric Guyomarc’h</w:t>
            </w:r>
          </w:p>
          <w:p w14:paraId="71C47A63" w14:textId="77777777" w:rsidR="00F214E1" w:rsidRPr="009B0FD6" w:rsidRDefault="00F214E1" w:rsidP="00F214E1">
            <w:pPr>
              <w:spacing w:before="0" w:after="0"/>
              <w:rPr>
                <w:sz w:val="20"/>
                <w:szCs w:val="20"/>
              </w:rPr>
            </w:pPr>
            <w:r w:rsidRPr="009B0FD6">
              <w:rPr>
                <w:sz w:val="20"/>
                <w:szCs w:val="20"/>
              </w:rPr>
              <w:t>Gary Robinson</w:t>
            </w:r>
          </w:p>
          <w:p w14:paraId="19981477" w14:textId="77777777" w:rsidR="00F214E1" w:rsidRPr="009B0FD6" w:rsidRDefault="00F214E1" w:rsidP="00F214E1">
            <w:pPr>
              <w:spacing w:before="0" w:after="0"/>
              <w:rPr>
                <w:sz w:val="20"/>
                <w:szCs w:val="20"/>
              </w:rPr>
            </w:pPr>
            <w:r w:rsidRPr="009B0FD6">
              <w:rPr>
                <w:sz w:val="20"/>
                <w:szCs w:val="20"/>
              </w:rPr>
              <w:t>Glenn Ten Cate</w:t>
            </w:r>
          </w:p>
          <w:p w14:paraId="7A55CD4D" w14:textId="77777777" w:rsidR="00F214E1" w:rsidRPr="009B0FD6" w:rsidRDefault="00F214E1" w:rsidP="00F214E1">
            <w:pPr>
              <w:spacing w:before="0" w:after="0"/>
              <w:rPr>
                <w:sz w:val="20"/>
                <w:szCs w:val="20"/>
              </w:rPr>
            </w:pPr>
            <w:r w:rsidRPr="009B0FD6">
              <w:rPr>
                <w:sz w:val="20"/>
                <w:szCs w:val="20"/>
              </w:rPr>
              <w:t>James Holland</w:t>
            </w:r>
          </w:p>
          <w:p w14:paraId="6E1A74E2" w14:textId="2CC04D55" w:rsidR="00EF5143" w:rsidRPr="009B0FD6" w:rsidRDefault="00EF5143" w:rsidP="00F214E1">
            <w:pPr>
              <w:spacing w:before="0" w:after="0"/>
              <w:rPr>
                <w:sz w:val="20"/>
                <w:szCs w:val="20"/>
              </w:rPr>
            </w:pPr>
            <w:r w:rsidRPr="009B0FD6">
              <w:rPr>
                <w:sz w:val="20"/>
                <w:szCs w:val="20"/>
              </w:rPr>
              <w:t>Kelby Ludwig</w:t>
            </w:r>
          </w:p>
          <w:p w14:paraId="5F33A5EE" w14:textId="5B71803D" w:rsidR="00EF1A3B" w:rsidRPr="009B0FD6" w:rsidRDefault="00EF1A3B" w:rsidP="00F214E1">
            <w:pPr>
              <w:spacing w:before="0" w:after="0"/>
              <w:rPr>
                <w:sz w:val="20"/>
                <w:szCs w:val="20"/>
              </w:rPr>
            </w:pPr>
            <w:r w:rsidRPr="009B0FD6">
              <w:rPr>
                <w:sz w:val="20"/>
                <w:szCs w:val="20"/>
              </w:rPr>
              <w:t>Nathan Sportsman</w:t>
            </w:r>
          </w:p>
          <w:p w14:paraId="48B20C64" w14:textId="77777777" w:rsidR="00F214E1" w:rsidRPr="009B0FD6" w:rsidRDefault="00F214E1" w:rsidP="00F214E1">
            <w:pPr>
              <w:spacing w:before="0" w:after="0"/>
              <w:rPr>
                <w:sz w:val="20"/>
                <w:szCs w:val="20"/>
              </w:rPr>
            </w:pPr>
            <w:r w:rsidRPr="009B0FD6">
              <w:rPr>
                <w:sz w:val="20"/>
                <w:szCs w:val="20"/>
              </w:rPr>
              <w:t>Martin Knobloch</w:t>
            </w:r>
          </w:p>
          <w:p w14:paraId="71923742" w14:textId="77777777" w:rsidR="00F214E1" w:rsidRPr="009B0FD6" w:rsidRDefault="00F214E1" w:rsidP="00F214E1">
            <w:pPr>
              <w:spacing w:before="0" w:after="0"/>
              <w:rPr>
                <w:sz w:val="20"/>
                <w:szCs w:val="20"/>
              </w:rPr>
            </w:pPr>
            <w:r w:rsidRPr="009B0FD6">
              <w:rPr>
                <w:sz w:val="20"/>
                <w:szCs w:val="20"/>
              </w:rPr>
              <w:t>Raoul Endres</w:t>
            </w:r>
          </w:p>
          <w:p w14:paraId="115EE481" w14:textId="77777777" w:rsidR="00F214E1" w:rsidRPr="009B0FD6" w:rsidRDefault="00F214E1" w:rsidP="00F214E1">
            <w:pPr>
              <w:spacing w:before="0" w:after="0"/>
              <w:rPr>
                <w:sz w:val="20"/>
                <w:szCs w:val="20"/>
              </w:rPr>
            </w:pPr>
            <w:r w:rsidRPr="009B0FD6">
              <w:rPr>
                <w:sz w:val="20"/>
                <w:szCs w:val="20"/>
              </w:rPr>
              <w:t>Ravishankar S</w:t>
            </w:r>
          </w:p>
          <w:p w14:paraId="0070D05B" w14:textId="77777777" w:rsidR="00F214E1" w:rsidRPr="009B0FD6" w:rsidRDefault="00F214E1" w:rsidP="00F214E1">
            <w:pPr>
              <w:spacing w:before="0" w:after="0"/>
              <w:rPr>
                <w:sz w:val="20"/>
                <w:szCs w:val="20"/>
              </w:rPr>
            </w:pPr>
            <w:r w:rsidRPr="009B0FD6">
              <w:rPr>
                <w:sz w:val="20"/>
                <w:szCs w:val="20"/>
              </w:rPr>
              <w:t>Riccardo Ten Cate</w:t>
            </w:r>
          </w:p>
          <w:p w14:paraId="338513A3" w14:textId="134F2B0F" w:rsidR="00EF1A3B" w:rsidRPr="009B0FD6" w:rsidRDefault="00EF1A3B" w:rsidP="00F214E1">
            <w:pPr>
              <w:spacing w:before="0" w:after="0"/>
              <w:rPr>
                <w:sz w:val="20"/>
                <w:szCs w:val="20"/>
              </w:rPr>
            </w:pPr>
            <w:r w:rsidRPr="009B0FD6">
              <w:rPr>
                <w:sz w:val="20"/>
                <w:szCs w:val="20"/>
              </w:rPr>
              <w:t>Robert Erbes</w:t>
            </w:r>
          </w:p>
          <w:p w14:paraId="02F5DBF9" w14:textId="77777777" w:rsidR="00F214E1" w:rsidRPr="009B0FD6" w:rsidRDefault="00F214E1" w:rsidP="00F214E1">
            <w:pPr>
              <w:spacing w:before="0" w:after="0"/>
              <w:rPr>
                <w:sz w:val="20"/>
                <w:szCs w:val="20"/>
              </w:rPr>
            </w:pPr>
            <w:r w:rsidRPr="009B0FD6">
              <w:rPr>
                <w:sz w:val="20"/>
                <w:szCs w:val="20"/>
              </w:rPr>
              <w:t>Roberto Martelloni</w:t>
            </w:r>
          </w:p>
          <w:p w14:paraId="2D0499AE" w14:textId="77777777" w:rsidR="00F214E1" w:rsidRPr="009B0FD6" w:rsidRDefault="00F214E1" w:rsidP="00F214E1">
            <w:pPr>
              <w:spacing w:before="0" w:after="0"/>
              <w:rPr>
                <w:sz w:val="20"/>
                <w:szCs w:val="20"/>
              </w:rPr>
            </w:pPr>
            <w:r w:rsidRPr="009B0FD6">
              <w:rPr>
                <w:sz w:val="20"/>
                <w:szCs w:val="20"/>
              </w:rPr>
              <w:lastRenderedPageBreak/>
              <w:t>Ryan Dewhurst</w:t>
            </w:r>
          </w:p>
          <w:p w14:paraId="24886C5C" w14:textId="77777777" w:rsidR="00F214E1" w:rsidRPr="009B0FD6" w:rsidRDefault="00F214E1" w:rsidP="00F214E1">
            <w:pPr>
              <w:spacing w:before="0" w:after="0"/>
              <w:rPr>
                <w:sz w:val="20"/>
                <w:szCs w:val="20"/>
              </w:rPr>
            </w:pPr>
            <w:r w:rsidRPr="009B0FD6">
              <w:rPr>
                <w:sz w:val="20"/>
                <w:szCs w:val="20"/>
              </w:rPr>
              <w:t>Stephen de Vries</w:t>
            </w:r>
          </w:p>
          <w:p w14:paraId="06C4BE31" w14:textId="4EF4A97C" w:rsidR="00EF1A3B" w:rsidRPr="009B0FD6" w:rsidRDefault="00F214E1" w:rsidP="00F214E1">
            <w:pPr>
              <w:spacing w:before="0" w:after="0"/>
              <w:rPr>
                <w:sz w:val="20"/>
                <w:szCs w:val="20"/>
              </w:rPr>
            </w:pPr>
            <w:r w:rsidRPr="009B0FD6">
              <w:rPr>
                <w:sz w:val="20"/>
                <w:szCs w:val="20"/>
              </w:rPr>
              <w:t>Steven van der Baan</w:t>
            </w:r>
          </w:p>
        </w:tc>
      </w:tr>
    </w:tbl>
    <w:p w14:paraId="4BBA7B11" w14:textId="31093FA2" w:rsidR="00DF702A" w:rsidRPr="009B0FD6" w:rsidRDefault="00DF702A" w:rsidP="0021352C">
      <w:pPr>
        <w:pStyle w:val="Heading3"/>
        <w:spacing w:before="240"/>
      </w:pPr>
      <w:r w:rsidRPr="009B0FD6">
        <w:lastRenderedPageBreak/>
        <w:t>Version 2.0, 2014</w:t>
      </w:r>
    </w:p>
    <w:tbl>
      <w:tblPr>
        <w:tblStyle w:val="ListTable3Accent5"/>
        <w:tblW w:w="0" w:type="auto"/>
        <w:tblLook w:val="0420" w:firstRow="1" w:lastRow="0" w:firstColumn="0" w:lastColumn="0" w:noHBand="0" w:noVBand="1"/>
      </w:tblPr>
      <w:tblGrid>
        <w:gridCol w:w="3003"/>
        <w:gridCol w:w="3003"/>
        <w:gridCol w:w="3004"/>
      </w:tblGrid>
      <w:tr w:rsidR="00666757" w:rsidRPr="009B0FD6" w14:paraId="2D5D7DEA" w14:textId="77777777" w:rsidTr="0021352C">
        <w:trPr>
          <w:cnfStyle w:val="100000000000" w:firstRow="1" w:lastRow="0" w:firstColumn="0" w:lastColumn="0" w:oddVBand="0" w:evenVBand="0" w:oddHBand="0" w:evenHBand="0" w:firstRowFirstColumn="0" w:firstRowLastColumn="0" w:lastRowFirstColumn="0" w:lastRowLastColumn="0"/>
          <w:tblHeader/>
        </w:trPr>
        <w:tc>
          <w:tcPr>
            <w:tcW w:w="3003" w:type="dxa"/>
          </w:tcPr>
          <w:p w14:paraId="492F45A1" w14:textId="77777777" w:rsidR="00666757" w:rsidRPr="009B0FD6" w:rsidRDefault="00666757" w:rsidP="00666757">
            <w:pPr>
              <w:spacing w:before="0" w:after="0"/>
            </w:pPr>
            <w:r w:rsidRPr="009B0FD6">
              <w:t>Project Leads</w:t>
            </w:r>
          </w:p>
        </w:tc>
        <w:tc>
          <w:tcPr>
            <w:tcW w:w="3003" w:type="dxa"/>
          </w:tcPr>
          <w:p w14:paraId="358F1D16" w14:textId="77777777" w:rsidR="00666757" w:rsidRPr="009B0FD6" w:rsidRDefault="00666757" w:rsidP="00666757">
            <w:pPr>
              <w:spacing w:before="0" w:after="0"/>
            </w:pPr>
            <w:r w:rsidRPr="009B0FD6">
              <w:t>Lead Authors</w:t>
            </w:r>
          </w:p>
        </w:tc>
        <w:tc>
          <w:tcPr>
            <w:tcW w:w="3004" w:type="dxa"/>
          </w:tcPr>
          <w:p w14:paraId="4E5BA889" w14:textId="77777777" w:rsidR="00666757" w:rsidRPr="009B0FD6" w:rsidRDefault="00666757" w:rsidP="00666757">
            <w:pPr>
              <w:spacing w:before="0" w:after="0"/>
            </w:pPr>
            <w:r w:rsidRPr="009B0FD6">
              <w:t>Contributors and Reviewers</w:t>
            </w:r>
          </w:p>
        </w:tc>
      </w:tr>
      <w:tr w:rsidR="00666757" w:rsidRPr="009B0FD6" w14:paraId="724645FE" w14:textId="77777777" w:rsidTr="00666757">
        <w:trPr>
          <w:cnfStyle w:val="000000100000" w:firstRow="0" w:lastRow="0" w:firstColumn="0" w:lastColumn="0" w:oddVBand="0" w:evenVBand="0" w:oddHBand="1" w:evenHBand="0" w:firstRowFirstColumn="0" w:firstRowLastColumn="0" w:lastRowFirstColumn="0" w:lastRowLastColumn="0"/>
        </w:trPr>
        <w:tc>
          <w:tcPr>
            <w:tcW w:w="3003" w:type="dxa"/>
          </w:tcPr>
          <w:p w14:paraId="2DBA6C34" w14:textId="77777777" w:rsidR="00666757" w:rsidRPr="009B0FD6" w:rsidRDefault="00666757" w:rsidP="00666757">
            <w:pPr>
              <w:spacing w:before="0" w:after="0"/>
              <w:rPr>
                <w:sz w:val="20"/>
                <w:szCs w:val="20"/>
              </w:rPr>
            </w:pPr>
            <w:r w:rsidRPr="009B0FD6">
              <w:rPr>
                <w:sz w:val="20"/>
                <w:szCs w:val="20"/>
              </w:rPr>
              <w:t>Daniel Cuthbert</w:t>
            </w:r>
            <w:r w:rsidRPr="009B0FD6">
              <w:rPr>
                <w:sz w:val="20"/>
                <w:szCs w:val="20"/>
              </w:rPr>
              <w:tab/>
            </w:r>
          </w:p>
          <w:p w14:paraId="7F12BCB9" w14:textId="63D5CF6B" w:rsidR="00666757" w:rsidRPr="009B0FD6" w:rsidRDefault="00666757" w:rsidP="00666757">
            <w:pPr>
              <w:spacing w:before="0" w:after="0"/>
              <w:rPr>
                <w:sz w:val="20"/>
                <w:szCs w:val="20"/>
              </w:rPr>
            </w:pPr>
            <w:r w:rsidRPr="009B0FD6">
              <w:rPr>
                <w:sz w:val="20"/>
                <w:szCs w:val="20"/>
              </w:rPr>
              <w:t>Sahba Kazerooni</w:t>
            </w:r>
          </w:p>
        </w:tc>
        <w:tc>
          <w:tcPr>
            <w:tcW w:w="3003" w:type="dxa"/>
          </w:tcPr>
          <w:p w14:paraId="413CD69C" w14:textId="77777777" w:rsidR="00666757" w:rsidRPr="009B0FD6" w:rsidRDefault="00666757" w:rsidP="00666757">
            <w:pPr>
              <w:spacing w:before="0" w:after="0"/>
              <w:rPr>
                <w:sz w:val="20"/>
                <w:szCs w:val="20"/>
              </w:rPr>
            </w:pPr>
            <w:r w:rsidRPr="009B0FD6">
              <w:rPr>
                <w:sz w:val="20"/>
                <w:szCs w:val="20"/>
              </w:rPr>
              <w:t>Andrew van der Stock</w:t>
            </w:r>
            <w:r w:rsidRPr="009B0FD6">
              <w:rPr>
                <w:sz w:val="20"/>
                <w:szCs w:val="20"/>
              </w:rPr>
              <w:tab/>
            </w:r>
          </w:p>
          <w:p w14:paraId="0CDF129A" w14:textId="5601F0B8" w:rsidR="00666757" w:rsidRPr="009B0FD6" w:rsidRDefault="00666757" w:rsidP="00666757">
            <w:pPr>
              <w:spacing w:before="0" w:after="0"/>
              <w:rPr>
                <w:sz w:val="20"/>
                <w:szCs w:val="20"/>
              </w:rPr>
            </w:pPr>
            <w:r w:rsidRPr="009B0FD6">
              <w:rPr>
                <w:sz w:val="20"/>
                <w:szCs w:val="20"/>
              </w:rPr>
              <w:t>Krishna Raja</w:t>
            </w:r>
          </w:p>
        </w:tc>
        <w:tc>
          <w:tcPr>
            <w:tcW w:w="3004" w:type="dxa"/>
          </w:tcPr>
          <w:p w14:paraId="6DD08BAB" w14:textId="77777777" w:rsidR="00AF7F08" w:rsidRPr="009B0FD6" w:rsidRDefault="00AF7F08" w:rsidP="00AF7F08">
            <w:pPr>
              <w:spacing w:before="0" w:after="0"/>
              <w:rPr>
                <w:sz w:val="20"/>
                <w:szCs w:val="20"/>
              </w:rPr>
            </w:pPr>
            <w:r w:rsidRPr="009B0FD6">
              <w:rPr>
                <w:sz w:val="20"/>
                <w:szCs w:val="20"/>
              </w:rPr>
              <w:t>Antonio Fontes</w:t>
            </w:r>
          </w:p>
          <w:p w14:paraId="748B161B" w14:textId="77777777" w:rsidR="00AF7F08" w:rsidRPr="009B0FD6" w:rsidRDefault="00AF7F08" w:rsidP="00AF7F08">
            <w:pPr>
              <w:spacing w:before="0" w:after="0"/>
              <w:rPr>
                <w:sz w:val="20"/>
                <w:szCs w:val="20"/>
              </w:rPr>
            </w:pPr>
            <w:r w:rsidRPr="009B0FD6">
              <w:rPr>
                <w:sz w:val="20"/>
                <w:szCs w:val="20"/>
              </w:rPr>
              <w:t>Archangel Cuison</w:t>
            </w:r>
            <w:r w:rsidRPr="009B0FD6">
              <w:rPr>
                <w:sz w:val="20"/>
                <w:szCs w:val="20"/>
              </w:rPr>
              <w:tab/>
            </w:r>
          </w:p>
          <w:p w14:paraId="16DBF4BC" w14:textId="77777777" w:rsidR="00AF7F08" w:rsidRPr="009B0FD6" w:rsidRDefault="00AF7F08" w:rsidP="00AF7F08">
            <w:pPr>
              <w:spacing w:before="0" w:after="0"/>
              <w:rPr>
                <w:sz w:val="20"/>
                <w:szCs w:val="20"/>
              </w:rPr>
            </w:pPr>
            <w:r w:rsidRPr="009B0FD6">
              <w:rPr>
                <w:sz w:val="20"/>
                <w:szCs w:val="20"/>
              </w:rPr>
              <w:t>Ari Kesäniemi</w:t>
            </w:r>
            <w:r w:rsidRPr="009B0FD6">
              <w:rPr>
                <w:sz w:val="20"/>
                <w:szCs w:val="20"/>
              </w:rPr>
              <w:tab/>
            </w:r>
          </w:p>
          <w:p w14:paraId="0F488B92" w14:textId="77777777" w:rsidR="00AF7F08" w:rsidRPr="009B0FD6" w:rsidRDefault="00AF7F08" w:rsidP="00AF7F08">
            <w:pPr>
              <w:spacing w:before="0" w:after="0"/>
              <w:rPr>
                <w:sz w:val="20"/>
                <w:szCs w:val="20"/>
              </w:rPr>
            </w:pPr>
            <w:r w:rsidRPr="009B0FD6">
              <w:rPr>
                <w:sz w:val="20"/>
                <w:szCs w:val="20"/>
              </w:rPr>
              <w:t>Boy Baukema</w:t>
            </w:r>
            <w:r w:rsidRPr="009B0FD6">
              <w:rPr>
                <w:sz w:val="20"/>
                <w:szCs w:val="20"/>
              </w:rPr>
              <w:tab/>
            </w:r>
          </w:p>
          <w:p w14:paraId="6D1F0726" w14:textId="77777777" w:rsidR="00AF7F08" w:rsidRPr="009B0FD6" w:rsidRDefault="00AF7F08" w:rsidP="00AF7F08">
            <w:pPr>
              <w:spacing w:before="0" w:after="0"/>
              <w:rPr>
                <w:sz w:val="20"/>
                <w:szCs w:val="20"/>
              </w:rPr>
            </w:pPr>
            <w:r w:rsidRPr="009B0FD6">
              <w:rPr>
                <w:sz w:val="20"/>
                <w:szCs w:val="20"/>
              </w:rPr>
              <w:t>Colin Watson</w:t>
            </w:r>
            <w:r w:rsidRPr="009B0FD6">
              <w:rPr>
                <w:sz w:val="20"/>
                <w:szCs w:val="20"/>
              </w:rPr>
              <w:tab/>
            </w:r>
          </w:p>
          <w:p w14:paraId="5A6235F6" w14:textId="77777777" w:rsidR="00AF7F08" w:rsidRPr="009B0FD6" w:rsidRDefault="00AF7F08" w:rsidP="00AF7F08">
            <w:pPr>
              <w:spacing w:before="0" w:after="0"/>
              <w:rPr>
                <w:sz w:val="20"/>
                <w:szCs w:val="20"/>
              </w:rPr>
            </w:pPr>
            <w:r w:rsidRPr="009B0FD6">
              <w:rPr>
                <w:sz w:val="20"/>
                <w:szCs w:val="20"/>
              </w:rPr>
              <w:t>Dr Emin Tatli</w:t>
            </w:r>
            <w:r w:rsidRPr="009B0FD6">
              <w:rPr>
                <w:sz w:val="20"/>
                <w:szCs w:val="20"/>
              </w:rPr>
              <w:tab/>
            </w:r>
          </w:p>
          <w:p w14:paraId="04BD13A2" w14:textId="77777777" w:rsidR="00AF7F08" w:rsidRPr="009B0FD6" w:rsidRDefault="00AF7F08" w:rsidP="00AF7F08">
            <w:pPr>
              <w:spacing w:before="0" w:after="0"/>
              <w:rPr>
                <w:sz w:val="20"/>
                <w:szCs w:val="20"/>
              </w:rPr>
            </w:pPr>
            <w:r w:rsidRPr="009B0FD6">
              <w:rPr>
                <w:sz w:val="20"/>
                <w:szCs w:val="20"/>
              </w:rPr>
              <w:t>Etienne Stalmans</w:t>
            </w:r>
            <w:r w:rsidRPr="009B0FD6">
              <w:rPr>
                <w:sz w:val="20"/>
                <w:szCs w:val="20"/>
              </w:rPr>
              <w:tab/>
            </w:r>
          </w:p>
          <w:p w14:paraId="64A6EB97" w14:textId="77777777" w:rsidR="00AF7F08" w:rsidRPr="009B0FD6" w:rsidRDefault="00AF7F08" w:rsidP="00AF7F08">
            <w:pPr>
              <w:spacing w:before="0" w:after="0"/>
              <w:rPr>
                <w:sz w:val="20"/>
                <w:szCs w:val="20"/>
              </w:rPr>
            </w:pPr>
            <w:r w:rsidRPr="009B0FD6">
              <w:rPr>
                <w:sz w:val="20"/>
                <w:szCs w:val="20"/>
              </w:rPr>
              <w:t>Evan Gaustad</w:t>
            </w:r>
            <w:r w:rsidRPr="009B0FD6">
              <w:rPr>
                <w:sz w:val="20"/>
                <w:szCs w:val="20"/>
              </w:rPr>
              <w:tab/>
            </w:r>
          </w:p>
          <w:p w14:paraId="72A8F378" w14:textId="77777777" w:rsidR="00AF7F08" w:rsidRPr="009B0FD6" w:rsidRDefault="00AF7F08" w:rsidP="00AF7F08">
            <w:pPr>
              <w:spacing w:before="0" w:after="0"/>
              <w:rPr>
                <w:sz w:val="20"/>
                <w:szCs w:val="20"/>
              </w:rPr>
            </w:pPr>
            <w:r w:rsidRPr="009B0FD6">
              <w:rPr>
                <w:sz w:val="20"/>
                <w:szCs w:val="20"/>
              </w:rPr>
              <w:t>Jeff Sergeant</w:t>
            </w:r>
            <w:r w:rsidRPr="009B0FD6">
              <w:rPr>
                <w:sz w:val="20"/>
                <w:szCs w:val="20"/>
              </w:rPr>
              <w:tab/>
            </w:r>
          </w:p>
          <w:p w14:paraId="569126D9" w14:textId="77777777" w:rsidR="00AF7F08" w:rsidRPr="009B0FD6" w:rsidRDefault="00AF7F08" w:rsidP="00AF7F08">
            <w:pPr>
              <w:spacing w:before="0" w:after="0"/>
              <w:rPr>
                <w:sz w:val="20"/>
                <w:szCs w:val="20"/>
              </w:rPr>
            </w:pPr>
            <w:r w:rsidRPr="009B0FD6">
              <w:rPr>
                <w:sz w:val="20"/>
                <w:szCs w:val="20"/>
              </w:rPr>
              <w:t>Jerome Athias</w:t>
            </w:r>
            <w:r w:rsidRPr="009B0FD6">
              <w:rPr>
                <w:sz w:val="20"/>
                <w:szCs w:val="20"/>
              </w:rPr>
              <w:tab/>
            </w:r>
          </w:p>
          <w:p w14:paraId="198C2E2C" w14:textId="77777777" w:rsidR="00AF7F08" w:rsidRPr="009B0FD6" w:rsidRDefault="00AF7F08" w:rsidP="00AF7F08">
            <w:pPr>
              <w:spacing w:before="0" w:after="0"/>
              <w:rPr>
                <w:sz w:val="20"/>
                <w:szCs w:val="20"/>
              </w:rPr>
            </w:pPr>
            <w:r w:rsidRPr="009B0FD6">
              <w:rPr>
                <w:sz w:val="20"/>
                <w:szCs w:val="20"/>
              </w:rPr>
              <w:t>Jim Manico</w:t>
            </w:r>
            <w:r w:rsidRPr="009B0FD6">
              <w:rPr>
                <w:sz w:val="20"/>
                <w:szCs w:val="20"/>
              </w:rPr>
              <w:tab/>
            </w:r>
          </w:p>
          <w:p w14:paraId="31D41192" w14:textId="77777777" w:rsidR="00AF7F08" w:rsidRPr="009B0FD6" w:rsidRDefault="00AF7F08" w:rsidP="00AF7F08">
            <w:pPr>
              <w:spacing w:before="0" w:after="0"/>
              <w:rPr>
                <w:sz w:val="20"/>
                <w:szCs w:val="20"/>
              </w:rPr>
            </w:pPr>
            <w:r w:rsidRPr="009B0FD6">
              <w:rPr>
                <w:sz w:val="20"/>
                <w:szCs w:val="20"/>
              </w:rPr>
              <w:t>Mait Peekma</w:t>
            </w:r>
            <w:r w:rsidRPr="009B0FD6">
              <w:rPr>
                <w:sz w:val="20"/>
                <w:szCs w:val="20"/>
              </w:rPr>
              <w:tab/>
            </w:r>
          </w:p>
          <w:p w14:paraId="2FB2E1BC" w14:textId="77777777" w:rsidR="00AF7F08" w:rsidRPr="009B0FD6" w:rsidRDefault="00AF7F08" w:rsidP="00AF7F08">
            <w:pPr>
              <w:spacing w:before="0" w:after="0"/>
              <w:rPr>
                <w:sz w:val="20"/>
                <w:szCs w:val="20"/>
              </w:rPr>
            </w:pPr>
            <w:r w:rsidRPr="009B0FD6">
              <w:rPr>
                <w:sz w:val="20"/>
                <w:szCs w:val="20"/>
              </w:rPr>
              <w:t>Pekka Sillanpää</w:t>
            </w:r>
          </w:p>
          <w:p w14:paraId="7C8ABF03" w14:textId="77777777" w:rsidR="00AF7F08" w:rsidRPr="009B0FD6" w:rsidRDefault="00AF7F08" w:rsidP="00AF7F08">
            <w:pPr>
              <w:spacing w:before="0" w:after="0"/>
              <w:rPr>
                <w:sz w:val="20"/>
                <w:szCs w:val="20"/>
              </w:rPr>
            </w:pPr>
            <w:r w:rsidRPr="009B0FD6">
              <w:rPr>
                <w:sz w:val="20"/>
                <w:szCs w:val="20"/>
              </w:rPr>
              <w:t>Safuat Hamdy</w:t>
            </w:r>
          </w:p>
          <w:p w14:paraId="71CECE7F" w14:textId="77777777" w:rsidR="00AF7F08" w:rsidRPr="009B0FD6" w:rsidRDefault="00AF7F08" w:rsidP="00AF7F08">
            <w:pPr>
              <w:spacing w:before="0" w:after="0"/>
              <w:rPr>
                <w:sz w:val="20"/>
                <w:szCs w:val="20"/>
              </w:rPr>
            </w:pPr>
            <w:r w:rsidRPr="009B0FD6">
              <w:rPr>
                <w:sz w:val="20"/>
                <w:szCs w:val="20"/>
              </w:rPr>
              <w:t>Scott Luc</w:t>
            </w:r>
          </w:p>
          <w:p w14:paraId="588B4797" w14:textId="71CD0813" w:rsidR="00666757" w:rsidRPr="009B0FD6" w:rsidRDefault="00AF7F08" w:rsidP="00666757">
            <w:pPr>
              <w:spacing w:before="0" w:after="0"/>
              <w:rPr>
                <w:sz w:val="20"/>
                <w:szCs w:val="20"/>
              </w:rPr>
            </w:pPr>
            <w:r w:rsidRPr="009B0FD6">
              <w:rPr>
                <w:sz w:val="20"/>
                <w:szCs w:val="20"/>
              </w:rPr>
              <w:t>Sebastien Deleersnyder</w:t>
            </w:r>
          </w:p>
        </w:tc>
      </w:tr>
    </w:tbl>
    <w:p w14:paraId="209E4525" w14:textId="549DE01C" w:rsidR="00DF702A" w:rsidRPr="009B0FD6" w:rsidRDefault="00DF702A" w:rsidP="0021352C">
      <w:pPr>
        <w:pStyle w:val="Heading3"/>
        <w:spacing w:before="240"/>
      </w:pPr>
      <w:r w:rsidRPr="009B0FD6">
        <w:t>Version 1.0</w:t>
      </w:r>
      <w:r w:rsidR="0021352C" w:rsidRPr="009B0FD6">
        <w:t>,</w:t>
      </w:r>
      <w:r w:rsidRPr="009B0FD6">
        <w:t xml:space="preserve"> 2009</w:t>
      </w:r>
    </w:p>
    <w:tbl>
      <w:tblPr>
        <w:tblStyle w:val="ListTable3Accent5"/>
        <w:tblW w:w="0" w:type="auto"/>
        <w:tblLook w:val="0420" w:firstRow="1" w:lastRow="0" w:firstColumn="0" w:lastColumn="0" w:noHBand="0" w:noVBand="1"/>
      </w:tblPr>
      <w:tblGrid>
        <w:gridCol w:w="3003"/>
        <w:gridCol w:w="3003"/>
        <w:gridCol w:w="3004"/>
      </w:tblGrid>
      <w:tr w:rsidR="00666757" w:rsidRPr="009B0FD6" w14:paraId="6EDBFECB" w14:textId="77777777" w:rsidTr="00666757">
        <w:trPr>
          <w:cnfStyle w:val="100000000000" w:firstRow="1" w:lastRow="0" w:firstColumn="0" w:lastColumn="0" w:oddVBand="0" w:evenVBand="0" w:oddHBand="0" w:evenHBand="0" w:firstRowFirstColumn="0" w:firstRowLastColumn="0" w:lastRowFirstColumn="0" w:lastRowLastColumn="0"/>
        </w:trPr>
        <w:tc>
          <w:tcPr>
            <w:tcW w:w="3003" w:type="dxa"/>
          </w:tcPr>
          <w:p w14:paraId="01AF93C9" w14:textId="77777777" w:rsidR="00666757" w:rsidRPr="009B0FD6" w:rsidRDefault="00666757" w:rsidP="00666757">
            <w:pPr>
              <w:spacing w:before="0" w:after="0"/>
            </w:pPr>
            <w:r w:rsidRPr="009B0FD6">
              <w:t>Project Leads</w:t>
            </w:r>
          </w:p>
        </w:tc>
        <w:tc>
          <w:tcPr>
            <w:tcW w:w="3003" w:type="dxa"/>
          </w:tcPr>
          <w:p w14:paraId="47C538AC" w14:textId="77777777" w:rsidR="00666757" w:rsidRPr="009B0FD6" w:rsidRDefault="00666757" w:rsidP="00666757">
            <w:pPr>
              <w:spacing w:before="0" w:after="0"/>
            </w:pPr>
            <w:r w:rsidRPr="009B0FD6">
              <w:t>Lead Authors</w:t>
            </w:r>
          </w:p>
        </w:tc>
        <w:tc>
          <w:tcPr>
            <w:tcW w:w="3004" w:type="dxa"/>
          </w:tcPr>
          <w:p w14:paraId="741BF03B" w14:textId="77777777" w:rsidR="00666757" w:rsidRPr="009B0FD6" w:rsidRDefault="00666757" w:rsidP="00666757">
            <w:pPr>
              <w:spacing w:before="0" w:after="0"/>
            </w:pPr>
            <w:r w:rsidRPr="009B0FD6">
              <w:t>Contributors and Reviewers</w:t>
            </w:r>
          </w:p>
        </w:tc>
      </w:tr>
      <w:tr w:rsidR="00666757" w:rsidRPr="009B0FD6" w14:paraId="6F84E5D6" w14:textId="77777777" w:rsidTr="00666757">
        <w:trPr>
          <w:cnfStyle w:val="000000100000" w:firstRow="0" w:lastRow="0" w:firstColumn="0" w:lastColumn="0" w:oddVBand="0" w:evenVBand="0" w:oddHBand="1" w:evenHBand="0" w:firstRowFirstColumn="0" w:firstRowLastColumn="0" w:lastRowFirstColumn="0" w:lastRowLastColumn="0"/>
        </w:trPr>
        <w:tc>
          <w:tcPr>
            <w:tcW w:w="3003" w:type="dxa"/>
          </w:tcPr>
          <w:p w14:paraId="5F8CAED2" w14:textId="77777777" w:rsidR="00666757" w:rsidRPr="009B0FD6" w:rsidRDefault="00666757" w:rsidP="00666757">
            <w:pPr>
              <w:spacing w:before="0" w:after="0"/>
              <w:rPr>
                <w:sz w:val="20"/>
                <w:szCs w:val="20"/>
              </w:rPr>
            </w:pPr>
            <w:r w:rsidRPr="009B0FD6">
              <w:rPr>
                <w:sz w:val="20"/>
                <w:szCs w:val="20"/>
              </w:rPr>
              <w:t>Mike Boberski</w:t>
            </w:r>
            <w:r w:rsidRPr="009B0FD6">
              <w:rPr>
                <w:sz w:val="20"/>
                <w:szCs w:val="20"/>
              </w:rPr>
              <w:tab/>
            </w:r>
          </w:p>
          <w:p w14:paraId="331B8967" w14:textId="77777777" w:rsidR="00666757" w:rsidRPr="009B0FD6" w:rsidRDefault="00666757" w:rsidP="00666757">
            <w:pPr>
              <w:spacing w:before="0" w:after="0"/>
              <w:rPr>
                <w:sz w:val="20"/>
                <w:szCs w:val="20"/>
              </w:rPr>
            </w:pPr>
            <w:r w:rsidRPr="009B0FD6">
              <w:rPr>
                <w:sz w:val="20"/>
                <w:szCs w:val="20"/>
              </w:rPr>
              <w:t>Jeff Williams</w:t>
            </w:r>
            <w:r w:rsidRPr="009B0FD6">
              <w:rPr>
                <w:sz w:val="20"/>
                <w:szCs w:val="20"/>
              </w:rPr>
              <w:tab/>
            </w:r>
          </w:p>
          <w:p w14:paraId="5F64F3B3" w14:textId="42730976" w:rsidR="00666757" w:rsidRPr="009B0FD6" w:rsidRDefault="00666757" w:rsidP="00666757">
            <w:pPr>
              <w:spacing w:before="0" w:after="0"/>
              <w:rPr>
                <w:sz w:val="20"/>
                <w:szCs w:val="20"/>
              </w:rPr>
            </w:pPr>
            <w:r w:rsidRPr="009B0FD6">
              <w:rPr>
                <w:sz w:val="20"/>
                <w:szCs w:val="20"/>
              </w:rPr>
              <w:t>Dave Wichers</w:t>
            </w:r>
          </w:p>
        </w:tc>
        <w:tc>
          <w:tcPr>
            <w:tcW w:w="3003" w:type="dxa"/>
          </w:tcPr>
          <w:p w14:paraId="3EE60B9E" w14:textId="77777777" w:rsidR="00666757" w:rsidRPr="009B0FD6" w:rsidRDefault="00666757" w:rsidP="00666757">
            <w:pPr>
              <w:spacing w:before="0" w:after="0"/>
              <w:rPr>
                <w:sz w:val="20"/>
                <w:szCs w:val="20"/>
              </w:rPr>
            </w:pPr>
            <w:r w:rsidRPr="009B0FD6">
              <w:rPr>
                <w:sz w:val="20"/>
                <w:szCs w:val="20"/>
              </w:rPr>
              <w:t>Jim Manico</w:t>
            </w:r>
          </w:p>
        </w:tc>
        <w:tc>
          <w:tcPr>
            <w:tcW w:w="3004" w:type="dxa"/>
          </w:tcPr>
          <w:p w14:paraId="2B8510B3" w14:textId="77777777" w:rsidR="003A0703" w:rsidRPr="009B0FD6" w:rsidRDefault="003A0703" w:rsidP="003A0703">
            <w:pPr>
              <w:spacing w:before="0" w:after="0"/>
              <w:rPr>
                <w:sz w:val="20"/>
                <w:szCs w:val="20"/>
              </w:rPr>
            </w:pPr>
            <w:r w:rsidRPr="009B0FD6">
              <w:rPr>
                <w:sz w:val="20"/>
                <w:szCs w:val="20"/>
              </w:rPr>
              <w:t>Andrew van der Stock</w:t>
            </w:r>
            <w:r w:rsidRPr="009B0FD6">
              <w:rPr>
                <w:sz w:val="20"/>
                <w:szCs w:val="20"/>
              </w:rPr>
              <w:tab/>
            </w:r>
          </w:p>
          <w:p w14:paraId="2ADE7DD8" w14:textId="77777777" w:rsidR="003A0703" w:rsidRPr="009B0FD6" w:rsidRDefault="003A0703" w:rsidP="003A0703">
            <w:pPr>
              <w:spacing w:before="0" w:after="0"/>
              <w:rPr>
                <w:sz w:val="20"/>
                <w:szCs w:val="20"/>
              </w:rPr>
            </w:pPr>
            <w:r w:rsidRPr="009B0FD6">
              <w:rPr>
                <w:sz w:val="20"/>
                <w:szCs w:val="20"/>
              </w:rPr>
              <w:t>Barry Boyd</w:t>
            </w:r>
          </w:p>
          <w:p w14:paraId="348E80A4" w14:textId="77777777" w:rsidR="003A0703" w:rsidRPr="009B0FD6" w:rsidRDefault="003A0703" w:rsidP="003A0703">
            <w:pPr>
              <w:spacing w:before="0" w:after="0"/>
              <w:rPr>
                <w:sz w:val="20"/>
                <w:szCs w:val="20"/>
              </w:rPr>
            </w:pPr>
            <w:r w:rsidRPr="009B0FD6">
              <w:rPr>
                <w:sz w:val="20"/>
                <w:szCs w:val="20"/>
              </w:rPr>
              <w:t>Bedirhan Urgun</w:t>
            </w:r>
            <w:r w:rsidRPr="009B0FD6">
              <w:rPr>
                <w:sz w:val="20"/>
                <w:szCs w:val="20"/>
              </w:rPr>
              <w:tab/>
            </w:r>
          </w:p>
          <w:p w14:paraId="59E9DDC2" w14:textId="77777777" w:rsidR="003A0703" w:rsidRPr="009B0FD6" w:rsidRDefault="003A0703" w:rsidP="003A0703">
            <w:pPr>
              <w:spacing w:before="0" w:after="0"/>
              <w:rPr>
                <w:sz w:val="20"/>
                <w:szCs w:val="20"/>
              </w:rPr>
            </w:pPr>
            <w:r w:rsidRPr="009B0FD6">
              <w:rPr>
                <w:sz w:val="20"/>
                <w:szCs w:val="20"/>
              </w:rPr>
              <w:t>Colin Watson</w:t>
            </w:r>
            <w:r w:rsidRPr="009B0FD6">
              <w:rPr>
                <w:sz w:val="20"/>
                <w:szCs w:val="20"/>
              </w:rPr>
              <w:tab/>
            </w:r>
          </w:p>
          <w:p w14:paraId="7BED2E92" w14:textId="77777777" w:rsidR="003A0703" w:rsidRPr="009B0FD6" w:rsidRDefault="003A0703" w:rsidP="003A0703">
            <w:pPr>
              <w:spacing w:before="0" w:after="0"/>
              <w:rPr>
                <w:sz w:val="20"/>
                <w:szCs w:val="20"/>
              </w:rPr>
            </w:pPr>
            <w:r w:rsidRPr="009B0FD6">
              <w:rPr>
                <w:sz w:val="20"/>
                <w:szCs w:val="20"/>
              </w:rPr>
              <w:t>Dan Cornell</w:t>
            </w:r>
            <w:r w:rsidRPr="009B0FD6">
              <w:rPr>
                <w:sz w:val="20"/>
                <w:szCs w:val="20"/>
              </w:rPr>
              <w:tab/>
            </w:r>
          </w:p>
          <w:p w14:paraId="552081BC" w14:textId="77777777" w:rsidR="003A0703" w:rsidRPr="009B0FD6" w:rsidRDefault="003A0703" w:rsidP="003A0703">
            <w:pPr>
              <w:spacing w:before="0" w:after="0"/>
              <w:rPr>
                <w:sz w:val="20"/>
                <w:szCs w:val="20"/>
              </w:rPr>
            </w:pPr>
            <w:r w:rsidRPr="009B0FD6">
              <w:rPr>
                <w:sz w:val="20"/>
                <w:szCs w:val="20"/>
              </w:rPr>
              <w:t>Dave Hausladen</w:t>
            </w:r>
            <w:r w:rsidRPr="009B0FD6">
              <w:rPr>
                <w:sz w:val="20"/>
                <w:szCs w:val="20"/>
              </w:rPr>
              <w:tab/>
            </w:r>
          </w:p>
          <w:p w14:paraId="5B1DFC4F" w14:textId="77777777" w:rsidR="003A0703" w:rsidRPr="009B0FD6" w:rsidRDefault="003A0703" w:rsidP="003A0703">
            <w:pPr>
              <w:spacing w:before="0" w:after="0"/>
              <w:rPr>
                <w:sz w:val="20"/>
                <w:szCs w:val="20"/>
              </w:rPr>
            </w:pPr>
            <w:r w:rsidRPr="009B0FD6">
              <w:rPr>
                <w:sz w:val="20"/>
                <w:szCs w:val="20"/>
              </w:rPr>
              <w:t>Dave van Stein</w:t>
            </w:r>
            <w:r w:rsidRPr="009B0FD6">
              <w:rPr>
                <w:sz w:val="20"/>
                <w:szCs w:val="20"/>
              </w:rPr>
              <w:tab/>
            </w:r>
          </w:p>
          <w:p w14:paraId="28655BEF" w14:textId="77777777" w:rsidR="003A0703" w:rsidRPr="009B0FD6" w:rsidRDefault="003A0703" w:rsidP="003A0703">
            <w:pPr>
              <w:spacing w:before="0" w:after="0"/>
              <w:rPr>
                <w:sz w:val="20"/>
                <w:szCs w:val="20"/>
              </w:rPr>
            </w:pPr>
            <w:r w:rsidRPr="009B0FD6">
              <w:rPr>
                <w:sz w:val="20"/>
                <w:szCs w:val="20"/>
              </w:rPr>
              <w:t>Dr. Sarbari Gupta</w:t>
            </w:r>
            <w:r w:rsidRPr="009B0FD6">
              <w:rPr>
                <w:sz w:val="20"/>
                <w:szCs w:val="20"/>
              </w:rPr>
              <w:tab/>
            </w:r>
          </w:p>
          <w:p w14:paraId="5384B59E" w14:textId="77777777" w:rsidR="003A0703" w:rsidRPr="009B0FD6" w:rsidRDefault="003A0703" w:rsidP="003A0703">
            <w:pPr>
              <w:spacing w:before="0" w:after="0"/>
              <w:rPr>
                <w:sz w:val="20"/>
                <w:szCs w:val="20"/>
              </w:rPr>
            </w:pPr>
            <w:r w:rsidRPr="009B0FD6">
              <w:rPr>
                <w:sz w:val="20"/>
                <w:szCs w:val="20"/>
              </w:rPr>
              <w:t>Dr. Thomas Braun</w:t>
            </w:r>
            <w:r w:rsidRPr="009B0FD6">
              <w:rPr>
                <w:sz w:val="20"/>
                <w:szCs w:val="20"/>
              </w:rPr>
              <w:tab/>
            </w:r>
          </w:p>
          <w:p w14:paraId="2538476A" w14:textId="77777777" w:rsidR="003A0703" w:rsidRPr="009B0FD6" w:rsidRDefault="003A0703" w:rsidP="003A0703">
            <w:pPr>
              <w:spacing w:before="0" w:after="0"/>
              <w:rPr>
                <w:sz w:val="20"/>
                <w:szCs w:val="20"/>
              </w:rPr>
            </w:pPr>
            <w:r w:rsidRPr="009B0FD6">
              <w:rPr>
                <w:sz w:val="20"/>
                <w:szCs w:val="20"/>
              </w:rPr>
              <w:t>Eoin Keary</w:t>
            </w:r>
            <w:r w:rsidRPr="009B0FD6">
              <w:rPr>
                <w:sz w:val="20"/>
                <w:szCs w:val="20"/>
              </w:rPr>
              <w:tab/>
            </w:r>
          </w:p>
          <w:p w14:paraId="7B187F40" w14:textId="77777777" w:rsidR="003A0703" w:rsidRPr="009B0FD6" w:rsidRDefault="003A0703" w:rsidP="003A0703">
            <w:pPr>
              <w:spacing w:before="0" w:after="0"/>
              <w:rPr>
                <w:sz w:val="20"/>
                <w:szCs w:val="20"/>
              </w:rPr>
            </w:pPr>
            <w:r w:rsidRPr="009B0FD6">
              <w:rPr>
                <w:sz w:val="20"/>
                <w:szCs w:val="20"/>
              </w:rPr>
              <w:t>Gaurang Shah</w:t>
            </w:r>
            <w:r w:rsidRPr="009B0FD6">
              <w:rPr>
                <w:sz w:val="20"/>
                <w:szCs w:val="20"/>
              </w:rPr>
              <w:tab/>
            </w:r>
          </w:p>
          <w:p w14:paraId="75D6C0F8" w14:textId="77777777" w:rsidR="003A0703" w:rsidRPr="009B0FD6" w:rsidRDefault="003A0703" w:rsidP="003A0703">
            <w:pPr>
              <w:spacing w:before="0" w:after="0"/>
              <w:rPr>
                <w:sz w:val="20"/>
                <w:szCs w:val="20"/>
              </w:rPr>
            </w:pPr>
            <w:r w:rsidRPr="009B0FD6">
              <w:rPr>
                <w:sz w:val="20"/>
                <w:szCs w:val="20"/>
              </w:rPr>
              <w:t>George Lawless</w:t>
            </w:r>
            <w:r w:rsidRPr="009B0FD6">
              <w:rPr>
                <w:sz w:val="20"/>
                <w:szCs w:val="20"/>
              </w:rPr>
              <w:tab/>
            </w:r>
          </w:p>
          <w:p w14:paraId="4AB5DAB6" w14:textId="77777777" w:rsidR="003A0703" w:rsidRPr="009B0FD6" w:rsidRDefault="003A0703" w:rsidP="003A0703">
            <w:pPr>
              <w:spacing w:before="0" w:after="0"/>
              <w:rPr>
                <w:sz w:val="20"/>
                <w:szCs w:val="20"/>
              </w:rPr>
            </w:pPr>
            <w:r w:rsidRPr="009B0FD6">
              <w:rPr>
                <w:sz w:val="20"/>
                <w:szCs w:val="20"/>
              </w:rPr>
              <w:t>Jeff LoSapio</w:t>
            </w:r>
            <w:r w:rsidRPr="009B0FD6">
              <w:rPr>
                <w:sz w:val="20"/>
                <w:szCs w:val="20"/>
              </w:rPr>
              <w:tab/>
            </w:r>
          </w:p>
          <w:p w14:paraId="3D945242" w14:textId="77777777" w:rsidR="003A0703" w:rsidRPr="009B0FD6" w:rsidRDefault="003A0703" w:rsidP="003A0703">
            <w:pPr>
              <w:spacing w:before="0" w:after="0"/>
              <w:rPr>
                <w:sz w:val="20"/>
                <w:szCs w:val="20"/>
              </w:rPr>
            </w:pPr>
            <w:r w:rsidRPr="009B0FD6">
              <w:rPr>
                <w:sz w:val="20"/>
                <w:szCs w:val="20"/>
              </w:rPr>
              <w:t>Jeremiah Grossman</w:t>
            </w:r>
            <w:r w:rsidRPr="009B0FD6">
              <w:rPr>
                <w:sz w:val="20"/>
                <w:szCs w:val="20"/>
              </w:rPr>
              <w:tab/>
            </w:r>
          </w:p>
          <w:p w14:paraId="7E247528" w14:textId="77777777" w:rsidR="003A0703" w:rsidRPr="009B0FD6" w:rsidRDefault="003A0703" w:rsidP="003A0703">
            <w:pPr>
              <w:spacing w:before="0" w:after="0"/>
              <w:rPr>
                <w:sz w:val="20"/>
                <w:szCs w:val="20"/>
              </w:rPr>
            </w:pPr>
            <w:r w:rsidRPr="009B0FD6">
              <w:rPr>
                <w:sz w:val="20"/>
                <w:szCs w:val="20"/>
              </w:rPr>
              <w:t>John Martin</w:t>
            </w:r>
            <w:r w:rsidRPr="009B0FD6">
              <w:rPr>
                <w:sz w:val="20"/>
                <w:szCs w:val="20"/>
              </w:rPr>
              <w:tab/>
            </w:r>
          </w:p>
          <w:p w14:paraId="57AF6ECC" w14:textId="77777777" w:rsidR="003A0703" w:rsidRPr="009B0FD6" w:rsidRDefault="003A0703" w:rsidP="003A0703">
            <w:pPr>
              <w:spacing w:before="0" w:after="0"/>
              <w:rPr>
                <w:sz w:val="20"/>
                <w:szCs w:val="20"/>
              </w:rPr>
            </w:pPr>
            <w:r w:rsidRPr="009B0FD6">
              <w:rPr>
                <w:sz w:val="20"/>
                <w:szCs w:val="20"/>
              </w:rPr>
              <w:t>John Steven</w:t>
            </w:r>
            <w:r w:rsidRPr="009B0FD6">
              <w:rPr>
                <w:sz w:val="20"/>
                <w:szCs w:val="20"/>
              </w:rPr>
              <w:tab/>
            </w:r>
          </w:p>
          <w:p w14:paraId="003A7E47" w14:textId="77777777" w:rsidR="003A0703" w:rsidRPr="009B0FD6" w:rsidRDefault="003A0703" w:rsidP="003A0703">
            <w:pPr>
              <w:spacing w:before="0" w:after="0"/>
              <w:rPr>
                <w:sz w:val="20"/>
                <w:szCs w:val="20"/>
              </w:rPr>
            </w:pPr>
            <w:r w:rsidRPr="009B0FD6">
              <w:rPr>
                <w:sz w:val="20"/>
                <w:szCs w:val="20"/>
              </w:rPr>
              <w:t>Ken Huang</w:t>
            </w:r>
            <w:r w:rsidRPr="009B0FD6">
              <w:rPr>
                <w:sz w:val="20"/>
                <w:szCs w:val="20"/>
              </w:rPr>
              <w:tab/>
            </w:r>
          </w:p>
          <w:p w14:paraId="5F0B0810" w14:textId="77777777" w:rsidR="003A0703" w:rsidRPr="009B0FD6" w:rsidRDefault="003A0703" w:rsidP="003A0703">
            <w:pPr>
              <w:spacing w:before="0" w:after="0"/>
              <w:rPr>
                <w:sz w:val="20"/>
                <w:szCs w:val="20"/>
              </w:rPr>
            </w:pPr>
            <w:r w:rsidRPr="009B0FD6">
              <w:rPr>
                <w:sz w:val="20"/>
                <w:szCs w:val="20"/>
              </w:rPr>
              <w:t>Ketan Dilipkumar Vyas</w:t>
            </w:r>
            <w:r w:rsidRPr="009B0FD6">
              <w:rPr>
                <w:sz w:val="20"/>
                <w:szCs w:val="20"/>
              </w:rPr>
              <w:tab/>
            </w:r>
          </w:p>
          <w:p w14:paraId="45413657" w14:textId="77777777" w:rsidR="003A0703" w:rsidRPr="009B0FD6" w:rsidRDefault="003A0703" w:rsidP="003A0703">
            <w:pPr>
              <w:spacing w:before="0" w:after="0"/>
              <w:rPr>
                <w:sz w:val="20"/>
                <w:szCs w:val="20"/>
              </w:rPr>
            </w:pPr>
            <w:r w:rsidRPr="009B0FD6">
              <w:rPr>
                <w:sz w:val="20"/>
                <w:szCs w:val="20"/>
              </w:rPr>
              <w:t>Liz Fong</w:t>
            </w:r>
            <w:r w:rsidRPr="009B0FD6">
              <w:rPr>
                <w:sz w:val="20"/>
                <w:szCs w:val="20"/>
              </w:rPr>
              <w:tab/>
              <w:t>Shouvik Bardhan</w:t>
            </w:r>
          </w:p>
          <w:p w14:paraId="71CE7860" w14:textId="77777777" w:rsidR="003A0703" w:rsidRPr="009B0FD6" w:rsidRDefault="003A0703" w:rsidP="003A0703">
            <w:pPr>
              <w:spacing w:before="0" w:after="0"/>
              <w:rPr>
                <w:sz w:val="20"/>
                <w:szCs w:val="20"/>
              </w:rPr>
            </w:pPr>
            <w:r w:rsidRPr="009B0FD6">
              <w:rPr>
                <w:sz w:val="20"/>
                <w:szCs w:val="20"/>
              </w:rPr>
              <w:t xml:space="preserve">Mandeep Khera </w:t>
            </w:r>
            <w:r w:rsidRPr="009B0FD6">
              <w:rPr>
                <w:sz w:val="20"/>
                <w:szCs w:val="20"/>
              </w:rPr>
              <w:tab/>
            </w:r>
          </w:p>
          <w:p w14:paraId="18ECF3BD" w14:textId="77777777" w:rsidR="003A0703" w:rsidRPr="009B0FD6" w:rsidRDefault="003A0703" w:rsidP="003A0703">
            <w:pPr>
              <w:spacing w:before="0" w:after="0"/>
              <w:rPr>
                <w:sz w:val="20"/>
                <w:szCs w:val="20"/>
              </w:rPr>
            </w:pPr>
            <w:r w:rsidRPr="009B0FD6">
              <w:rPr>
                <w:sz w:val="20"/>
                <w:szCs w:val="20"/>
              </w:rPr>
              <w:t>Matt Presson</w:t>
            </w:r>
            <w:r w:rsidRPr="009B0FD6">
              <w:rPr>
                <w:sz w:val="20"/>
                <w:szCs w:val="20"/>
              </w:rPr>
              <w:tab/>
            </w:r>
          </w:p>
          <w:p w14:paraId="554F4CAF" w14:textId="77777777" w:rsidR="003A0703" w:rsidRPr="009B0FD6" w:rsidRDefault="003A0703" w:rsidP="003A0703">
            <w:pPr>
              <w:spacing w:before="0" w:after="0"/>
              <w:rPr>
                <w:sz w:val="20"/>
                <w:szCs w:val="20"/>
              </w:rPr>
            </w:pPr>
            <w:r w:rsidRPr="009B0FD6">
              <w:rPr>
                <w:sz w:val="20"/>
                <w:szCs w:val="20"/>
              </w:rPr>
              <w:t>Nam Nguyen</w:t>
            </w:r>
            <w:r w:rsidRPr="009B0FD6">
              <w:rPr>
                <w:sz w:val="20"/>
                <w:szCs w:val="20"/>
              </w:rPr>
              <w:tab/>
            </w:r>
          </w:p>
          <w:p w14:paraId="5E3DCA29" w14:textId="77777777" w:rsidR="003A0703" w:rsidRPr="009B0FD6" w:rsidRDefault="003A0703" w:rsidP="003A0703">
            <w:pPr>
              <w:spacing w:before="0" w:after="0"/>
              <w:rPr>
                <w:sz w:val="20"/>
                <w:szCs w:val="20"/>
              </w:rPr>
            </w:pPr>
            <w:r w:rsidRPr="009B0FD6">
              <w:rPr>
                <w:sz w:val="20"/>
                <w:szCs w:val="20"/>
              </w:rPr>
              <w:t>Paul Douthit</w:t>
            </w:r>
            <w:r w:rsidRPr="009B0FD6">
              <w:rPr>
                <w:sz w:val="20"/>
                <w:szCs w:val="20"/>
              </w:rPr>
              <w:tab/>
            </w:r>
          </w:p>
          <w:p w14:paraId="03817904" w14:textId="77777777" w:rsidR="003A0703" w:rsidRPr="009B0FD6" w:rsidRDefault="003A0703" w:rsidP="003A0703">
            <w:pPr>
              <w:spacing w:before="0" w:after="0"/>
              <w:rPr>
                <w:sz w:val="20"/>
                <w:szCs w:val="20"/>
              </w:rPr>
            </w:pPr>
            <w:r w:rsidRPr="009B0FD6">
              <w:rPr>
                <w:sz w:val="20"/>
                <w:szCs w:val="20"/>
              </w:rPr>
              <w:t>Pierre Parrend</w:t>
            </w:r>
          </w:p>
          <w:p w14:paraId="190C3412" w14:textId="77777777" w:rsidR="003A0703" w:rsidRPr="009B0FD6" w:rsidRDefault="003A0703" w:rsidP="003A0703">
            <w:pPr>
              <w:spacing w:before="0" w:after="0"/>
              <w:rPr>
                <w:sz w:val="20"/>
                <w:szCs w:val="20"/>
              </w:rPr>
            </w:pPr>
            <w:r w:rsidRPr="009B0FD6">
              <w:rPr>
                <w:sz w:val="20"/>
                <w:szCs w:val="20"/>
              </w:rPr>
              <w:t>Richard Campbell</w:t>
            </w:r>
          </w:p>
          <w:p w14:paraId="04365110" w14:textId="77777777" w:rsidR="003A0703" w:rsidRPr="009B0FD6" w:rsidRDefault="003A0703" w:rsidP="003A0703">
            <w:pPr>
              <w:spacing w:before="0" w:after="0"/>
              <w:rPr>
                <w:sz w:val="20"/>
                <w:szCs w:val="20"/>
              </w:rPr>
            </w:pPr>
            <w:r w:rsidRPr="009B0FD6">
              <w:rPr>
                <w:sz w:val="20"/>
                <w:szCs w:val="20"/>
              </w:rPr>
              <w:lastRenderedPageBreak/>
              <w:t>Scott Matsumoto</w:t>
            </w:r>
          </w:p>
          <w:p w14:paraId="32D080F8" w14:textId="77777777" w:rsidR="003A0703" w:rsidRPr="009B0FD6" w:rsidRDefault="003A0703" w:rsidP="003A0703">
            <w:pPr>
              <w:spacing w:before="0" w:after="0"/>
              <w:rPr>
                <w:sz w:val="20"/>
                <w:szCs w:val="20"/>
              </w:rPr>
            </w:pPr>
            <w:r w:rsidRPr="009B0FD6">
              <w:rPr>
                <w:sz w:val="20"/>
                <w:szCs w:val="20"/>
              </w:rPr>
              <w:t>Stan Wisseman</w:t>
            </w:r>
          </w:p>
          <w:p w14:paraId="03F07FBE" w14:textId="77777777" w:rsidR="003A0703" w:rsidRPr="009B0FD6" w:rsidRDefault="003A0703" w:rsidP="003A0703">
            <w:pPr>
              <w:spacing w:before="0" w:after="0"/>
              <w:rPr>
                <w:sz w:val="20"/>
                <w:szCs w:val="20"/>
              </w:rPr>
            </w:pPr>
            <w:r w:rsidRPr="009B0FD6">
              <w:rPr>
                <w:sz w:val="20"/>
                <w:szCs w:val="20"/>
              </w:rPr>
              <w:t>Stephen de Vries</w:t>
            </w:r>
          </w:p>
          <w:p w14:paraId="3C6140BD" w14:textId="77777777" w:rsidR="003A0703" w:rsidRPr="009B0FD6" w:rsidRDefault="003A0703" w:rsidP="003A0703">
            <w:pPr>
              <w:spacing w:before="0" w:after="0"/>
              <w:rPr>
                <w:sz w:val="20"/>
                <w:szCs w:val="20"/>
              </w:rPr>
            </w:pPr>
            <w:r w:rsidRPr="009B0FD6">
              <w:rPr>
                <w:sz w:val="20"/>
                <w:szCs w:val="20"/>
              </w:rPr>
              <w:t>Steve Coyle</w:t>
            </w:r>
          </w:p>
          <w:p w14:paraId="79FD6CA5" w14:textId="77777777" w:rsidR="003A0703" w:rsidRPr="009B0FD6" w:rsidRDefault="003A0703" w:rsidP="003A0703">
            <w:pPr>
              <w:spacing w:before="0" w:after="0"/>
              <w:rPr>
                <w:sz w:val="20"/>
                <w:szCs w:val="20"/>
              </w:rPr>
            </w:pPr>
            <w:r w:rsidRPr="009B0FD6">
              <w:rPr>
                <w:sz w:val="20"/>
                <w:szCs w:val="20"/>
              </w:rPr>
              <w:t>Terrie Diaz</w:t>
            </w:r>
          </w:p>
          <w:p w14:paraId="056E321B" w14:textId="0A3DFBEB" w:rsidR="00666757" w:rsidRPr="009B0FD6" w:rsidRDefault="003A0703" w:rsidP="003A0703">
            <w:pPr>
              <w:spacing w:before="0" w:after="0"/>
              <w:rPr>
                <w:sz w:val="20"/>
                <w:szCs w:val="20"/>
              </w:rPr>
            </w:pPr>
            <w:r w:rsidRPr="009B0FD6">
              <w:rPr>
                <w:sz w:val="20"/>
                <w:szCs w:val="20"/>
              </w:rPr>
              <w:t>Theodore Winograd</w:t>
            </w:r>
          </w:p>
        </w:tc>
      </w:tr>
    </w:tbl>
    <w:p w14:paraId="4E61EFB7" w14:textId="77777777" w:rsidR="009B6EC5" w:rsidRPr="009B0FD6" w:rsidRDefault="009B6EC5" w:rsidP="00BD5F80"/>
    <w:p w14:paraId="3E0EB44F" w14:textId="77777777" w:rsidR="00AA1EE5" w:rsidRPr="009B0FD6" w:rsidRDefault="00AA1EE5" w:rsidP="00BD5F80"/>
    <w:p w14:paraId="45409AE6" w14:textId="77777777" w:rsidR="00AA1EE5" w:rsidRPr="009B0FD6" w:rsidRDefault="00AA1EE5" w:rsidP="00BD5F80">
      <w:pPr>
        <w:rPr>
          <w:rFonts w:asciiTheme="majorHAnsi" w:eastAsiaTheme="majorEastAsia" w:hAnsiTheme="majorHAnsi" w:cstheme="majorBidi"/>
          <w:color w:val="2E74B5" w:themeColor="accent1" w:themeShade="BF"/>
          <w:sz w:val="32"/>
          <w:szCs w:val="32"/>
        </w:rPr>
      </w:pPr>
      <w:r w:rsidRPr="009B0FD6">
        <w:br w:type="page"/>
      </w:r>
    </w:p>
    <w:p w14:paraId="2FF243FA" w14:textId="1AEE5BB3" w:rsidR="00AA1EE5" w:rsidRPr="009B0FD6" w:rsidRDefault="00AA1EE5" w:rsidP="00BD5F80">
      <w:pPr>
        <w:pStyle w:val="Heading1"/>
      </w:pPr>
      <w:bookmarkStart w:id="3" w:name="_Toc471837444"/>
      <w:r w:rsidRPr="009B0FD6">
        <w:lastRenderedPageBreak/>
        <w:t>Preface</w:t>
      </w:r>
      <w:bookmarkEnd w:id="3"/>
    </w:p>
    <w:p w14:paraId="7CFB6829" w14:textId="77777777" w:rsidR="0021352C" w:rsidRPr="009B0FD6" w:rsidRDefault="0021352C" w:rsidP="0021352C">
      <w:r w:rsidRPr="009B0FD6">
        <w:t>Welcome to the Application Security Verification Standard (ASVS) version 3.0. The ASVS is a community-effort to establish a framework of security requirements and controls that focus on normalising the functional and non-functional security controls required when designing, developing and testing modern web applications.</w:t>
      </w:r>
    </w:p>
    <w:p w14:paraId="53D7D4F8" w14:textId="77777777" w:rsidR="0021352C" w:rsidRPr="009B0FD6" w:rsidRDefault="0021352C" w:rsidP="0021352C">
      <w:r w:rsidRPr="009B0FD6">
        <w:t>ASVS v3.0 is a culmination of community effort and industry feedback. In this release, we felt it was important to qualify the experiences of real world use cases relating to ASVS adoption. This will help newcomers to the standard plan their adoption of the ASVS, whilst assisting existing companies in learning from the experience of others.</w:t>
      </w:r>
    </w:p>
    <w:p w14:paraId="2A704D90" w14:textId="1A121379" w:rsidR="0021352C" w:rsidRPr="009B0FD6" w:rsidRDefault="0021352C" w:rsidP="0021352C">
      <w:r w:rsidRPr="009B0FD6">
        <w:t>We expect that there will most likely never be 100% agreement on this standard. Risk analysis is always subjective to some extent, which creates a challenge when attempting to generalize in a one size fits all standard. However, we hope that the latest updates made in this version are a step in the right direction, and respectfully enhance the concepts introduced in this important industry standard.</w:t>
      </w:r>
    </w:p>
    <w:p w14:paraId="308D5A02" w14:textId="77777777" w:rsidR="0021352C" w:rsidRPr="009B0FD6" w:rsidRDefault="0021352C" w:rsidP="0021352C">
      <w:pPr>
        <w:pStyle w:val="Heading2"/>
      </w:pPr>
      <w:bookmarkStart w:id="4" w:name="_Toc471837445"/>
      <w:r w:rsidRPr="009B0FD6">
        <w:t>What’s new in 3.0?</w:t>
      </w:r>
      <w:bookmarkEnd w:id="4"/>
    </w:p>
    <w:p w14:paraId="39C2CAA1" w14:textId="4F1EE35E" w:rsidR="0021352C" w:rsidRPr="009B0FD6" w:rsidRDefault="0021352C" w:rsidP="0021352C">
      <w:r w:rsidRPr="009B0FD6">
        <w:t>In version 3.0, we have added several new sections, including Configuration, Web Services, Modern (Client) based applications,</w:t>
      </w:r>
      <w:r w:rsidR="00EF1A3B" w:rsidRPr="009B0FD6">
        <w:t xml:space="preserve"> and IoT Devices</w:t>
      </w:r>
      <w:r w:rsidRPr="009B0FD6">
        <w:t xml:space="preserve"> to make the Standard more applicable to modern applications, which are commonly responsive applications, with an extensive HTML5 front end or mobile client that calls a common set of RESTful web services using SAML authentication. </w:t>
      </w:r>
    </w:p>
    <w:p w14:paraId="00E45C68" w14:textId="6D0F9F0F" w:rsidR="0021352C" w:rsidRPr="009B0FD6" w:rsidRDefault="0021352C" w:rsidP="0021352C">
      <w:r w:rsidRPr="009B0FD6">
        <w:t>We have also de</w:t>
      </w:r>
      <w:r w:rsidR="0070406F" w:rsidRPr="009B0FD6">
        <w:t>-</w:t>
      </w:r>
      <w:r w:rsidRPr="009B0FD6">
        <w:t xml:space="preserve">duplicated the standard, for example, to ensure that a mobile developer does not need to re-test the same items multiple times. </w:t>
      </w:r>
    </w:p>
    <w:p w14:paraId="53B9B40F" w14:textId="77777777" w:rsidR="0021352C" w:rsidRPr="009B0FD6" w:rsidRDefault="0021352C" w:rsidP="0021352C">
      <w:r w:rsidRPr="009B0FD6">
        <w:t xml:space="preserve">We have provided a mapping to the CWE common weakness enumeration (CWE) dictionary. The CWE mapping can be used to identify information such as likelihood of exploitation, consequence of a successful exploitation and broadly speaking to gain insight on what could go wrong if a security control is not used or implemented effectively and how to mitigate the weakness. </w:t>
      </w:r>
    </w:p>
    <w:p w14:paraId="163D78B9" w14:textId="77777777" w:rsidR="0021352C" w:rsidRPr="009B0FD6" w:rsidRDefault="0021352C" w:rsidP="0021352C">
      <w:r w:rsidRPr="009B0FD6">
        <w:t xml:space="preserve">Lastly, we reached out to the community and held peer review sessions at AppSec EU 2015 and a final working session at AppSec USA 2015 to include a massive amount of community feedback. During peer review, if edits to the meaning of a control changed substantially, we created a new control and deprecated the old one. We have deliberately chosen to not reuse any deprecated control requirements, as this could be a source of confusion. We have provided a comprehensive mapping of what has changed in Appendix A. </w:t>
      </w:r>
    </w:p>
    <w:p w14:paraId="0A84EDB1" w14:textId="4F4D04E8" w:rsidR="0021352C" w:rsidRPr="009B0FD6" w:rsidRDefault="0021352C" w:rsidP="0021352C">
      <w:r w:rsidRPr="009B0FD6">
        <w:t>Taken together, v3.0 is the single largest change to the Standard in its history. We hope that you find the update to the standard useful, and use it in ways we can only imagine.</w:t>
      </w:r>
    </w:p>
    <w:p w14:paraId="2878FBA1" w14:textId="524FEDCC" w:rsidR="0021352C" w:rsidRPr="009B0FD6" w:rsidRDefault="0021352C" w:rsidP="00273F89">
      <w:pPr>
        <w:pStyle w:val="Heading1"/>
      </w:pPr>
      <w:bookmarkStart w:id="5" w:name="_Toc471837446"/>
      <w:r w:rsidRPr="009B0FD6">
        <w:lastRenderedPageBreak/>
        <w:t>Using the Application Security Verification Standard</w:t>
      </w:r>
      <w:bookmarkEnd w:id="5"/>
    </w:p>
    <w:p w14:paraId="2FC15703" w14:textId="77777777" w:rsidR="0021352C" w:rsidRPr="009B0FD6" w:rsidRDefault="0021352C" w:rsidP="0021352C">
      <w:r w:rsidRPr="009B0FD6">
        <w:t xml:space="preserve">ASVS has two main goals: </w:t>
      </w:r>
    </w:p>
    <w:p w14:paraId="2733DB0B" w14:textId="77777777" w:rsidR="0021352C" w:rsidRPr="009B0FD6" w:rsidRDefault="0021352C" w:rsidP="009D1F1E">
      <w:pPr>
        <w:pStyle w:val="ListParagraph"/>
        <w:numPr>
          <w:ilvl w:val="0"/>
          <w:numId w:val="4"/>
        </w:numPr>
      </w:pPr>
      <w:r w:rsidRPr="009B0FD6">
        <w:t>to help organizations develop and maintain secure applications</w:t>
      </w:r>
    </w:p>
    <w:p w14:paraId="0B66FD61" w14:textId="77777777" w:rsidR="0021352C" w:rsidRPr="009B0FD6" w:rsidRDefault="0021352C" w:rsidP="009D1F1E">
      <w:pPr>
        <w:pStyle w:val="ListParagraph"/>
        <w:numPr>
          <w:ilvl w:val="0"/>
          <w:numId w:val="4"/>
        </w:numPr>
      </w:pPr>
      <w:r w:rsidRPr="009B0FD6">
        <w:t>to allow security service, security tools vendors, and consumers to align their requirements and offerings</w:t>
      </w:r>
    </w:p>
    <w:p w14:paraId="609B491D" w14:textId="20E70D5F" w:rsidR="0070406F" w:rsidRPr="009B0FD6" w:rsidRDefault="0070406F" w:rsidP="0070406F">
      <w:pPr>
        <w:pStyle w:val="Heading2"/>
      </w:pPr>
      <w:bookmarkStart w:id="6" w:name="_Toc471837447"/>
      <w:r w:rsidRPr="009B0FD6">
        <w:t>Application Security Verification Levels</w:t>
      </w:r>
      <w:bookmarkEnd w:id="6"/>
    </w:p>
    <w:p w14:paraId="75A50AC7" w14:textId="77777777" w:rsidR="0070406F" w:rsidRPr="009B0FD6" w:rsidRDefault="0070406F" w:rsidP="0070406F">
      <w:r w:rsidRPr="009B0FD6">
        <w:t xml:space="preserve">The Application Security Verification Standard defines three security verification levels, with each level increasing in depth. </w:t>
      </w:r>
    </w:p>
    <w:p w14:paraId="579B5CBE" w14:textId="77777777" w:rsidR="0070406F" w:rsidRPr="009B0FD6" w:rsidRDefault="0070406F" w:rsidP="009D1F1E">
      <w:pPr>
        <w:pStyle w:val="ListParagraph"/>
        <w:numPr>
          <w:ilvl w:val="0"/>
          <w:numId w:val="5"/>
        </w:numPr>
      </w:pPr>
      <w:r w:rsidRPr="009B0FD6">
        <w:t xml:space="preserve">ASVS Level 1 is meant for all software. </w:t>
      </w:r>
    </w:p>
    <w:p w14:paraId="7E41C6F4" w14:textId="77777777" w:rsidR="0070406F" w:rsidRPr="009B0FD6" w:rsidRDefault="0070406F" w:rsidP="009D1F1E">
      <w:pPr>
        <w:pStyle w:val="ListParagraph"/>
        <w:numPr>
          <w:ilvl w:val="0"/>
          <w:numId w:val="5"/>
        </w:numPr>
      </w:pPr>
      <w:r w:rsidRPr="009B0FD6">
        <w:t xml:space="preserve">ASVS Level 2 is for applications that contain sensitive data, which requires protection. </w:t>
      </w:r>
    </w:p>
    <w:p w14:paraId="3C7A67FE" w14:textId="77777777" w:rsidR="0070406F" w:rsidRPr="009B0FD6" w:rsidRDefault="0070406F" w:rsidP="009D1F1E">
      <w:pPr>
        <w:pStyle w:val="ListParagraph"/>
        <w:numPr>
          <w:ilvl w:val="0"/>
          <w:numId w:val="5"/>
        </w:numPr>
      </w:pPr>
      <w:r w:rsidRPr="009B0FD6">
        <w:t>ASVS Level 3 is for the most critical applications - applications that perform high value transactions, contain sensitive medical data, or any application that requires the highest level of trust.</w:t>
      </w:r>
    </w:p>
    <w:p w14:paraId="29A097C2" w14:textId="77777777" w:rsidR="0070406F" w:rsidRPr="009B0FD6" w:rsidRDefault="0070406F" w:rsidP="0070406F">
      <w:r w:rsidRPr="009B0FD6">
        <w:t xml:space="preserve">Each ASVS level contains a list of security requirements. Each of these requirements can also be mapped to security-specific features and capabilities that must be built into software by developers. </w:t>
      </w:r>
    </w:p>
    <w:p w14:paraId="4EC44CE9" w14:textId="28EDF7A8" w:rsidR="0070406F" w:rsidRPr="009B0FD6" w:rsidRDefault="00721C05" w:rsidP="0070406F">
      <w:pPr>
        <w:keepNext/>
        <w:jc w:val="center"/>
      </w:pPr>
      <w:r w:rsidRPr="009B0FD6">
        <w:rPr>
          <w:noProof/>
          <w:lang w:val="en-US"/>
        </w:rPr>
        <w:drawing>
          <wp:inline distT="0" distB="0" distL="0" distR="0" wp14:anchorId="4C42C039" wp14:editId="712F587E">
            <wp:extent cx="4909607" cy="261502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3">
                      <a:extLst>
                        <a:ext uri="{28A0092B-C50C-407E-A947-70E740481C1C}">
                          <a14:useLocalDpi xmlns:a14="http://schemas.microsoft.com/office/drawing/2010/main" val="0"/>
                        </a:ext>
                      </a:extLst>
                    </a:blip>
                    <a:stretch>
                      <a:fillRect/>
                    </a:stretch>
                  </pic:blipFill>
                  <pic:spPr>
                    <a:xfrm>
                      <a:off x="0" y="0"/>
                      <a:ext cx="4909607" cy="2615024"/>
                    </a:xfrm>
                    <a:prstGeom prst="rect">
                      <a:avLst/>
                    </a:prstGeom>
                  </pic:spPr>
                </pic:pic>
              </a:graphicData>
            </a:graphic>
          </wp:inline>
        </w:drawing>
      </w:r>
    </w:p>
    <w:p w14:paraId="19AE02F2" w14:textId="7331E12E" w:rsidR="0070406F" w:rsidRPr="009B0FD6" w:rsidRDefault="0070406F" w:rsidP="0070406F">
      <w:pPr>
        <w:pStyle w:val="Caption"/>
        <w:jc w:val="center"/>
      </w:pPr>
      <w:r w:rsidRPr="009B0FD6">
        <w:t xml:space="preserve">Figure </w:t>
      </w:r>
      <w:fldSimple w:instr=" SEQ Figure \* ARABIC ">
        <w:r w:rsidR="00341662" w:rsidRPr="009B0FD6">
          <w:rPr>
            <w:noProof/>
          </w:rPr>
          <w:t>1</w:t>
        </w:r>
      </w:fldSimple>
      <w:r w:rsidRPr="009B0FD6">
        <w:t xml:space="preserve"> - OWASP Application Security Verification Standard 3.0 Levels</w:t>
      </w:r>
    </w:p>
    <w:p w14:paraId="1BFFDB46" w14:textId="77777777" w:rsidR="0070406F" w:rsidRPr="009B0FD6" w:rsidRDefault="0070406F" w:rsidP="00721C05">
      <w:pPr>
        <w:pStyle w:val="Heading2"/>
      </w:pPr>
      <w:bookmarkStart w:id="7" w:name="_Toc471837448"/>
      <w:r w:rsidRPr="009B0FD6">
        <w:lastRenderedPageBreak/>
        <w:t>How to use this standard</w:t>
      </w:r>
      <w:bookmarkEnd w:id="7"/>
    </w:p>
    <w:p w14:paraId="418BDFAD" w14:textId="77777777" w:rsidR="0070406F" w:rsidRPr="009B0FD6" w:rsidRDefault="0070406F" w:rsidP="0070406F">
      <w:r w:rsidRPr="009B0FD6">
        <w:t xml:space="preserve">One of the best ways to use the Application Security Verification Standard is to use it as blueprint create a Secure Coding Checklist specific to your application, platform or organization. Tailoring the ASVS to your use cases will increase the focus on the security requirements that are most important to your projects and environments. </w:t>
      </w:r>
    </w:p>
    <w:p w14:paraId="2E10C21F" w14:textId="77777777" w:rsidR="0070406F" w:rsidRPr="009B0FD6" w:rsidRDefault="0070406F" w:rsidP="0070406F">
      <w:pPr>
        <w:pStyle w:val="Heading3"/>
      </w:pPr>
      <w:r w:rsidRPr="009B0FD6">
        <w:t>Level 1: Opportunistic</w:t>
      </w:r>
    </w:p>
    <w:p w14:paraId="53F3E3AC" w14:textId="77777777" w:rsidR="0070406F" w:rsidRPr="009B0FD6" w:rsidRDefault="0070406F" w:rsidP="0070406F">
      <w:r w:rsidRPr="009B0FD6">
        <w:t xml:space="preserve">An application achieves ASVS Level 1 (or Opportunistic) if it adequately defends against application security vulnerabilities that are easy to discover, and included in the OWASP Top 10 and other similar checklists. </w:t>
      </w:r>
    </w:p>
    <w:p w14:paraId="4E72111B" w14:textId="77777777" w:rsidR="0070406F" w:rsidRPr="009B0FD6" w:rsidRDefault="0070406F" w:rsidP="0070406F">
      <w:r w:rsidRPr="009B0FD6">
        <w:t xml:space="preserve">Level 1 is typically appropriate for applications where low confidence in the correct use of security controls is required, or to provide a quick analysis of a fleet of enterprise applications, or assisting in developing a prioritized list of security requirements as part of a multi-phase effort. Level 1 controls can be ensured either automatically by tools or simply manually without access to source code. We consider Level 1 the minimum required for all applications. </w:t>
      </w:r>
    </w:p>
    <w:p w14:paraId="09070790" w14:textId="77777777" w:rsidR="0070406F" w:rsidRPr="009B0FD6" w:rsidRDefault="0070406F" w:rsidP="0070406F">
      <w:r w:rsidRPr="009B0FD6">
        <w:t xml:space="preserve">Threats to the application will most likely be from attackers who are using simple and low effort techniques to identify easy-to-find and easy-to-exploit vulnerabilities. This is in contrast to a determined attacker who will spend focused energy to specifically target the application. If data processed by your application has high value, you would rarely want to stop at a Level 1 review. </w:t>
      </w:r>
    </w:p>
    <w:p w14:paraId="6DB9CF1D" w14:textId="77777777" w:rsidR="0070406F" w:rsidRPr="009B0FD6" w:rsidRDefault="0070406F" w:rsidP="0070406F">
      <w:pPr>
        <w:pStyle w:val="Heading3"/>
      </w:pPr>
      <w:r w:rsidRPr="009B0FD6">
        <w:t>Level 2: Standard</w:t>
      </w:r>
    </w:p>
    <w:p w14:paraId="0C4B8765" w14:textId="77777777" w:rsidR="0070406F" w:rsidRPr="009B0FD6" w:rsidRDefault="0070406F" w:rsidP="0070406F">
      <w:r w:rsidRPr="009B0FD6">
        <w:t xml:space="preserve">An application achieves ASVS Level 2 (or Standard) if it adequately defends against most of the risks associated with software today. </w:t>
      </w:r>
    </w:p>
    <w:p w14:paraId="4895EAE8" w14:textId="77777777" w:rsidR="0070406F" w:rsidRPr="009B0FD6" w:rsidRDefault="0070406F" w:rsidP="0070406F">
      <w:r w:rsidRPr="009B0FD6">
        <w:t>Level 2 ensures that security controls are in place, effective, and used within the application. Level 2 is typically appropriate for applications that handle significant business-to-business transactions, including those that process healthcare information, implement business-critical or sensitive functions, or process other sensitive assets.</w:t>
      </w:r>
    </w:p>
    <w:p w14:paraId="3A61AF7B" w14:textId="77777777" w:rsidR="0070406F" w:rsidRPr="009B0FD6" w:rsidRDefault="0070406F" w:rsidP="0070406F">
      <w:r w:rsidRPr="009B0FD6">
        <w:t xml:space="preserve">Threats to Level 2 applications will typically be skilled and motivated attackers focusing on specific targets using tools and techniques that are highly practiced and effective at discovering and exploiting weaknesses within applications. </w:t>
      </w:r>
    </w:p>
    <w:p w14:paraId="5095DC6C" w14:textId="77777777" w:rsidR="0070406F" w:rsidRPr="009B0FD6" w:rsidRDefault="0070406F" w:rsidP="0070406F">
      <w:pPr>
        <w:pStyle w:val="Heading3"/>
      </w:pPr>
      <w:r w:rsidRPr="009B0FD6">
        <w:t>Level 3: Advanced</w:t>
      </w:r>
    </w:p>
    <w:p w14:paraId="2035F3CD" w14:textId="77777777" w:rsidR="0070406F" w:rsidRPr="009B0FD6" w:rsidRDefault="0070406F" w:rsidP="0070406F">
      <w:r w:rsidRPr="009B0FD6">
        <w:t xml:space="preserve">ASVS Level 3 is the highest level of verification within the ASVS. This level is typically reserved for applications that require significant levels of security verification, such as those that may be found within areas of military, health and safety, critical infrastructure, etc. Organisations may require ASVS Level 3 for applications that perform critical functions, </w:t>
      </w:r>
      <w:r w:rsidRPr="009B0FD6">
        <w:lastRenderedPageBreak/>
        <w:t xml:space="preserve">where failure could significantly impact the organization's operations, and even its survivability. Example guidance on the application of ASVS Level 3 is provided below. An application achieves ASVS Level 3 (or Advanced) if it adequately defends against advanced application security vulnerabilities and also demonstrates principles of good security design. </w:t>
      </w:r>
    </w:p>
    <w:p w14:paraId="50D6CDC6" w14:textId="4448A204" w:rsidR="0070406F" w:rsidRPr="009B0FD6" w:rsidRDefault="0070406F" w:rsidP="0070406F">
      <w:r w:rsidRPr="009B0FD6">
        <w:t>An application at ASVS Level 3 requires more in depth analysis, architecture, coding, and testing than all the other levels. A secure application is modularized in a meaningful way (to facilitate e.g. resiliency, scalability, and most of all, layers of security), and each module (separated by network connection and/or physical instance) takes care of its own security responsibilities (</w:t>
      </w:r>
      <w:r w:rsidR="00721C05" w:rsidRPr="009B0FD6">
        <w:t>defence</w:t>
      </w:r>
      <w:r w:rsidRPr="009B0FD6">
        <w:t xml:space="preserve"> in depth), that need to be properly documented. Responsibilities include controls for ensuring confidentiality (e.g. encryption), integrity (e.g. transactions, input validation), availability (e.g. handling load gracefully), authentication (including between systems), non-repudiation, authorization, and auditing (logging). </w:t>
      </w:r>
    </w:p>
    <w:p w14:paraId="5BA0F7A6" w14:textId="77777777" w:rsidR="0070406F" w:rsidRPr="009B0FD6" w:rsidRDefault="0070406F" w:rsidP="0070406F">
      <w:pPr>
        <w:pStyle w:val="Heading2"/>
      </w:pPr>
      <w:bookmarkStart w:id="8" w:name="_Toc471837449"/>
      <w:r w:rsidRPr="009B0FD6">
        <w:t>Applying ASVS in Practice</w:t>
      </w:r>
      <w:bookmarkEnd w:id="8"/>
    </w:p>
    <w:p w14:paraId="49498986" w14:textId="454DEE35" w:rsidR="0070406F" w:rsidRPr="009B0FD6" w:rsidRDefault="0070406F" w:rsidP="0070406F">
      <w:r w:rsidRPr="009B0FD6">
        <w:t xml:space="preserve">Different threats have different motivations. Some industries have unique information and technology assets </w:t>
      </w:r>
      <w:r w:rsidR="00CD6110" w:rsidRPr="009B0FD6">
        <w:t>and domain</w:t>
      </w:r>
      <w:r w:rsidRPr="009B0FD6">
        <w:t xml:space="preserve"> specific regulatory compliance requirements.</w:t>
      </w:r>
    </w:p>
    <w:p w14:paraId="43B3BEE1" w14:textId="6E3A6450" w:rsidR="0070406F" w:rsidRPr="009B0FD6" w:rsidRDefault="0070406F" w:rsidP="0070406F">
      <w:r w:rsidRPr="009B0FD6">
        <w:t>Below we provide industry-specific guidance regarding recommended ASVS levels. Although some unique criteria and some differences in threats exist for each industry, a common theme throughout all industry segments is that opportunistic attackers will look for any easily exploitable vulnerable applications, which is why ASVS Level 1 is recommended for all applications regardless of industry. This is a suggested starting point to manage the easiest to find risks. Organizations are strongly encouraged to look more deeply at their unique risk characteristics based on the nature of their business. At the other end of the spectrum is ASVS Level 3, which is reserved for those cases that might endanger human safety or when a full application breach could severely impact the organization.</w:t>
      </w:r>
    </w:p>
    <w:tbl>
      <w:tblPr>
        <w:tblStyle w:val="ListTable3Accent5"/>
        <w:tblW w:w="0" w:type="auto"/>
        <w:tblLayout w:type="fixed"/>
        <w:tblLook w:val="04A0" w:firstRow="1" w:lastRow="0" w:firstColumn="1" w:lastColumn="0" w:noHBand="0" w:noVBand="1"/>
      </w:tblPr>
      <w:tblGrid>
        <w:gridCol w:w="1075"/>
        <w:gridCol w:w="3150"/>
        <w:gridCol w:w="1595"/>
        <w:gridCol w:w="1595"/>
        <w:gridCol w:w="1595"/>
      </w:tblGrid>
      <w:tr w:rsidR="001C7900" w:rsidRPr="009B0FD6" w14:paraId="2CA7E2FF" w14:textId="77777777" w:rsidTr="001C7900">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075" w:type="dxa"/>
          </w:tcPr>
          <w:p w14:paraId="05A4CB92" w14:textId="3BD804FF" w:rsidR="00CD6110" w:rsidRPr="009B0FD6" w:rsidRDefault="00CD6110" w:rsidP="001C7900">
            <w:pPr>
              <w:spacing w:before="0" w:after="0"/>
              <w:rPr>
                <w:sz w:val="16"/>
                <w:szCs w:val="16"/>
              </w:rPr>
            </w:pPr>
            <w:r w:rsidRPr="009B0FD6">
              <w:rPr>
                <w:sz w:val="16"/>
                <w:szCs w:val="16"/>
              </w:rPr>
              <w:t>Industry</w:t>
            </w:r>
          </w:p>
        </w:tc>
        <w:tc>
          <w:tcPr>
            <w:tcW w:w="3150" w:type="dxa"/>
          </w:tcPr>
          <w:p w14:paraId="1E225AEF" w14:textId="179F1F9B" w:rsidR="00CD6110" w:rsidRPr="009B0FD6" w:rsidRDefault="00CD6110" w:rsidP="001C7900">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9B0FD6">
              <w:rPr>
                <w:sz w:val="16"/>
                <w:szCs w:val="16"/>
              </w:rPr>
              <w:t>Threat Profile</w:t>
            </w:r>
          </w:p>
        </w:tc>
        <w:tc>
          <w:tcPr>
            <w:tcW w:w="1595" w:type="dxa"/>
            <w:shd w:val="clear" w:color="auto" w:fill="FFC000"/>
          </w:tcPr>
          <w:p w14:paraId="270753D3" w14:textId="25BE1F8F" w:rsidR="00CD6110" w:rsidRPr="009B0FD6" w:rsidRDefault="00CD6110" w:rsidP="001C7900">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9B0FD6">
              <w:rPr>
                <w:sz w:val="16"/>
                <w:szCs w:val="16"/>
              </w:rPr>
              <w:t>L1 Recommendation</w:t>
            </w:r>
          </w:p>
        </w:tc>
        <w:tc>
          <w:tcPr>
            <w:tcW w:w="1595" w:type="dxa"/>
            <w:shd w:val="clear" w:color="auto" w:fill="92D050"/>
          </w:tcPr>
          <w:p w14:paraId="5F2786B0" w14:textId="7A750575" w:rsidR="00CD6110" w:rsidRPr="009B0FD6" w:rsidRDefault="00B92575" w:rsidP="001C7900">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9B0FD6">
              <w:rPr>
                <w:sz w:val="16"/>
                <w:szCs w:val="16"/>
              </w:rPr>
              <w:t>L2 Recommendation</w:t>
            </w:r>
          </w:p>
        </w:tc>
        <w:tc>
          <w:tcPr>
            <w:tcW w:w="1595" w:type="dxa"/>
            <w:shd w:val="clear" w:color="auto" w:fill="00B0F0"/>
          </w:tcPr>
          <w:p w14:paraId="0A670141" w14:textId="7C5CCF31" w:rsidR="00CD6110" w:rsidRPr="009B0FD6" w:rsidRDefault="00B92575" w:rsidP="001C7900">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9B0FD6">
              <w:rPr>
                <w:sz w:val="16"/>
                <w:szCs w:val="16"/>
              </w:rPr>
              <w:t>L3 Recommendation</w:t>
            </w:r>
          </w:p>
        </w:tc>
      </w:tr>
      <w:tr w:rsidR="001C7900" w:rsidRPr="009B0FD6" w14:paraId="29DADC21" w14:textId="77777777" w:rsidTr="001C790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75" w:type="dxa"/>
          </w:tcPr>
          <w:p w14:paraId="54E2A3D6" w14:textId="6923F991" w:rsidR="001C7900" w:rsidRPr="009B0FD6" w:rsidRDefault="001C7900" w:rsidP="001C7900">
            <w:pPr>
              <w:spacing w:before="0" w:after="0"/>
              <w:rPr>
                <w:sz w:val="16"/>
                <w:szCs w:val="16"/>
              </w:rPr>
            </w:pPr>
            <w:r w:rsidRPr="009B0FD6">
              <w:rPr>
                <w:sz w:val="16"/>
                <w:szCs w:val="16"/>
              </w:rPr>
              <w:lastRenderedPageBreak/>
              <w:t>Finance and Insurance</w:t>
            </w:r>
          </w:p>
        </w:tc>
        <w:tc>
          <w:tcPr>
            <w:tcW w:w="3150" w:type="dxa"/>
          </w:tcPr>
          <w:p w14:paraId="15B43A7C" w14:textId="1D3D80E0"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rFonts w:ascii="Calibri" w:eastAsia="Times New Roman" w:hAnsi="Calibri" w:cs="Times New Roman"/>
                <w:color w:val="000000"/>
                <w:sz w:val="16"/>
                <w:szCs w:val="16"/>
                <w:lang w:val="en-US"/>
              </w:rPr>
              <w:t>Although this segment will experience attempts from opportunistic attackers, it is often viewed as a high value target by motivated attackers and attacks are often financially motivated. Commonly, attackers are looking for sensitive data or account credentials that can be used to commit fraud or to benefit directly by leveraging money movement functionality built into applications. Techniques often include stolen credentials, application-level attacks, and social engineering. Some major compliance considerations include Payment Card Industry Data Security Standard (PCI DSS),Gramm Leech Bliley Act and</w:t>
            </w:r>
            <w:r w:rsidRPr="009B0FD6">
              <w:rPr>
                <w:rFonts w:ascii="Calibri" w:eastAsia="Times New Roman" w:hAnsi="Calibri" w:cs="Times New Roman"/>
                <w:color w:val="000000"/>
                <w:sz w:val="16"/>
                <w:szCs w:val="16"/>
                <w:lang w:val="en-US"/>
              </w:rPr>
              <w:br/>
              <w:t>Sarbanes-Oxley Act (SOX).</w:t>
            </w:r>
          </w:p>
        </w:tc>
        <w:tc>
          <w:tcPr>
            <w:tcW w:w="1595" w:type="dxa"/>
            <w:shd w:val="clear" w:color="auto" w:fill="FFC000"/>
          </w:tcPr>
          <w:p w14:paraId="3E34768C" w14:textId="6671FCA6"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t>All network accessible applications.</w:t>
            </w:r>
          </w:p>
        </w:tc>
        <w:tc>
          <w:tcPr>
            <w:tcW w:w="1595" w:type="dxa"/>
            <w:shd w:val="clear" w:color="auto" w:fill="92D050"/>
          </w:tcPr>
          <w:p w14:paraId="7AAAD858" w14:textId="77777777"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t xml:space="preserve">Applications that contain sensitive information like credit card numbers, personal information, that can move limited amounts of money in limited ways. Examples include:  </w:t>
            </w:r>
          </w:p>
          <w:p w14:paraId="073AA148" w14:textId="77777777"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t>(i) transfer money between accounts at the same institution or</w:t>
            </w:r>
          </w:p>
          <w:p w14:paraId="6F49FDA0" w14:textId="77777777"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t>(ii) a slower form of money movement (e.g. ACH) with transaction limits or</w:t>
            </w:r>
          </w:p>
          <w:p w14:paraId="7DB4A7FB" w14:textId="0493E55B"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t>(iii) wire transfers with hard transfer limits within a period of time.</w:t>
            </w:r>
          </w:p>
        </w:tc>
        <w:tc>
          <w:tcPr>
            <w:tcW w:w="1595" w:type="dxa"/>
            <w:shd w:val="clear" w:color="auto" w:fill="00B0F0"/>
          </w:tcPr>
          <w:p w14:paraId="169D4132" w14:textId="0DF895C2"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t>Applications that contain large amounts of sensitive information or that allow either rapid transfer of large sums of money (e.g. wire transfers) and/or transfer of large sums of money in the form of individual transactions or as a batch of smaller transfers.</w:t>
            </w:r>
          </w:p>
        </w:tc>
      </w:tr>
      <w:tr w:rsidR="001C7900" w:rsidRPr="009B0FD6" w14:paraId="1FE471F0" w14:textId="77777777" w:rsidTr="001C7900">
        <w:trPr>
          <w:cantSplit/>
        </w:trPr>
        <w:tc>
          <w:tcPr>
            <w:cnfStyle w:val="001000000000" w:firstRow="0" w:lastRow="0" w:firstColumn="1" w:lastColumn="0" w:oddVBand="0" w:evenVBand="0" w:oddHBand="0" w:evenHBand="0" w:firstRowFirstColumn="0" w:firstRowLastColumn="0" w:lastRowFirstColumn="0" w:lastRowLastColumn="0"/>
            <w:tcW w:w="1075" w:type="dxa"/>
          </w:tcPr>
          <w:p w14:paraId="4C3BA3F9" w14:textId="242A1F05" w:rsidR="001C7900" w:rsidRPr="009B0FD6" w:rsidRDefault="001C7900" w:rsidP="001C7900">
            <w:pPr>
              <w:spacing w:before="0" w:after="0"/>
              <w:rPr>
                <w:sz w:val="16"/>
                <w:szCs w:val="16"/>
              </w:rPr>
            </w:pPr>
            <w:r w:rsidRPr="009B0FD6">
              <w:rPr>
                <w:sz w:val="16"/>
                <w:szCs w:val="16"/>
              </w:rPr>
              <w:t>Manufacturing, professional, transportation, technology, utilities, infrastructure, and defense</w:t>
            </w:r>
          </w:p>
        </w:tc>
        <w:tc>
          <w:tcPr>
            <w:tcW w:w="3150" w:type="dxa"/>
          </w:tcPr>
          <w:p w14:paraId="06B63C1F" w14:textId="77777777"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US"/>
              </w:rPr>
            </w:pPr>
            <w:r w:rsidRPr="009B0FD6">
              <w:rPr>
                <w:rFonts w:ascii="Calibri" w:eastAsia="Times New Roman" w:hAnsi="Calibri" w:cs="Times New Roman"/>
                <w:color w:val="000000"/>
                <w:sz w:val="16"/>
                <w:szCs w:val="16"/>
                <w:lang w:val="en-US"/>
              </w:rPr>
              <w:t>These industries may not appear to have very much in common, but the threat actors who are likely to attack organizations in this segment are more likely to perform focused attacks with more time, skill, and resources. Often the sensitive information or systems are not easy to locate and require leveraging insiders and social engineering techniques. Attacks may involve insiders, outsiders, or be collusion between the two. Their goals may include gaining access to intellectual property for strategic or technological advantage. We also do not want to overlook attackers looking to abuse application functionality influence the behaviour of or disrupt sensitive systems.</w:t>
            </w:r>
          </w:p>
          <w:p w14:paraId="270E53F6" w14:textId="182D31A1"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rFonts w:ascii="Times New Roman" w:eastAsia="Times New Roman" w:hAnsi="Times New Roman" w:cs="Times New Roman"/>
                <w:sz w:val="16"/>
                <w:szCs w:val="16"/>
                <w:lang w:val="en-US"/>
              </w:rPr>
              <w:br/>
            </w:r>
            <w:r w:rsidRPr="009B0FD6">
              <w:rPr>
                <w:rFonts w:ascii="Calibri" w:eastAsia="Times New Roman" w:hAnsi="Calibri" w:cs="Times New Roman"/>
                <w:color w:val="000000"/>
                <w:sz w:val="16"/>
                <w:szCs w:val="16"/>
                <w:lang w:val="en-US"/>
              </w:rPr>
              <w:t>Most attackers are looking for sensitive data that can be used to directly or indirectly profit from to include personally identifiable information and payment data. Often the data can be used for identity theft, fraudulent payments, or a variety of fraud schemes.</w:t>
            </w:r>
          </w:p>
        </w:tc>
        <w:tc>
          <w:tcPr>
            <w:tcW w:w="1595" w:type="dxa"/>
            <w:shd w:val="clear" w:color="auto" w:fill="FFC000"/>
          </w:tcPr>
          <w:p w14:paraId="6BB7C94D" w14:textId="53269496"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sz w:val="16"/>
                <w:szCs w:val="16"/>
              </w:rPr>
              <w:t>All network accessible applications.</w:t>
            </w:r>
          </w:p>
        </w:tc>
        <w:tc>
          <w:tcPr>
            <w:tcW w:w="1595" w:type="dxa"/>
            <w:shd w:val="clear" w:color="auto" w:fill="92D050"/>
          </w:tcPr>
          <w:p w14:paraId="04B26D03" w14:textId="166F30F6"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sz w:val="16"/>
                <w:szCs w:val="16"/>
              </w:rPr>
              <w:t>Applications containing internal information or information about employees that may be leveraged in social engineering. Applications containing nonessential, but important intellectual property or trade secrets.</w:t>
            </w:r>
          </w:p>
        </w:tc>
        <w:tc>
          <w:tcPr>
            <w:tcW w:w="1595" w:type="dxa"/>
            <w:shd w:val="clear" w:color="auto" w:fill="00B0F0"/>
          </w:tcPr>
          <w:p w14:paraId="4C0CBE11" w14:textId="37E8C207"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sz w:val="16"/>
                <w:szCs w:val="16"/>
              </w:rPr>
              <w:t>Applications containing valuable intellectual property, trade secrets, or government secrets (e.g. in the United States this may be anything classified at Secret or above) that is critical to the survival or success of the organization. Applications controlling sensitive functionality (e.g. transit, manufacturing equipment, control systems) or that have the possibility of threatening safety of lif</w:t>
            </w:r>
          </w:p>
        </w:tc>
      </w:tr>
      <w:tr w:rsidR="001C7900" w:rsidRPr="009B0FD6" w14:paraId="2A6020EA" w14:textId="77777777" w:rsidTr="001C790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75" w:type="dxa"/>
          </w:tcPr>
          <w:p w14:paraId="19F3BCE9" w14:textId="4F4AF80B" w:rsidR="001C7900" w:rsidRPr="009B0FD6" w:rsidRDefault="001C7900" w:rsidP="001C7900">
            <w:pPr>
              <w:spacing w:before="0" w:after="0"/>
              <w:rPr>
                <w:sz w:val="16"/>
                <w:szCs w:val="16"/>
              </w:rPr>
            </w:pPr>
            <w:r w:rsidRPr="009B0FD6">
              <w:rPr>
                <w:sz w:val="16"/>
                <w:szCs w:val="16"/>
              </w:rPr>
              <w:lastRenderedPageBreak/>
              <w:t>Healthcare</w:t>
            </w:r>
          </w:p>
        </w:tc>
        <w:tc>
          <w:tcPr>
            <w:tcW w:w="3150" w:type="dxa"/>
          </w:tcPr>
          <w:p w14:paraId="04763BA4" w14:textId="77777777" w:rsidR="001C7900" w:rsidRPr="009B0FD6" w:rsidRDefault="001C7900" w:rsidP="001C7900">
            <w:pPr>
              <w:pStyle w:val="NormalWeb"/>
              <w:spacing w:before="0" w:beforeAutospacing="0" w:after="0" w:afterAutospacing="0" w:line="240" w:lineRule="atLeast"/>
              <w:cnfStyle w:val="000000100000" w:firstRow="0" w:lastRow="0" w:firstColumn="0" w:lastColumn="0" w:oddVBand="0" w:evenVBand="0" w:oddHBand="1" w:evenHBand="0" w:firstRowFirstColumn="0" w:firstRowLastColumn="0" w:lastRowFirstColumn="0" w:lastRowLastColumn="0"/>
              <w:rPr>
                <w:sz w:val="16"/>
                <w:szCs w:val="16"/>
              </w:rPr>
            </w:pPr>
            <w:r w:rsidRPr="009B0FD6">
              <w:rPr>
                <w:rFonts w:ascii="Calibri" w:hAnsi="Calibri"/>
                <w:color w:val="000000"/>
                <w:sz w:val="16"/>
                <w:szCs w:val="16"/>
              </w:rPr>
              <w:t>Most attackers are looking for sensitive data that can be used to directly or indirectly profit from to include personally identifiable information and payment data. Often the data can be used for identity theft, fraudulent payments, or a variety of fraud schemes.</w:t>
            </w:r>
          </w:p>
          <w:p w14:paraId="36A2FD61" w14:textId="0131793E"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br/>
            </w:r>
            <w:r w:rsidRPr="009B0FD6">
              <w:rPr>
                <w:rFonts w:ascii="Calibri" w:hAnsi="Calibri"/>
                <w:color w:val="000000"/>
                <w:sz w:val="16"/>
                <w:szCs w:val="16"/>
              </w:rPr>
              <w:t>For the US healthcare sector, the Health Insurance Portability and</w:t>
            </w:r>
            <w:r w:rsidRPr="009B0FD6">
              <w:rPr>
                <w:rFonts w:ascii="Calibri" w:hAnsi="Calibri"/>
                <w:color w:val="000000"/>
                <w:sz w:val="16"/>
                <w:szCs w:val="16"/>
              </w:rPr>
              <w:br/>
              <w:t>Accountability Act (HIPAA) Privacy, Security, Breach Notification</w:t>
            </w:r>
            <w:r w:rsidRPr="009B0FD6">
              <w:rPr>
                <w:rFonts w:ascii="Calibri" w:hAnsi="Calibri"/>
                <w:color w:val="000000"/>
                <w:sz w:val="16"/>
                <w:szCs w:val="16"/>
              </w:rPr>
              <w:br/>
              <w:t>Rules and Patient Safety Rule (</w:t>
            </w:r>
            <w:hyperlink r:id="rId14" w:history="1">
              <w:r w:rsidRPr="009B0FD6">
                <w:rPr>
                  <w:rStyle w:val="Hyperlink"/>
                  <w:rFonts w:ascii="Calibri" w:hAnsi="Calibri"/>
                  <w:color w:val="1155CC"/>
                  <w:sz w:val="16"/>
                  <w:szCs w:val="16"/>
                </w:rPr>
                <w:t>http://www.hhs.gov/ocr/privacy/</w:t>
              </w:r>
            </w:hyperlink>
            <w:r w:rsidRPr="009B0FD6">
              <w:rPr>
                <w:rFonts w:ascii="Calibri" w:hAnsi="Calibri"/>
                <w:color w:val="000000"/>
                <w:sz w:val="16"/>
                <w:szCs w:val="16"/>
              </w:rPr>
              <w:t>=</w:t>
            </w:r>
            <w:hyperlink r:id="rId15" w:history="1">
              <w:r w:rsidRPr="009B0FD6">
                <w:rPr>
                  <w:rStyle w:val="Hyperlink"/>
                  <w:rFonts w:ascii="Calibri" w:hAnsi="Calibri"/>
                  <w:color w:val="000000"/>
                  <w:sz w:val="16"/>
                  <w:szCs w:val="16"/>
                </w:rPr>
                <w:t>.</w:t>
              </w:r>
            </w:hyperlink>
          </w:p>
        </w:tc>
        <w:tc>
          <w:tcPr>
            <w:tcW w:w="1595" w:type="dxa"/>
            <w:shd w:val="clear" w:color="auto" w:fill="FFC000"/>
          </w:tcPr>
          <w:p w14:paraId="25DF37B3" w14:textId="338A27D3"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rFonts w:ascii="Calibri" w:hAnsi="Calibri"/>
                <w:color w:val="000000"/>
                <w:sz w:val="16"/>
                <w:szCs w:val="16"/>
              </w:rPr>
              <w:t>All network accessible applications</w:t>
            </w:r>
          </w:p>
        </w:tc>
        <w:tc>
          <w:tcPr>
            <w:tcW w:w="1595" w:type="dxa"/>
            <w:shd w:val="clear" w:color="auto" w:fill="92D050"/>
          </w:tcPr>
          <w:p w14:paraId="7F68901C" w14:textId="0674EE39"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rFonts w:ascii="Calibri" w:hAnsi="Calibri"/>
                <w:color w:val="000000"/>
                <w:sz w:val="16"/>
                <w:szCs w:val="16"/>
              </w:rPr>
              <w:t>Applications with small or moderate amounts of sensitive medical information (Protected Health Information), Personally Identifiable Information, or payment data.</w:t>
            </w:r>
          </w:p>
        </w:tc>
        <w:tc>
          <w:tcPr>
            <w:tcW w:w="1595" w:type="dxa"/>
            <w:shd w:val="clear" w:color="auto" w:fill="00B0F0"/>
          </w:tcPr>
          <w:p w14:paraId="696D8A50" w14:textId="021BE057"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rFonts w:ascii="Calibri" w:hAnsi="Calibri"/>
                <w:color w:val="000000"/>
                <w:sz w:val="16"/>
                <w:szCs w:val="16"/>
              </w:rPr>
              <w:t>Applications used to control medical equipment, devices, or records that may endanger human life. Payment and Point of Sale systems (POS) that contain large amounts of transaction data that could be used to commit fraud. This includes any administrative interfaces for these applications</w:t>
            </w:r>
          </w:p>
        </w:tc>
      </w:tr>
      <w:tr w:rsidR="001C7900" w:rsidRPr="009B0FD6" w14:paraId="6AB9E6EB" w14:textId="77777777" w:rsidTr="001C7900">
        <w:trPr>
          <w:cantSplit/>
        </w:trPr>
        <w:tc>
          <w:tcPr>
            <w:cnfStyle w:val="001000000000" w:firstRow="0" w:lastRow="0" w:firstColumn="1" w:lastColumn="0" w:oddVBand="0" w:evenVBand="0" w:oddHBand="0" w:evenHBand="0" w:firstRowFirstColumn="0" w:firstRowLastColumn="0" w:lastRowFirstColumn="0" w:lastRowLastColumn="0"/>
            <w:tcW w:w="1075" w:type="dxa"/>
          </w:tcPr>
          <w:p w14:paraId="44DB8288" w14:textId="7BD05D8F" w:rsidR="001C7900" w:rsidRPr="009B0FD6" w:rsidRDefault="001C7900" w:rsidP="001C7900">
            <w:pPr>
              <w:spacing w:before="0" w:after="0"/>
              <w:rPr>
                <w:sz w:val="16"/>
                <w:szCs w:val="16"/>
              </w:rPr>
            </w:pPr>
            <w:r w:rsidRPr="009B0FD6">
              <w:rPr>
                <w:sz w:val="16"/>
                <w:szCs w:val="16"/>
              </w:rPr>
              <w:t>Retail, food, hospitality</w:t>
            </w:r>
          </w:p>
        </w:tc>
        <w:tc>
          <w:tcPr>
            <w:tcW w:w="3150" w:type="dxa"/>
          </w:tcPr>
          <w:p w14:paraId="342B66DC" w14:textId="3BA76977"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rFonts w:ascii="Calibri" w:hAnsi="Calibri"/>
                <w:color w:val="000000"/>
                <w:sz w:val="16"/>
                <w:szCs w:val="16"/>
              </w:rPr>
              <w:t>Many of the attackers in this segment utilize opportunistic "smash and grab" tactics. However, there is also a regular threat of specific attacks on applications known to contain payment information, perform financial transactions, or store personally identifiable information. Although less likely than the threats mentioned above, there is also the possibility of more advanced threats attacking this industry segment to steal intellectual property, gain competitive intelligence, or gain an advantage with the target organization or a business partner in negotiations.</w:t>
            </w:r>
          </w:p>
        </w:tc>
        <w:tc>
          <w:tcPr>
            <w:tcW w:w="1595" w:type="dxa"/>
            <w:shd w:val="clear" w:color="auto" w:fill="FFC000"/>
          </w:tcPr>
          <w:p w14:paraId="0015DC65" w14:textId="208D6A67"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rFonts w:ascii="Calibri" w:hAnsi="Calibri"/>
                <w:color w:val="000000"/>
                <w:sz w:val="16"/>
                <w:szCs w:val="16"/>
              </w:rPr>
              <w:t>All network accessible applications.</w:t>
            </w:r>
          </w:p>
        </w:tc>
        <w:tc>
          <w:tcPr>
            <w:tcW w:w="1595" w:type="dxa"/>
            <w:shd w:val="clear" w:color="auto" w:fill="92D050"/>
          </w:tcPr>
          <w:p w14:paraId="61B4B354" w14:textId="199E646D"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rFonts w:ascii="Calibri" w:hAnsi="Calibri"/>
                <w:color w:val="000000"/>
                <w:sz w:val="16"/>
                <w:szCs w:val="16"/>
              </w:rPr>
              <w:t>Suitable for business applications, product catalogue information, internal corporate information, and applications with limited user information (e.g. contact information). Applications with small or moderate amounts of payment data or checkout functionality.</w:t>
            </w:r>
          </w:p>
        </w:tc>
        <w:tc>
          <w:tcPr>
            <w:tcW w:w="1595" w:type="dxa"/>
            <w:shd w:val="clear" w:color="auto" w:fill="00B0F0"/>
          </w:tcPr>
          <w:p w14:paraId="6C5096E6" w14:textId="41621238"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rFonts w:ascii="Calibri" w:hAnsi="Calibri"/>
                <w:color w:val="000000"/>
                <w:sz w:val="16"/>
                <w:szCs w:val="16"/>
              </w:rPr>
              <w:t>Payment and Point of Sale systems (POS) that contain large amounts of transaction data that could be used to commit fraud. This includes any administrative interfaces for these applications. Applications with a large volume of sensitive information like full credit card numbers, mother's maiden name, social security numbers etc.</w:t>
            </w:r>
          </w:p>
        </w:tc>
      </w:tr>
    </w:tbl>
    <w:p w14:paraId="27D8C38A" w14:textId="77777777" w:rsidR="001C7900" w:rsidRPr="009B0FD6" w:rsidRDefault="001C7900" w:rsidP="001C7900">
      <w:pPr>
        <w:pStyle w:val="Heading1"/>
      </w:pPr>
      <w:bookmarkStart w:id="9" w:name="_Toc471837450"/>
      <w:r w:rsidRPr="009B0FD6">
        <w:lastRenderedPageBreak/>
        <w:t>Case Studies</w:t>
      </w:r>
      <w:bookmarkEnd w:id="9"/>
    </w:p>
    <w:p w14:paraId="41D23C94" w14:textId="77777777" w:rsidR="001C7900" w:rsidRPr="009B0FD6" w:rsidRDefault="001C7900" w:rsidP="001C7900">
      <w:pPr>
        <w:pStyle w:val="Heading2"/>
      </w:pPr>
      <w:bookmarkStart w:id="10" w:name="_Toc471837451"/>
      <w:r w:rsidRPr="009B0FD6">
        <w:t>Case Study 1: As a Security Testing Guide</w:t>
      </w:r>
      <w:bookmarkEnd w:id="10"/>
    </w:p>
    <w:p w14:paraId="396AE37D" w14:textId="77777777" w:rsidR="001C7900" w:rsidRPr="009B0FD6" w:rsidRDefault="001C7900" w:rsidP="001C7900">
      <w:r w:rsidRPr="009B0FD6">
        <w:t>At a private university in Utah, USA, the campus Red Team uses the OWASP ASVS as a guide when performing application penetration tests. It is used throughout the penetration testing process, from initial planning and scoping meetings to guidance for testing activities, and as a way to frame the findings of the final report to clients. The Red Team also organizes training for the team using the ASVS.</w:t>
      </w:r>
    </w:p>
    <w:p w14:paraId="54A61790" w14:textId="77777777" w:rsidR="001C7900" w:rsidRPr="009B0FD6" w:rsidRDefault="001C7900" w:rsidP="001C7900">
      <w:r w:rsidRPr="009B0FD6">
        <w:t xml:space="preserve">The campus Red Team performs network and application penetration testing for various departments on campus as part of the overall university's information security strategy. During initial planning meetings, clients are often reticent to give permission for their application to be tested by a team of students. By introducing the ASVS and explaining to stakeholders that testing activities will be guided by this standard, and that the final report will include how the application performed against the standard, many concerns are immediately resolved. The ASVS is then used during scoping to help determine how much time and effort will be spent on the test. By using the predefined verification levels of the ASVS, the Red Team explains risk-based testing. This helps the client, stakeholders, and the team to come to an agreement on an appropriate scope for the application in question. </w:t>
      </w:r>
    </w:p>
    <w:p w14:paraId="02E2D166" w14:textId="77777777" w:rsidR="001C7900" w:rsidRPr="009B0FD6" w:rsidRDefault="001C7900" w:rsidP="001C7900">
      <w:r w:rsidRPr="009B0FD6">
        <w:t>Once testing begins, the Red Team uses the ASVS to organize activities and divide up the workload. By tracking which verification requirements have been tested and which are still pending, project managers for the team can easily see how the test is progressing. This leads to improved communication with clients and gives project managers the ability to better manage resources. Because the Red Team is composed primarily of students, most team members have multiple demands on their time from different courses. Well-defined tasks, based on individual verification requirements or entire categories, help team members know exactly what needs to be tested and allow them to provide accurate estimations on how long a task will take to complete. Reporting also benefits from the clear organization of the ASVS, as team members can write up a finding before moving on to the next task, effectively performing the majority of report writing concurrently with the penetration test.</w:t>
      </w:r>
    </w:p>
    <w:p w14:paraId="5287E09D" w14:textId="77777777" w:rsidR="001C7900" w:rsidRPr="009B0FD6" w:rsidRDefault="001C7900" w:rsidP="001C7900">
      <w:r w:rsidRPr="009B0FD6">
        <w:t xml:space="preserve">The Red Team organizes the final report around the ASVS, reporting the status of each verification requirement and providing further details where appropriate. This gives clients and stakeholders a good idea of where their application stands as measured by the standard, and is extremely valuable on follow-up engagements because it allows them to see how security has improved or regressed over time. Furthermore, stakeholders interested in how the application performed a specific category or categories can easily find out that information because the report format aligns so closely with the ASVS. The clear organization of the ASVS has also made it easier to train new team members on how to write a report when compared to the previous report format. </w:t>
      </w:r>
    </w:p>
    <w:p w14:paraId="41C0C778" w14:textId="77777777" w:rsidR="001C7900" w:rsidRPr="009B0FD6" w:rsidRDefault="001C7900" w:rsidP="001C7900">
      <w:r w:rsidRPr="009B0FD6">
        <w:lastRenderedPageBreak/>
        <w:t>Finally, training of the Red Team has improved after adopting the ASVS. Previously, weekly trainings were centered on a topic chosen by the team lead or project manager. These were selected based on requests by team members and perceived need. Training based on these criteria had the potential to broaden the skills of team members, but did not necessarily relate to core Red Team activities. In other words, the team did not get significantly better at penetration testing. After adopting the ASVS, team training now focuses on how to test individual verification requirements. This has led to a significant improvement in the measurable skills of individual team members and the quality of final reports.</w:t>
      </w:r>
    </w:p>
    <w:p w14:paraId="1BB12EAC" w14:textId="77777777" w:rsidR="001C7900" w:rsidRPr="009B0FD6" w:rsidRDefault="001C7900" w:rsidP="001C7900">
      <w:pPr>
        <w:pStyle w:val="Heading2"/>
      </w:pPr>
      <w:bookmarkStart w:id="11" w:name="_Toc471837452"/>
      <w:r w:rsidRPr="009B0FD6">
        <w:t>Case Study 2: As a secure SDLC</w:t>
      </w:r>
      <w:bookmarkEnd w:id="11"/>
    </w:p>
    <w:p w14:paraId="77583B6C" w14:textId="1598EC76" w:rsidR="001C7900" w:rsidRPr="009B0FD6" w:rsidRDefault="001C7900" w:rsidP="001C7900">
      <w:r w:rsidRPr="009B0FD6">
        <w:t xml:space="preserve">A </w:t>
      </w:r>
      <w:r w:rsidR="00721C05" w:rsidRPr="009B0FD6">
        <w:t>start up</w:t>
      </w:r>
      <w:r w:rsidRPr="009B0FD6">
        <w:t xml:space="preserve"> looking to provide big data analytics to financial institutions realises that security in development is on top of the list of requirements in order to obtain access to and process financial metadata. In this instance, the </w:t>
      </w:r>
      <w:r w:rsidR="00721C05" w:rsidRPr="009B0FD6">
        <w:t>start up</w:t>
      </w:r>
      <w:r w:rsidRPr="009B0FD6">
        <w:t xml:space="preserve"> has chosen to use the ASVS as the basis of their agile secure development lifecycle. </w:t>
      </w:r>
    </w:p>
    <w:p w14:paraId="0EEC8E41" w14:textId="68741D2E" w:rsidR="001C7900" w:rsidRPr="009B0FD6" w:rsidRDefault="001C7900" w:rsidP="001C7900">
      <w:r w:rsidRPr="009B0FD6">
        <w:t xml:space="preserve">The </w:t>
      </w:r>
      <w:r w:rsidR="00721C05" w:rsidRPr="009B0FD6">
        <w:t>start up</w:t>
      </w:r>
      <w:r w:rsidRPr="009B0FD6">
        <w:t xml:space="preserve"> uses the ASVS to generate epics and use cases for functional security issues, such as how best to implement login functionality. The </w:t>
      </w:r>
      <w:r w:rsidR="00721C05" w:rsidRPr="009B0FD6">
        <w:t>start up</w:t>
      </w:r>
      <w:r w:rsidRPr="009B0FD6">
        <w:t xml:space="preserve"> uses ASVS in a different way than most - it looks through ASVS, picking the requirements that suit the current sprint, and adds them directly to the sprint backlog if it’s a functional requirement, or as a constraint to existing use cases if non-functional. For example, adding TOTP two factor authentication was selected, along with password policies and a web service regulator that doubles as a brute force detection and prevention mechanism. In future sprints, additional requirements will be selected based upon a “just in time”, “you ain’t gonna need it” basis. </w:t>
      </w:r>
    </w:p>
    <w:p w14:paraId="241A1C5F" w14:textId="77777777" w:rsidR="001C7900" w:rsidRPr="009B0FD6" w:rsidRDefault="001C7900" w:rsidP="001C7900">
      <w:r w:rsidRPr="009B0FD6">
        <w:t xml:space="preserve">The developers use the ASVS as a peer review checklist, which ensures unsafe code does not get checked in, and in retrospective plans to challenge developers who have checked in a new feature to ensure that they have considered likely ASVS requirements and if anything can be improved or reduced in future sprints. </w:t>
      </w:r>
    </w:p>
    <w:p w14:paraId="18BF2A4D" w14:textId="77777777" w:rsidR="001C7900" w:rsidRPr="009B0FD6" w:rsidRDefault="001C7900" w:rsidP="001C7900">
      <w:r w:rsidRPr="009B0FD6">
        <w:t xml:space="preserve">Lastly, the developers use the ASVS as part of their automated verification secure unit and integration test suites to test for use, abuse, and fuzz testing cases. The aim is to reduce the risk from waterfall methodology “penetration testing at the end” causing expensive refactoring when delivering milestone builds into production. As new builds could be promoted after every sprint, it is not sufficient to rely upon a single assurance activity, and so by automating their testing regime, there should be no significant issues that can be found by even a skilled penetration tester with weeks to test the application. </w:t>
      </w:r>
    </w:p>
    <w:p w14:paraId="78C691E1" w14:textId="77777777" w:rsidR="001C7900" w:rsidRPr="009B0FD6" w:rsidRDefault="001C7900" w:rsidP="001C7900">
      <w:pPr>
        <w:pStyle w:val="Heading1"/>
      </w:pPr>
      <w:bookmarkStart w:id="12" w:name="_Toc471837453"/>
      <w:r w:rsidRPr="009B0FD6">
        <w:lastRenderedPageBreak/>
        <w:t>Assessing software has achieved a verification level</w:t>
      </w:r>
      <w:bookmarkEnd w:id="12"/>
    </w:p>
    <w:p w14:paraId="74D750A2" w14:textId="77777777" w:rsidR="001C7900" w:rsidRPr="009B0FD6" w:rsidRDefault="001C7900" w:rsidP="001C7900">
      <w:pPr>
        <w:pStyle w:val="Heading2"/>
      </w:pPr>
      <w:bookmarkStart w:id="13" w:name="_Toc471837454"/>
      <w:r w:rsidRPr="009B0FD6">
        <w:t>OWASP’s stance on ASVS Certifications and Trust Marks</w:t>
      </w:r>
      <w:bookmarkEnd w:id="13"/>
    </w:p>
    <w:p w14:paraId="033D4646" w14:textId="77777777" w:rsidR="001C7900" w:rsidRPr="009B0FD6" w:rsidRDefault="001C7900" w:rsidP="001C7900">
      <w:r w:rsidRPr="009B0FD6">
        <w:t xml:space="preserve">OWASP, as a vendor-neutral not-for-profit organisation, does not certify any vendors, verifiers or software. </w:t>
      </w:r>
    </w:p>
    <w:p w14:paraId="60BDA2CD" w14:textId="77777777" w:rsidR="001C7900" w:rsidRPr="009B0FD6" w:rsidRDefault="001C7900" w:rsidP="001C7900">
      <w:r w:rsidRPr="009B0FD6">
        <w:t xml:space="preserve">All such assurance assertions, trust marks, or certifications are not officially vetted, registered, or certified by OWASP, so an organization relying upon such a view needs to be cautious of the trust placed in any third party or trust mark claiming ASVS certification. </w:t>
      </w:r>
    </w:p>
    <w:p w14:paraId="661B753A" w14:textId="77777777" w:rsidR="001C7900" w:rsidRPr="009B0FD6" w:rsidRDefault="001C7900" w:rsidP="001C7900">
      <w:r w:rsidRPr="009B0FD6">
        <w:t xml:space="preserve">This should not inhibit organizations from offering such assurance services, as long as they do not claim official OWASP certification. </w:t>
      </w:r>
    </w:p>
    <w:p w14:paraId="466D3259" w14:textId="77777777" w:rsidR="001C7900" w:rsidRPr="009B0FD6" w:rsidRDefault="001C7900" w:rsidP="001C7900">
      <w:pPr>
        <w:pStyle w:val="Heading2"/>
      </w:pPr>
      <w:bookmarkStart w:id="14" w:name="_Toc471837455"/>
      <w:r w:rsidRPr="009B0FD6">
        <w:t>Guidance for certifying organizations</w:t>
      </w:r>
      <w:bookmarkEnd w:id="14"/>
    </w:p>
    <w:p w14:paraId="663158F8" w14:textId="77777777" w:rsidR="001C7900" w:rsidRPr="009B0FD6" w:rsidRDefault="001C7900" w:rsidP="001C7900">
      <w:r w:rsidRPr="009B0FD6">
        <w:t xml:space="preserve">The Application Security Verification Standard can be used as an open book verification of the application, including open and unfettered access to key resources such as architects and developers, project documentation, source code, authenticated access to test systems (including access to at least one account in each role), particularly for L2 and L3 verifications. </w:t>
      </w:r>
    </w:p>
    <w:p w14:paraId="0E2F1DBB" w14:textId="77777777" w:rsidR="001C7900" w:rsidRPr="009B0FD6" w:rsidRDefault="001C7900" w:rsidP="001C7900">
      <w:r w:rsidRPr="009B0FD6">
        <w:t xml:space="preserve">Historically, penetration testing and secure code reviews have included issues “by exception” – that is only failed issues appear in the final report. A certifying organization must include in any report the scope of the verification (particularly if a key component is out of scope, such as SSO authentication), a summary of verification findings, including passed and failed tests, with clear indications of how to resolve the failed tests. </w:t>
      </w:r>
    </w:p>
    <w:p w14:paraId="4094372C" w14:textId="77777777" w:rsidR="001C7900" w:rsidRPr="009B0FD6" w:rsidRDefault="001C7900" w:rsidP="001C7900">
      <w:r w:rsidRPr="009B0FD6">
        <w:t xml:space="preserve">Keeping detailed work papers, screenshots or movies, scripts to reliably and repeatedly exploit an issue, and electronic records of testing, such as intercepting proxy logs and associated notes such as a cleanup list, is considered standard industry practice and can be really useful as proofs of the findings for the most doubts developers. It is not sufficient to simply run a tool and report on the failures; this does not (at all) provide sufficient evidence that all issues at a certifying level have been tested and tested thoroughly. In case of dispute, there should be sufficient assurance evidence to demonstrate each and every verified requirement has indeed been tested. </w:t>
      </w:r>
    </w:p>
    <w:p w14:paraId="11155B38" w14:textId="77777777" w:rsidR="001C7900" w:rsidRPr="009B0FD6" w:rsidRDefault="001C7900" w:rsidP="001C7900">
      <w:pPr>
        <w:pStyle w:val="Heading2"/>
      </w:pPr>
      <w:bookmarkStart w:id="15" w:name="_Toc471837456"/>
      <w:r w:rsidRPr="009B0FD6">
        <w:t>The role of automated penetration testing tools</w:t>
      </w:r>
      <w:bookmarkEnd w:id="15"/>
    </w:p>
    <w:p w14:paraId="7B592AB6" w14:textId="77777777" w:rsidR="001C7900" w:rsidRPr="009B0FD6" w:rsidRDefault="001C7900" w:rsidP="001C7900">
      <w:r w:rsidRPr="009B0FD6">
        <w:t xml:space="preserve">Automated penetration tools are encouraged to provide as much as possible coverage and to exercise as many parameters as possible with many different forms of malicious inputs as possible. </w:t>
      </w:r>
    </w:p>
    <w:p w14:paraId="26C8913D" w14:textId="77777777" w:rsidR="001C7900" w:rsidRPr="009B0FD6" w:rsidRDefault="001C7900" w:rsidP="001C7900">
      <w:r w:rsidRPr="009B0FD6">
        <w:t xml:space="preserve">It is not possible to fully complete ASVS verification using automated penetration testing tools alone. Whilst a large majority of requirements in L1 can be performed using </w:t>
      </w:r>
      <w:r w:rsidRPr="009B0FD6">
        <w:lastRenderedPageBreak/>
        <w:t>automated tests, the overall majority of requirements are not amenable to automated penetration testing.  </w:t>
      </w:r>
    </w:p>
    <w:p w14:paraId="77789438" w14:textId="77777777" w:rsidR="001C7900" w:rsidRPr="009B0FD6" w:rsidRDefault="001C7900" w:rsidP="001C7900">
      <w:r w:rsidRPr="009B0FD6">
        <w:t>Please note that the lines between automated and manual testing have blurred as the application security industry matures. Automated tools are often manually tuned by experts and manual testers often leverage a wide variety of automated tools.</w:t>
      </w:r>
    </w:p>
    <w:p w14:paraId="67DB17FC" w14:textId="77777777" w:rsidR="001C7900" w:rsidRPr="009B0FD6" w:rsidRDefault="001C7900" w:rsidP="001C7900">
      <w:pPr>
        <w:pStyle w:val="Heading2"/>
      </w:pPr>
      <w:bookmarkStart w:id="16" w:name="_Toc471837457"/>
      <w:r w:rsidRPr="009B0FD6">
        <w:t>The role of penetration testing</w:t>
      </w:r>
      <w:bookmarkEnd w:id="16"/>
    </w:p>
    <w:p w14:paraId="5B341143" w14:textId="064FF33E" w:rsidR="001C7900" w:rsidRPr="009B0FD6" w:rsidRDefault="001C7900" w:rsidP="001C7900">
      <w:r w:rsidRPr="009B0FD6">
        <w:t xml:space="preserve">It is possible to perform a manual penetration test and verify all L1 issues without requiring access to source code, but this is not a leading practice. L2 requires at least some access to developers, documentation, code, and authenticated access to the system. Complete penetration testing coverage at Level 3 is not possible, as most of the additional issues involve review of system configuration, malicious code review, threat modelling, and other non-penetration testing </w:t>
      </w:r>
      <w:r w:rsidR="00721C05" w:rsidRPr="009B0FD6">
        <w:t>artefacts</w:t>
      </w:r>
      <w:r w:rsidRPr="009B0FD6">
        <w:t xml:space="preserve">. </w:t>
      </w:r>
    </w:p>
    <w:p w14:paraId="778714B3" w14:textId="77777777" w:rsidR="001C7900" w:rsidRPr="009B0FD6" w:rsidRDefault="001C7900" w:rsidP="001C7900">
      <w:pPr>
        <w:pStyle w:val="Heading2"/>
      </w:pPr>
      <w:bookmarkStart w:id="17" w:name="_Toc471837458"/>
      <w:r w:rsidRPr="009B0FD6">
        <w:t>As detailed security architecture guidance</w:t>
      </w:r>
      <w:bookmarkEnd w:id="17"/>
    </w:p>
    <w:p w14:paraId="1431FD4F" w14:textId="77777777" w:rsidR="001C7900" w:rsidRPr="009B0FD6" w:rsidRDefault="001C7900" w:rsidP="001C7900">
      <w:r w:rsidRPr="009B0FD6">
        <w:t xml:space="preserve">One of the more common uses for the Application Security Verification Standard is as a resource for security architects. The two major security architecture frameworks, SABSA or TOGAF, are missing a great deal of information that is necessary to complete application security architecture review. ASVS can be used to fill in those gaps by allowing security architects to choose better controls for common problems, such as data protection patterns and input validation strategies. </w:t>
      </w:r>
    </w:p>
    <w:p w14:paraId="5CCF70ED" w14:textId="77777777" w:rsidR="001C7900" w:rsidRPr="009B0FD6" w:rsidRDefault="001C7900" w:rsidP="001C7900">
      <w:pPr>
        <w:pStyle w:val="Heading2"/>
      </w:pPr>
      <w:bookmarkStart w:id="18" w:name="_Toc471837459"/>
      <w:r w:rsidRPr="009B0FD6">
        <w:t>As a replacement for off the shelf secure coding checklists</w:t>
      </w:r>
      <w:bookmarkEnd w:id="18"/>
    </w:p>
    <w:p w14:paraId="1D2C1AE7" w14:textId="77777777" w:rsidR="001C7900" w:rsidRPr="009B0FD6" w:rsidRDefault="001C7900" w:rsidP="001C7900">
      <w:r w:rsidRPr="009B0FD6">
        <w:t xml:space="preserve">Many organizations can benefit from adopting the ASVS, by choosing one of the three levels, or by forking ASVS and changing what is required for each application risk level in a domain specific way. We encourage this type of forking as long as traceability is maintained, so that if an app has passed requirement 4.1, this means the same thing for forked copies as the standard as it evolves. </w:t>
      </w:r>
    </w:p>
    <w:p w14:paraId="4010CB7C" w14:textId="77777777" w:rsidR="001C7900" w:rsidRPr="009B0FD6" w:rsidRDefault="001C7900" w:rsidP="001C7900">
      <w:pPr>
        <w:pStyle w:val="Heading2"/>
      </w:pPr>
      <w:bookmarkStart w:id="19" w:name="_Toc471837460"/>
      <w:r w:rsidRPr="009B0FD6">
        <w:t>As a guide for automated unit and integration tests</w:t>
      </w:r>
      <w:bookmarkEnd w:id="19"/>
    </w:p>
    <w:p w14:paraId="5F5B3D65" w14:textId="77777777" w:rsidR="001C7900" w:rsidRPr="009B0FD6" w:rsidRDefault="001C7900" w:rsidP="001C7900">
      <w:r w:rsidRPr="009B0FD6">
        <w:t>The ASVS is designed to highly testable, with the sole exception of architectural and malicious code requirements. By building unit and integration tests that test for specific and relevant fuzz and abuse cases, the application becomes nearly self-verifying with each and every build. For example, additional tests can be crafted for the test suite for a login controller, testing the username parameter for common usernames, account enumeration, brute forcing, LDAP and SQL injection, and XSS. Similarly, a test on the password parameter should include common passwords, password length, null byte injection, removing the parameter, XSS, account enumeration, and more.</w:t>
      </w:r>
    </w:p>
    <w:p w14:paraId="4A4F345E" w14:textId="77777777" w:rsidR="001C7900" w:rsidRPr="009B0FD6" w:rsidRDefault="001C7900" w:rsidP="001C7900">
      <w:pPr>
        <w:pStyle w:val="Heading2"/>
      </w:pPr>
      <w:bookmarkStart w:id="20" w:name="_Toc471837461"/>
      <w:r w:rsidRPr="009B0FD6">
        <w:lastRenderedPageBreak/>
        <w:t>As secure development training</w:t>
      </w:r>
      <w:bookmarkEnd w:id="20"/>
    </w:p>
    <w:p w14:paraId="51274AAC" w14:textId="3B4B828A" w:rsidR="00CD6110" w:rsidRPr="009B0FD6" w:rsidRDefault="001C7900" w:rsidP="001C7900">
      <w:r w:rsidRPr="009B0FD6">
        <w:t>ASVS can also be used to define characteristics of secure software. Many “secure coding” courses are simply ethical hacking courses with a light smear of coding tips. This does not help developers. Instead, secure development courses can use the ASVS with a strong focus on the proactive controls found in the ASVS, rather than the Top 10 negative things not to do.</w:t>
      </w:r>
    </w:p>
    <w:p w14:paraId="69FDFE90" w14:textId="77777777" w:rsidR="006317CA" w:rsidRPr="009B0FD6" w:rsidRDefault="006317CA" w:rsidP="006317CA">
      <w:pPr>
        <w:pStyle w:val="Heading1"/>
      </w:pPr>
      <w:bookmarkStart w:id="21" w:name="_Toc471837462"/>
      <w:r w:rsidRPr="009B0FD6">
        <w:lastRenderedPageBreak/>
        <w:t>OWASP Projects using ASVS</w:t>
      </w:r>
      <w:bookmarkEnd w:id="21"/>
    </w:p>
    <w:p w14:paraId="501BDB0A" w14:textId="77777777" w:rsidR="006317CA" w:rsidRPr="009B0FD6" w:rsidRDefault="006317CA" w:rsidP="006317CA">
      <w:pPr>
        <w:pStyle w:val="Heading2"/>
      </w:pPr>
      <w:bookmarkStart w:id="22" w:name="_Toc471837463"/>
      <w:r w:rsidRPr="009B0FD6">
        <w:t>Security Knowledge Framework</w:t>
      </w:r>
      <w:bookmarkEnd w:id="22"/>
    </w:p>
    <w:p w14:paraId="57AEEAB8" w14:textId="6204F3D2" w:rsidR="006317CA" w:rsidRPr="009B0FD6" w:rsidRDefault="007F5E66" w:rsidP="006317CA">
      <w:pPr>
        <w:pStyle w:val="NormalWeb"/>
        <w:spacing w:before="200" w:beforeAutospacing="0" w:after="0" w:afterAutospacing="0"/>
        <w:jc w:val="both"/>
      </w:pPr>
      <w:hyperlink r:id="rId16" w:history="1">
        <w:r w:rsidR="006317CA" w:rsidRPr="009B0FD6">
          <w:rPr>
            <w:rStyle w:val="Hyperlink"/>
            <w:rFonts w:ascii="Calibri" w:hAnsi="Calibri"/>
            <w:color w:val="1155CC"/>
          </w:rPr>
          <w:t>https://www.owasp.org/index.php/OWASP_Security_Knowledge_Framework</w:t>
        </w:r>
      </w:hyperlink>
      <w:r w:rsidR="006317CA" w:rsidRPr="009B0FD6">
        <w:rPr>
          <w:rFonts w:ascii="Calibri" w:hAnsi="Calibri"/>
          <w:color w:val="000000"/>
        </w:rPr>
        <w:t xml:space="preserve"> </w:t>
      </w:r>
    </w:p>
    <w:p w14:paraId="6C6F77BF" w14:textId="77777777" w:rsidR="006317CA" w:rsidRPr="009B0FD6" w:rsidRDefault="006317CA" w:rsidP="006317CA">
      <w:r w:rsidRPr="009B0FD6">
        <w:t>Training developers in writing secure code - SKF is a fully open-source Python-Flask web-application that uses the OWASP Application Security Verification Standard to train you and your team in writing secure code, by design.</w:t>
      </w:r>
    </w:p>
    <w:p w14:paraId="0B51D19A" w14:textId="77777777" w:rsidR="006317CA" w:rsidRPr="009B0FD6" w:rsidRDefault="006317CA" w:rsidP="006317CA">
      <w:pPr>
        <w:pStyle w:val="Heading2"/>
      </w:pPr>
      <w:bookmarkStart w:id="23" w:name="_Toc471837464"/>
      <w:r w:rsidRPr="009B0FD6">
        <w:t>OWASP Zed Attack Proxy</w:t>
      </w:r>
      <w:bookmarkEnd w:id="23"/>
    </w:p>
    <w:p w14:paraId="5CE2B41F" w14:textId="730AB73F" w:rsidR="006317CA" w:rsidRPr="009B0FD6" w:rsidRDefault="007F5E66" w:rsidP="006317CA">
      <w:pPr>
        <w:pStyle w:val="NormalWeb"/>
        <w:spacing w:before="200" w:beforeAutospacing="0" w:after="0" w:afterAutospacing="0"/>
        <w:jc w:val="both"/>
      </w:pPr>
      <w:hyperlink r:id="rId17" w:history="1">
        <w:r w:rsidR="006317CA" w:rsidRPr="009B0FD6">
          <w:rPr>
            <w:rStyle w:val="Hyperlink"/>
            <w:rFonts w:ascii="Calibri" w:hAnsi="Calibri"/>
            <w:color w:val="1155CC"/>
          </w:rPr>
          <w:t>https://www.owasp.org/index.php/OWASP_Zed_Attack_Proxy_Project</w:t>
        </w:r>
      </w:hyperlink>
      <w:r w:rsidR="006317CA" w:rsidRPr="009B0FD6">
        <w:rPr>
          <w:rFonts w:ascii="Calibri" w:hAnsi="Calibri"/>
          <w:color w:val="000000"/>
        </w:rPr>
        <w:t xml:space="preserve"> </w:t>
      </w:r>
    </w:p>
    <w:p w14:paraId="0024E56E" w14:textId="77777777" w:rsidR="006317CA" w:rsidRPr="009B0FD6" w:rsidRDefault="006317CA" w:rsidP="006317CA">
      <w:r w:rsidRPr="009B0FD6">
        <w:t>The OWASP Zed Attack Proxy (ZAP) is an easy to use integrated penetration testing tool for finding vulnerabilities in web applications. It is designed to be used by people with a wide range of security experience and as such is ideal for developers and functional testers who are new to penetration testing. ZAP provides automated scanners as well as a set of tools that allow you to find security vulnerabilities manually.</w:t>
      </w:r>
    </w:p>
    <w:p w14:paraId="22824A1C" w14:textId="77777777" w:rsidR="006317CA" w:rsidRPr="009B0FD6" w:rsidRDefault="006317CA" w:rsidP="006317CA">
      <w:pPr>
        <w:pStyle w:val="Heading2"/>
      </w:pPr>
      <w:bookmarkStart w:id="24" w:name="_Toc471837465"/>
      <w:r w:rsidRPr="009B0FD6">
        <w:t>OWASP Cornucopia</w:t>
      </w:r>
      <w:bookmarkEnd w:id="24"/>
    </w:p>
    <w:p w14:paraId="7B61E0E6" w14:textId="7D24F022" w:rsidR="006317CA" w:rsidRPr="009B0FD6" w:rsidRDefault="007F5E66" w:rsidP="006317CA">
      <w:pPr>
        <w:pStyle w:val="NormalWeb"/>
        <w:spacing w:before="200" w:beforeAutospacing="0" w:after="0" w:afterAutospacing="0"/>
        <w:jc w:val="both"/>
      </w:pPr>
      <w:hyperlink r:id="rId18" w:history="1">
        <w:r w:rsidR="006317CA" w:rsidRPr="009B0FD6">
          <w:rPr>
            <w:rStyle w:val="Hyperlink"/>
            <w:rFonts w:ascii="Calibri" w:hAnsi="Calibri"/>
            <w:color w:val="1155CC"/>
          </w:rPr>
          <w:t>https://www.owasp.org/index.php/OWASP_Cornucopia</w:t>
        </w:r>
      </w:hyperlink>
    </w:p>
    <w:p w14:paraId="5ADBC08C" w14:textId="74FDBFC7" w:rsidR="006317CA" w:rsidRPr="009B0FD6" w:rsidRDefault="006317CA" w:rsidP="006317CA">
      <w:r w:rsidRPr="009B0FD6">
        <w:t>OWASP Cornucopia is a mechanism in the form of a card game to assist software development teams identify security requirements in Agile, conventional and formal development processes. It is language, platform and technology agnostic. Cornucopia suits were selected based on the structure of the OWASP Secure Coding Practices - Quick Reference Guide (SCP), but with additional consideration of sections in the OWASP Application Security Verification Standard, the OWASP Testing Guide and David Rook’s Principles of Secure Development.</w:t>
      </w:r>
    </w:p>
    <w:p w14:paraId="315F80C8" w14:textId="10EAC5AC" w:rsidR="00DF702A" w:rsidRPr="009B0FD6" w:rsidRDefault="00DF702A" w:rsidP="0070406F">
      <w:pPr>
        <w:pStyle w:val="Heading1"/>
      </w:pPr>
      <w:bookmarkStart w:id="25" w:name="_Toc471837466"/>
      <w:r w:rsidRPr="009B0FD6">
        <w:lastRenderedPageBreak/>
        <w:t>Detailed Verification Requirements</w:t>
      </w:r>
      <w:bookmarkEnd w:id="25"/>
    </w:p>
    <w:p w14:paraId="3A840595" w14:textId="77777777" w:rsidR="006042A4" w:rsidRPr="009B0FD6" w:rsidRDefault="006042A4" w:rsidP="00BD5F80"/>
    <w:p w14:paraId="65EB5138" w14:textId="77777777" w:rsidR="00B92575" w:rsidRPr="009B0FD6" w:rsidRDefault="00B92575" w:rsidP="00721C05">
      <w:pPr>
        <w:rPr>
          <w:rFonts w:ascii="Times New Roman" w:hAnsi="Times New Roman"/>
          <w:lang w:val="en-US"/>
        </w:rPr>
      </w:pPr>
      <w:r w:rsidRPr="009B0FD6">
        <w:rPr>
          <w:lang w:val="en-US"/>
        </w:rPr>
        <w:t xml:space="preserve">V1. </w:t>
      </w:r>
      <w:r w:rsidRPr="009B0FD6">
        <w:rPr>
          <w:lang w:val="en-US"/>
        </w:rPr>
        <w:tab/>
        <w:t>Architecture, design and threat modelling</w:t>
      </w:r>
    </w:p>
    <w:p w14:paraId="0F97BAEC" w14:textId="77777777" w:rsidR="00B92575" w:rsidRPr="009B0FD6" w:rsidRDefault="00B92575" w:rsidP="00721C05">
      <w:pPr>
        <w:rPr>
          <w:rFonts w:ascii="Times New Roman" w:hAnsi="Times New Roman"/>
          <w:lang w:val="en-US"/>
        </w:rPr>
      </w:pPr>
      <w:r w:rsidRPr="009B0FD6">
        <w:rPr>
          <w:lang w:val="en-US"/>
        </w:rPr>
        <w:t>V2.</w:t>
      </w:r>
      <w:r w:rsidRPr="009B0FD6">
        <w:rPr>
          <w:lang w:val="en-US"/>
        </w:rPr>
        <w:tab/>
        <w:t>Authentication</w:t>
      </w:r>
    </w:p>
    <w:p w14:paraId="4AEAA096" w14:textId="77777777" w:rsidR="00B92575" w:rsidRPr="009B0FD6" w:rsidRDefault="00B92575" w:rsidP="00721C05">
      <w:pPr>
        <w:rPr>
          <w:rFonts w:ascii="Times New Roman" w:hAnsi="Times New Roman"/>
          <w:lang w:val="en-US"/>
        </w:rPr>
      </w:pPr>
      <w:r w:rsidRPr="009B0FD6">
        <w:rPr>
          <w:lang w:val="en-US"/>
        </w:rPr>
        <w:t>V3.</w:t>
      </w:r>
      <w:r w:rsidRPr="009B0FD6">
        <w:rPr>
          <w:lang w:val="en-US"/>
        </w:rPr>
        <w:tab/>
        <w:t>Session management</w:t>
      </w:r>
    </w:p>
    <w:p w14:paraId="261F84D1" w14:textId="77777777" w:rsidR="00B92575" w:rsidRPr="009B0FD6" w:rsidRDefault="00B92575" w:rsidP="00721C05">
      <w:pPr>
        <w:rPr>
          <w:rFonts w:ascii="Times New Roman" w:hAnsi="Times New Roman"/>
          <w:lang w:val="en-US"/>
        </w:rPr>
      </w:pPr>
      <w:r w:rsidRPr="009B0FD6">
        <w:rPr>
          <w:lang w:val="en-US"/>
        </w:rPr>
        <w:t>V4.</w:t>
      </w:r>
      <w:r w:rsidRPr="009B0FD6">
        <w:rPr>
          <w:lang w:val="en-US"/>
        </w:rPr>
        <w:tab/>
        <w:t>Access control</w:t>
      </w:r>
    </w:p>
    <w:p w14:paraId="2237161A" w14:textId="77777777" w:rsidR="00B92575" w:rsidRPr="009B0FD6" w:rsidRDefault="00B92575" w:rsidP="00721C05">
      <w:pPr>
        <w:rPr>
          <w:rFonts w:ascii="Times New Roman" w:hAnsi="Times New Roman"/>
          <w:lang w:val="en-US"/>
        </w:rPr>
      </w:pPr>
      <w:r w:rsidRPr="009B0FD6">
        <w:rPr>
          <w:lang w:val="en-US"/>
        </w:rPr>
        <w:t>V5.</w:t>
      </w:r>
      <w:r w:rsidRPr="009B0FD6">
        <w:rPr>
          <w:lang w:val="en-US"/>
        </w:rPr>
        <w:tab/>
        <w:t>Malicious input handling</w:t>
      </w:r>
    </w:p>
    <w:p w14:paraId="3657A48F" w14:textId="77777777" w:rsidR="00B92575" w:rsidRPr="009B0FD6" w:rsidRDefault="00B92575" w:rsidP="00721C05">
      <w:pPr>
        <w:rPr>
          <w:rFonts w:ascii="Times New Roman" w:hAnsi="Times New Roman"/>
          <w:lang w:val="en-US"/>
        </w:rPr>
      </w:pPr>
      <w:r w:rsidRPr="009B0FD6">
        <w:rPr>
          <w:lang w:val="en-US"/>
        </w:rPr>
        <w:t>V7.</w:t>
      </w:r>
      <w:r w:rsidRPr="009B0FD6">
        <w:rPr>
          <w:lang w:val="en-US"/>
        </w:rPr>
        <w:tab/>
        <w:t>Cryptography at rest</w:t>
      </w:r>
    </w:p>
    <w:p w14:paraId="5B50D5DE" w14:textId="77777777" w:rsidR="00B92575" w:rsidRPr="009B0FD6" w:rsidRDefault="00B92575" w:rsidP="00721C05">
      <w:pPr>
        <w:rPr>
          <w:rFonts w:ascii="Times New Roman" w:hAnsi="Times New Roman"/>
          <w:lang w:val="en-US"/>
        </w:rPr>
      </w:pPr>
      <w:r w:rsidRPr="009B0FD6">
        <w:rPr>
          <w:lang w:val="en-US"/>
        </w:rPr>
        <w:t>V8.</w:t>
      </w:r>
      <w:r w:rsidRPr="009B0FD6">
        <w:rPr>
          <w:lang w:val="en-US"/>
        </w:rPr>
        <w:tab/>
        <w:t>Error handling and logging</w:t>
      </w:r>
    </w:p>
    <w:p w14:paraId="47299045" w14:textId="77777777" w:rsidR="00B92575" w:rsidRPr="009B0FD6" w:rsidRDefault="00B92575" w:rsidP="00721C05">
      <w:pPr>
        <w:rPr>
          <w:rFonts w:ascii="Times New Roman" w:hAnsi="Times New Roman"/>
          <w:lang w:val="en-US"/>
        </w:rPr>
      </w:pPr>
      <w:r w:rsidRPr="009B0FD6">
        <w:rPr>
          <w:lang w:val="en-US"/>
        </w:rPr>
        <w:t>V9.</w:t>
      </w:r>
      <w:r w:rsidRPr="009B0FD6">
        <w:rPr>
          <w:lang w:val="en-US"/>
        </w:rPr>
        <w:tab/>
        <w:t>Data protection</w:t>
      </w:r>
    </w:p>
    <w:p w14:paraId="2090931E" w14:textId="77777777" w:rsidR="00B92575" w:rsidRPr="009B0FD6" w:rsidRDefault="00B92575" w:rsidP="00721C05">
      <w:pPr>
        <w:rPr>
          <w:rFonts w:ascii="Times New Roman" w:hAnsi="Times New Roman"/>
          <w:lang w:val="en-US"/>
        </w:rPr>
      </w:pPr>
      <w:r w:rsidRPr="009B0FD6">
        <w:rPr>
          <w:lang w:val="en-US"/>
        </w:rPr>
        <w:t>V10.</w:t>
      </w:r>
      <w:r w:rsidRPr="009B0FD6">
        <w:rPr>
          <w:lang w:val="en-US"/>
        </w:rPr>
        <w:tab/>
        <w:t>Communications</w:t>
      </w:r>
    </w:p>
    <w:p w14:paraId="65689686" w14:textId="77777777" w:rsidR="00B92575" w:rsidRPr="009B0FD6" w:rsidRDefault="00B92575" w:rsidP="00721C05">
      <w:pPr>
        <w:rPr>
          <w:rFonts w:ascii="Times New Roman" w:hAnsi="Times New Roman"/>
          <w:lang w:val="en-US"/>
        </w:rPr>
      </w:pPr>
      <w:r w:rsidRPr="009B0FD6">
        <w:rPr>
          <w:lang w:val="en-US"/>
        </w:rPr>
        <w:t>V11.</w:t>
      </w:r>
      <w:r w:rsidRPr="009B0FD6">
        <w:rPr>
          <w:lang w:val="en-US"/>
        </w:rPr>
        <w:tab/>
        <w:t>HTTP security configuration</w:t>
      </w:r>
    </w:p>
    <w:p w14:paraId="78638E75" w14:textId="77777777" w:rsidR="00B92575" w:rsidRPr="009B0FD6" w:rsidRDefault="00B92575" w:rsidP="00721C05">
      <w:pPr>
        <w:rPr>
          <w:rFonts w:ascii="Times New Roman" w:hAnsi="Times New Roman"/>
          <w:lang w:val="en-US"/>
        </w:rPr>
      </w:pPr>
      <w:r w:rsidRPr="009B0FD6">
        <w:rPr>
          <w:lang w:val="en-US"/>
        </w:rPr>
        <w:t>V13.</w:t>
      </w:r>
      <w:r w:rsidRPr="009B0FD6">
        <w:rPr>
          <w:lang w:val="en-US"/>
        </w:rPr>
        <w:tab/>
        <w:t>Malicious controls</w:t>
      </w:r>
    </w:p>
    <w:p w14:paraId="1E5D2168" w14:textId="77777777" w:rsidR="00B92575" w:rsidRPr="009B0FD6" w:rsidRDefault="00B92575" w:rsidP="00721C05">
      <w:pPr>
        <w:rPr>
          <w:rFonts w:ascii="Times New Roman" w:hAnsi="Times New Roman"/>
          <w:lang w:val="en-US"/>
        </w:rPr>
      </w:pPr>
      <w:r w:rsidRPr="009B0FD6">
        <w:rPr>
          <w:lang w:val="en-US"/>
        </w:rPr>
        <w:t>V15.</w:t>
      </w:r>
      <w:r w:rsidRPr="009B0FD6">
        <w:rPr>
          <w:lang w:val="en-US"/>
        </w:rPr>
        <w:tab/>
        <w:t>Business logic</w:t>
      </w:r>
    </w:p>
    <w:p w14:paraId="75D752D8" w14:textId="77777777" w:rsidR="00B92575" w:rsidRPr="009B0FD6" w:rsidRDefault="00B92575" w:rsidP="00721C05">
      <w:pPr>
        <w:rPr>
          <w:rFonts w:ascii="Times New Roman" w:hAnsi="Times New Roman"/>
          <w:lang w:val="en-US"/>
        </w:rPr>
      </w:pPr>
      <w:r w:rsidRPr="009B0FD6">
        <w:rPr>
          <w:lang w:val="en-US"/>
        </w:rPr>
        <w:t>V16.</w:t>
      </w:r>
      <w:r w:rsidRPr="009B0FD6">
        <w:rPr>
          <w:lang w:val="en-US"/>
        </w:rPr>
        <w:tab/>
        <w:t>File and resources</w:t>
      </w:r>
    </w:p>
    <w:p w14:paraId="60920DEC" w14:textId="77777777" w:rsidR="00B92575" w:rsidRPr="009B0FD6" w:rsidRDefault="00B92575" w:rsidP="00721C05">
      <w:pPr>
        <w:rPr>
          <w:rFonts w:ascii="Times New Roman" w:hAnsi="Times New Roman"/>
          <w:lang w:val="en-US"/>
        </w:rPr>
      </w:pPr>
      <w:r w:rsidRPr="009B0FD6">
        <w:rPr>
          <w:lang w:val="en-US"/>
        </w:rPr>
        <w:t>V17.</w:t>
      </w:r>
      <w:r w:rsidRPr="009B0FD6">
        <w:rPr>
          <w:lang w:val="en-US"/>
        </w:rPr>
        <w:tab/>
        <w:t>Mobile</w:t>
      </w:r>
    </w:p>
    <w:p w14:paraId="5E2CEE79" w14:textId="77777777" w:rsidR="00B92575" w:rsidRPr="009B0FD6" w:rsidRDefault="00B92575" w:rsidP="00721C05">
      <w:pPr>
        <w:rPr>
          <w:rFonts w:ascii="Times New Roman" w:hAnsi="Times New Roman"/>
          <w:lang w:val="en-US"/>
        </w:rPr>
      </w:pPr>
      <w:r w:rsidRPr="009B0FD6">
        <w:rPr>
          <w:lang w:val="en-US"/>
        </w:rPr>
        <w:t>V18.</w:t>
      </w:r>
      <w:r w:rsidRPr="009B0FD6">
        <w:rPr>
          <w:lang w:val="en-US"/>
        </w:rPr>
        <w:tab/>
        <w:t>Web services (NEW for 3.0)</w:t>
      </w:r>
    </w:p>
    <w:p w14:paraId="08D97233" w14:textId="7CC58CB1" w:rsidR="005D41AB" w:rsidRPr="009B0FD6" w:rsidRDefault="00B92575" w:rsidP="00721C05">
      <w:r w:rsidRPr="009B0FD6">
        <w:rPr>
          <w:lang w:val="en-US"/>
        </w:rPr>
        <w:t>V19.</w:t>
      </w:r>
      <w:r w:rsidRPr="009B0FD6">
        <w:rPr>
          <w:lang w:val="en-US"/>
        </w:rPr>
        <w:tab/>
        <w:t>Configuration (NEW for 3.0)</w:t>
      </w:r>
    </w:p>
    <w:p w14:paraId="37DC4490" w14:textId="70557BBD" w:rsidR="00DF702A" w:rsidRPr="009B0FD6" w:rsidRDefault="006042A4" w:rsidP="00BD5F80">
      <w:pPr>
        <w:rPr>
          <w:rFonts w:asciiTheme="majorHAnsi" w:eastAsiaTheme="majorEastAsia" w:hAnsiTheme="majorHAnsi" w:cstheme="majorBidi"/>
          <w:color w:val="2E74B5" w:themeColor="accent1" w:themeShade="BF"/>
          <w:sz w:val="32"/>
          <w:szCs w:val="32"/>
        </w:rPr>
      </w:pPr>
      <w:r w:rsidRPr="009B0FD6">
        <w:t xml:space="preserve"> </w:t>
      </w:r>
      <w:r w:rsidR="00DF702A" w:rsidRPr="009B0FD6">
        <w:br w:type="page"/>
      </w:r>
    </w:p>
    <w:p w14:paraId="79AE1C29" w14:textId="6E7DA7CF" w:rsidR="005D41AB" w:rsidRPr="009B0FD6" w:rsidRDefault="005D41AB" w:rsidP="000A1EBE">
      <w:pPr>
        <w:pStyle w:val="Heading1"/>
      </w:pPr>
      <w:bookmarkStart w:id="26" w:name="_Toc471837467"/>
      <w:r w:rsidRPr="009B0FD6">
        <w:lastRenderedPageBreak/>
        <w:t>V1: Architecture, design and threat modelling</w:t>
      </w:r>
      <w:r w:rsidR="00F93E1B">
        <w:t xml:space="preserve"> verification requirements</w:t>
      </w:r>
      <w:bookmarkEnd w:id="26"/>
    </w:p>
    <w:p w14:paraId="277B45B6" w14:textId="0875EB2C" w:rsidR="005D41AB" w:rsidRPr="009B0FD6" w:rsidRDefault="000C795A" w:rsidP="006317CA">
      <w:pPr>
        <w:pStyle w:val="Heading2"/>
      </w:pPr>
      <w:bookmarkStart w:id="27" w:name="_Toc471837468"/>
      <w:r w:rsidRPr="009B0FD6">
        <w:t>Control objective</w:t>
      </w:r>
      <w:bookmarkEnd w:id="27"/>
    </w:p>
    <w:p w14:paraId="7EAF4399" w14:textId="77777777" w:rsidR="006317CA" w:rsidRPr="009B0FD6" w:rsidRDefault="006317CA" w:rsidP="00945FEB">
      <w:r w:rsidRPr="009B0FD6">
        <w:t>Ensure that a verified application satisfies the following high level requirements:</w:t>
      </w:r>
    </w:p>
    <w:p w14:paraId="24C14ADB" w14:textId="77777777" w:rsidR="006317CA" w:rsidRPr="009B0FD6" w:rsidRDefault="006317CA" w:rsidP="00945FEB">
      <w:pPr>
        <w:pStyle w:val="ListParagraph"/>
        <w:numPr>
          <w:ilvl w:val="0"/>
          <w:numId w:val="38"/>
        </w:numPr>
      </w:pPr>
      <w:r w:rsidRPr="009B0FD6">
        <w:t xml:space="preserve">At level 1, components of the application are identified and have a reason for being in the app </w:t>
      </w:r>
    </w:p>
    <w:p w14:paraId="26617A38" w14:textId="77777777" w:rsidR="006317CA" w:rsidRPr="009B0FD6" w:rsidRDefault="006317CA" w:rsidP="00945FEB">
      <w:pPr>
        <w:pStyle w:val="ListParagraph"/>
        <w:numPr>
          <w:ilvl w:val="0"/>
          <w:numId w:val="38"/>
        </w:numPr>
      </w:pPr>
      <w:r w:rsidRPr="009B0FD6">
        <w:t>At level 2, the architecture has been defined and the code adheres to the architecture</w:t>
      </w:r>
    </w:p>
    <w:p w14:paraId="049A74D7" w14:textId="77777777" w:rsidR="006317CA" w:rsidRPr="009B0FD6" w:rsidRDefault="006317CA" w:rsidP="00945FEB">
      <w:pPr>
        <w:pStyle w:val="ListParagraph"/>
        <w:numPr>
          <w:ilvl w:val="0"/>
          <w:numId w:val="38"/>
        </w:numPr>
      </w:pPr>
      <w:r w:rsidRPr="009B0FD6">
        <w:t>At level 3, the architecture and design is in place, in use, and effective</w:t>
      </w:r>
    </w:p>
    <w:p w14:paraId="050039A5" w14:textId="77777777" w:rsidR="006317CA" w:rsidRPr="009B0FD6" w:rsidRDefault="006317CA" w:rsidP="00945FEB">
      <w:r w:rsidRPr="009B0FD6">
        <w:t xml:space="preserve">Note: This section has been re-introduced in version 3.0, but is essentially the same architectural controls as version 1.0 of the ASVS. </w:t>
      </w:r>
    </w:p>
    <w:p w14:paraId="63119356" w14:textId="46FD7863" w:rsidR="00702571" w:rsidRPr="009B0FD6" w:rsidRDefault="000C795A" w:rsidP="006317CA">
      <w:pPr>
        <w:pStyle w:val="Heading2"/>
      </w:pPr>
      <w:bookmarkStart w:id="28" w:name="_Toc471837469"/>
      <w:r w:rsidRPr="009B0FD6">
        <w:t>Requirements</w:t>
      </w:r>
      <w:bookmarkEnd w:id="28"/>
    </w:p>
    <w:tbl>
      <w:tblPr>
        <w:tblStyle w:val="GridTable5DarkAccent3"/>
        <w:tblW w:w="4999" w:type="pct"/>
        <w:tblInd w:w="2"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773"/>
        <w:gridCol w:w="5083"/>
        <w:gridCol w:w="875"/>
        <w:gridCol w:w="875"/>
        <w:gridCol w:w="875"/>
        <w:gridCol w:w="753"/>
      </w:tblGrid>
      <w:tr w:rsidR="005D41AB" w:rsidRPr="009B0FD6" w14:paraId="5BA3D89D"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18" w:type="pct"/>
            <w:tcBorders>
              <w:top w:val="none" w:sz="0" w:space="0" w:color="auto"/>
              <w:left w:val="none" w:sz="0" w:space="0" w:color="auto"/>
              <w:right w:val="none" w:sz="0" w:space="0" w:color="auto"/>
            </w:tcBorders>
            <w:vAlign w:val="center"/>
          </w:tcPr>
          <w:p w14:paraId="6561AEFE" w14:textId="46292D1E" w:rsidR="005D41AB" w:rsidRPr="009B0FD6" w:rsidRDefault="0093359F" w:rsidP="00A804AA">
            <w:pPr>
              <w:pStyle w:val="TableHeading"/>
            </w:pPr>
            <w:r w:rsidRPr="009B0FD6">
              <w:t>#</w:t>
            </w:r>
          </w:p>
        </w:tc>
        <w:tc>
          <w:tcPr>
            <w:tcW w:w="2752" w:type="pct"/>
            <w:tcBorders>
              <w:top w:val="none" w:sz="0" w:space="0" w:color="auto"/>
              <w:left w:val="none" w:sz="0" w:space="0" w:color="auto"/>
              <w:right w:val="none" w:sz="0" w:space="0" w:color="auto"/>
            </w:tcBorders>
            <w:vAlign w:val="center"/>
          </w:tcPr>
          <w:p w14:paraId="6F832428" w14:textId="77777777" w:rsidR="005D41AB" w:rsidRPr="009B0FD6" w:rsidRDefault="005D41AB" w:rsidP="00A804AA">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474" w:type="pct"/>
            <w:tcBorders>
              <w:top w:val="none" w:sz="0" w:space="0" w:color="auto"/>
              <w:left w:val="none" w:sz="0" w:space="0" w:color="auto"/>
              <w:right w:val="none" w:sz="0" w:space="0" w:color="auto"/>
            </w:tcBorders>
            <w:vAlign w:val="center"/>
          </w:tcPr>
          <w:p w14:paraId="150F033A" w14:textId="77777777" w:rsidR="005D41AB" w:rsidRPr="009B0FD6" w:rsidRDefault="005D41AB" w:rsidP="00A804AA">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474" w:type="pct"/>
            <w:tcBorders>
              <w:top w:val="none" w:sz="0" w:space="0" w:color="auto"/>
              <w:left w:val="none" w:sz="0" w:space="0" w:color="auto"/>
              <w:right w:val="none" w:sz="0" w:space="0" w:color="auto"/>
            </w:tcBorders>
            <w:vAlign w:val="center"/>
          </w:tcPr>
          <w:p w14:paraId="7BFB82BC" w14:textId="77777777" w:rsidR="005D41AB" w:rsidRPr="009B0FD6" w:rsidRDefault="005D41AB" w:rsidP="00A804AA">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474" w:type="pct"/>
            <w:tcBorders>
              <w:top w:val="none" w:sz="0" w:space="0" w:color="auto"/>
              <w:left w:val="none" w:sz="0" w:space="0" w:color="auto"/>
              <w:right w:val="none" w:sz="0" w:space="0" w:color="auto"/>
            </w:tcBorders>
            <w:vAlign w:val="center"/>
          </w:tcPr>
          <w:p w14:paraId="7AD36F1D" w14:textId="77777777" w:rsidR="005D41AB" w:rsidRPr="009B0FD6" w:rsidRDefault="005D41AB" w:rsidP="00A804AA">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408" w:type="pct"/>
            <w:tcBorders>
              <w:top w:val="none" w:sz="0" w:space="0" w:color="auto"/>
              <w:left w:val="none" w:sz="0" w:space="0" w:color="auto"/>
              <w:right w:val="none" w:sz="0" w:space="0" w:color="auto"/>
            </w:tcBorders>
            <w:vAlign w:val="center"/>
          </w:tcPr>
          <w:p w14:paraId="1C5A9F74" w14:textId="77777777" w:rsidR="005D41AB" w:rsidRPr="009B0FD6" w:rsidRDefault="005D41AB" w:rsidP="00A804AA">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0B39B45F"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37B9F712" w14:textId="155C32F7" w:rsidR="00B32ADE" w:rsidRPr="009B0FD6" w:rsidRDefault="00B32ADE" w:rsidP="00B32ADE">
            <w:pPr>
              <w:pStyle w:val="TableBody"/>
              <w:jc w:val="center"/>
            </w:pPr>
            <w:r w:rsidRPr="009B0FD6">
              <w:t>1.1</w:t>
            </w:r>
          </w:p>
        </w:tc>
        <w:tc>
          <w:tcPr>
            <w:tcW w:w="2752" w:type="pct"/>
            <w:shd w:val="clear" w:color="auto" w:fill="auto"/>
            <w:vAlign w:val="center"/>
          </w:tcPr>
          <w:p w14:paraId="744846ED" w14:textId="3B5C2417"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all application components are identified and are known to be needed.</w:t>
            </w:r>
          </w:p>
        </w:tc>
        <w:tc>
          <w:tcPr>
            <w:tcW w:w="474" w:type="pct"/>
            <w:shd w:val="clear" w:color="auto" w:fill="FFC000"/>
            <w:vAlign w:val="center"/>
          </w:tcPr>
          <w:p w14:paraId="13D5E6B0" w14:textId="686845A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74" w:type="pct"/>
            <w:shd w:val="clear" w:color="auto" w:fill="92D050"/>
            <w:vAlign w:val="center"/>
          </w:tcPr>
          <w:p w14:paraId="0FFFB9B1" w14:textId="757DF2B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74" w:type="pct"/>
            <w:shd w:val="clear" w:color="auto" w:fill="00B0F0"/>
            <w:vAlign w:val="center"/>
          </w:tcPr>
          <w:p w14:paraId="60838747" w14:textId="0D8BF86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08" w:type="pct"/>
            <w:shd w:val="clear" w:color="auto" w:fill="auto"/>
            <w:vAlign w:val="center"/>
          </w:tcPr>
          <w:p w14:paraId="30E98FAD"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4CA0C374"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3FC94FCB" w14:textId="0D1BEC86" w:rsidR="00B32ADE" w:rsidRPr="009B0FD6" w:rsidRDefault="00B32ADE" w:rsidP="00B32ADE">
            <w:pPr>
              <w:pStyle w:val="TableBody"/>
              <w:jc w:val="center"/>
            </w:pPr>
            <w:r w:rsidRPr="009B0FD6">
              <w:t>1.2</w:t>
            </w:r>
          </w:p>
        </w:tc>
        <w:tc>
          <w:tcPr>
            <w:tcW w:w="2752" w:type="pct"/>
            <w:shd w:val="clear" w:color="auto" w:fill="auto"/>
            <w:vAlign w:val="center"/>
          </w:tcPr>
          <w:p w14:paraId="2906E9D3" w14:textId="58E16297"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all components, such as libraries, modules, and external systems, that are not part of the application but that the application relies on to operate are identified. </w:t>
            </w:r>
          </w:p>
        </w:tc>
        <w:tc>
          <w:tcPr>
            <w:tcW w:w="474" w:type="pct"/>
            <w:shd w:val="clear" w:color="auto" w:fill="auto"/>
            <w:vAlign w:val="center"/>
          </w:tcPr>
          <w:p w14:paraId="09451DA5" w14:textId="7643017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92D050"/>
            <w:vAlign w:val="center"/>
          </w:tcPr>
          <w:p w14:paraId="3B8EFC30" w14:textId="43C7199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217E6">
              <w:sym w:font="Wingdings" w:char="F0FC"/>
            </w:r>
          </w:p>
        </w:tc>
        <w:tc>
          <w:tcPr>
            <w:tcW w:w="474" w:type="pct"/>
            <w:shd w:val="clear" w:color="auto" w:fill="00B0F0"/>
            <w:vAlign w:val="center"/>
          </w:tcPr>
          <w:p w14:paraId="776D8E95" w14:textId="409CF95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217E6">
              <w:sym w:font="Wingdings" w:char="F0FC"/>
            </w:r>
          </w:p>
        </w:tc>
        <w:tc>
          <w:tcPr>
            <w:tcW w:w="408" w:type="pct"/>
            <w:shd w:val="clear" w:color="auto" w:fill="auto"/>
            <w:vAlign w:val="center"/>
          </w:tcPr>
          <w:p w14:paraId="4103DF78" w14:textId="41FB85A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198D76F0"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4E771035" w14:textId="034D8C67" w:rsidR="00B32ADE" w:rsidRPr="009B0FD6" w:rsidRDefault="00B32ADE" w:rsidP="00B32ADE">
            <w:pPr>
              <w:pStyle w:val="TableBody"/>
              <w:jc w:val="center"/>
            </w:pPr>
            <w:r w:rsidRPr="009B0FD6">
              <w:t>1.3</w:t>
            </w:r>
          </w:p>
        </w:tc>
        <w:tc>
          <w:tcPr>
            <w:tcW w:w="2752" w:type="pct"/>
            <w:shd w:val="clear" w:color="auto" w:fill="auto"/>
            <w:vAlign w:val="center"/>
          </w:tcPr>
          <w:p w14:paraId="48B59DA4" w14:textId="59902BB2"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a high-level architecture for the application has been defined.</w:t>
            </w:r>
          </w:p>
        </w:tc>
        <w:tc>
          <w:tcPr>
            <w:tcW w:w="474" w:type="pct"/>
            <w:shd w:val="clear" w:color="auto" w:fill="auto"/>
            <w:vAlign w:val="center"/>
          </w:tcPr>
          <w:p w14:paraId="7A6D74FE" w14:textId="039C66F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542E1B00" w14:textId="22626D6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74" w:type="pct"/>
            <w:shd w:val="clear" w:color="auto" w:fill="00B0F0"/>
            <w:vAlign w:val="center"/>
          </w:tcPr>
          <w:p w14:paraId="07CEAA0B" w14:textId="55C71AE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08" w:type="pct"/>
            <w:shd w:val="clear" w:color="auto" w:fill="auto"/>
            <w:vAlign w:val="center"/>
          </w:tcPr>
          <w:p w14:paraId="1E5E0FB6" w14:textId="694360A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31803544"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6318830B" w14:textId="510FF5FA" w:rsidR="00B32ADE" w:rsidRPr="009B0FD6" w:rsidRDefault="00B32ADE" w:rsidP="00B32ADE">
            <w:pPr>
              <w:pStyle w:val="TableBody"/>
              <w:jc w:val="center"/>
            </w:pPr>
            <w:r w:rsidRPr="009B0FD6">
              <w:t>1.4</w:t>
            </w:r>
          </w:p>
        </w:tc>
        <w:tc>
          <w:tcPr>
            <w:tcW w:w="2752" w:type="pct"/>
            <w:shd w:val="clear" w:color="auto" w:fill="auto"/>
            <w:vAlign w:val="center"/>
          </w:tcPr>
          <w:p w14:paraId="3E681D21" w14:textId="0AE93AA3"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all application components are defined in terms of the business functions and/or security functions they provide. </w:t>
            </w:r>
          </w:p>
        </w:tc>
        <w:tc>
          <w:tcPr>
            <w:tcW w:w="474" w:type="pct"/>
            <w:shd w:val="clear" w:color="auto" w:fill="auto"/>
            <w:vAlign w:val="center"/>
          </w:tcPr>
          <w:p w14:paraId="3B32568D" w14:textId="59FAAB0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auto"/>
            <w:vAlign w:val="center"/>
          </w:tcPr>
          <w:p w14:paraId="152F37B7" w14:textId="69BEDB9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00B0F0"/>
            <w:vAlign w:val="center"/>
          </w:tcPr>
          <w:p w14:paraId="4F792ED0" w14:textId="4A31E89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217E6">
              <w:sym w:font="Wingdings" w:char="F0FC"/>
            </w:r>
          </w:p>
        </w:tc>
        <w:tc>
          <w:tcPr>
            <w:tcW w:w="408" w:type="pct"/>
            <w:shd w:val="clear" w:color="auto" w:fill="auto"/>
            <w:vAlign w:val="center"/>
          </w:tcPr>
          <w:p w14:paraId="7705B867" w14:textId="58DF288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66392C0F"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1E883045" w14:textId="6C5C5841" w:rsidR="00B32ADE" w:rsidRPr="009B0FD6" w:rsidRDefault="00B32ADE" w:rsidP="00B32ADE">
            <w:pPr>
              <w:pStyle w:val="TableBody"/>
              <w:jc w:val="center"/>
            </w:pPr>
            <w:r w:rsidRPr="009B0FD6">
              <w:t>1.5</w:t>
            </w:r>
          </w:p>
        </w:tc>
        <w:tc>
          <w:tcPr>
            <w:tcW w:w="2752" w:type="pct"/>
            <w:shd w:val="clear" w:color="auto" w:fill="auto"/>
            <w:vAlign w:val="center"/>
          </w:tcPr>
          <w:p w14:paraId="69B0943E" w14:textId="307B3311"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all components that are not part of the application but that the application relies on to operate are defined in terms of the functions, and/or security functions, they provide. </w:t>
            </w:r>
          </w:p>
        </w:tc>
        <w:tc>
          <w:tcPr>
            <w:tcW w:w="474" w:type="pct"/>
            <w:shd w:val="clear" w:color="auto" w:fill="auto"/>
            <w:vAlign w:val="center"/>
          </w:tcPr>
          <w:p w14:paraId="3633EBCF" w14:textId="7A8127B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auto"/>
            <w:vAlign w:val="center"/>
          </w:tcPr>
          <w:p w14:paraId="00EA4383" w14:textId="008146A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00B0F0"/>
            <w:vAlign w:val="center"/>
          </w:tcPr>
          <w:p w14:paraId="362CADDD" w14:textId="1152B19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08" w:type="pct"/>
            <w:shd w:val="clear" w:color="auto" w:fill="auto"/>
            <w:vAlign w:val="center"/>
          </w:tcPr>
          <w:p w14:paraId="6B16D6BE" w14:textId="0423932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1502C623"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3A5C312A" w14:textId="2DB29DB1" w:rsidR="00B32ADE" w:rsidRPr="009B0FD6" w:rsidRDefault="00B32ADE" w:rsidP="00B32ADE">
            <w:pPr>
              <w:pStyle w:val="TableBody"/>
              <w:jc w:val="center"/>
            </w:pPr>
            <w:r w:rsidRPr="009B0FD6">
              <w:t>1.6</w:t>
            </w:r>
          </w:p>
        </w:tc>
        <w:tc>
          <w:tcPr>
            <w:tcW w:w="2752" w:type="pct"/>
            <w:shd w:val="clear" w:color="auto" w:fill="auto"/>
            <w:vAlign w:val="center"/>
          </w:tcPr>
          <w:p w14:paraId="7DD6D971" w14:textId="3DA92A20"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 threat model for the target application has been produced and covers off risks associated with Spoofing, Tampering, Repudiation, Information Disclosure, Denial of Service, and Elevation of privilege (STRIDE).</w:t>
            </w:r>
          </w:p>
        </w:tc>
        <w:tc>
          <w:tcPr>
            <w:tcW w:w="474" w:type="pct"/>
            <w:shd w:val="clear" w:color="auto" w:fill="auto"/>
            <w:vAlign w:val="center"/>
          </w:tcPr>
          <w:p w14:paraId="3660C54E" w14:textId="22E7579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auto"/>
            <w:vAlign w:val="center"/>
          </w:tcPr>
          <w:p w14:paraId="397E018D" w14:textId="47DDCBF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00B0F0"/>
            <w:vAlign w:val="center"/>
          </w:tcPr>
          <w:p w14:paraId="320E4B40" w14:textId="53051FC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217E6">
              <w:sym w:font="Wingdings" w:char="F0FC"/>
            </w:r>
          </w:p>
        </w:tc>
        <w:tc>
          <w:tcPr>
            <w:tcW w:w="408" w:type="pct"/>
            <w:shd w:val="clear" w:color="auto" w:fill="auto"/>
            <w:vAlign w:val="center"/>
          </w:tcPr>
          <w:p w14:paraId="6969A599" w14:textId="63D1D2A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69F2F819"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4A5193D" w14:textId="38584E51" w:rsidR="00B32ADE" w:rsidRPr="009B0FD6" w:rsidRDefault="00B32ADE" w:rsidP="00B32ADE">
            <w:pPr>
              <w:pStyle w:val="TableBody"/>
              <w:jc w:val="center"/>
            </w:pPr>
            <w:r w:rsidRPr="009B0FD6">
              <w:lastRenderedPageBreak/>
              <w:t>1.7</w:t>
            </w:r>
          </w:p>
        </w:tc>
        <w:tc>
          <w:tcPr>
            <w:tcW w:w="2752" w:type="pct"/>
            <w:shd w:val="clear" w:color="auto" w:fill="auto"/>
            <w:vAlign w:val="center"/>
          </w:tcPr>
          <w:p w14:paraId="3CC60A3C" w14:textId="496B184D"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all security controls (including libraries that call external security services) have a centralized implementation.</w:t>
            </w:r>
          </w:p>
        </w:tc>
        <w:tc>
          <w:tcPr>
            <w:tcW w:w="474" w:type="pct"/>
            <w:shd w:val="clear" w:color="auto" w:fill="auto"/>
            <w:vAlign w:val="center"/>
          </w:tcPr>
          <w:p w14:paraId="148367CE" w14:textId="35F44FC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103212AB" w14:textId="232E4E2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74" w:type="pct"/>
            <w:shd w:val="clear" w:color="auto" w:fill="00B0F0"/>
            <w:vAlign w:val="center"/>
          </w:tcPr>
          <w:p w14:paraId="6C02F2E0" w14:textId="7ACB992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08" w:type="pct"/>
            <w:shd w:val="clear" w:color="auto" w:fill="auto"/>
            <w:vAlign w:val="center"/>
          </w:tcPr>
          <w:p w14:paraId="482C6386" w14:textId="7978FC2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B32ADE" w:rsidRPr="009B0FD6" w14:paraId="120B0BA4"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3656C43" w14:textId="2EC14A0D" w:rsidR="00B32ADE" w:rsidRPr="009B0FD6" w:rsidRDefault="00B32ADE" w:rsidP="00B32ADE">
            <w:pPr>
              <w:pStyle w:val="TableBody"/>
              <w:jc w:val="center"/>
            </w:pPr>
            <w:r w:rsidRPr="009B0FD6">
              <w:t>1.8</w:t>
            </w:r>
          </w:p>
        </w:tc>
        <w:tc>
          <w:tcPr>
            <w:tcW w:w="2752" w:type="pct"/>
            <w:shd w:val="clear" w:color="auto" w:fill="auto"/>
            <w:vAlign w:val="center"/>
          </w:tcPr>
          <w:p w14:paraId="54F7043B" w14:textId="2C901213"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components are segregated from each other via a defined security control, such as network segmentation, firewall rules, or cloud based security groups.</w:t>
            </w:r>
          </w:p>
        </w:tc>
        <w:tc>
          <w:tcPr>
            <w:tcW w:w="474" w:type="pct"/>
            <w:shd w:val="clear" w:color="auto" w:fill="auto"/>
            <w:vAlign w:val="center"/>
          </w:tcPr>
          <w:p w14:paraId="236A26A0" w14:textId="78A5CB2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92D050"/>
            <w:vAlign w:val="center"/>
          </w:tcPr>
          <w:p w14:paraId="3A587DC6" w14:textId="58F8CD0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217E6">
              <w:sym w:font="Wingdings" w:char="F0FC"/>
            </w:r>
          </w:p>
        </w:tc>
        <w:tc>
          <w:tcPr>
            <w:tcW w:w="474" w:type="pct"/>
            <w:shd w:val="clear" w:color="auto" w:fill="00B0F0"/>
            <w:vAlign w:val="center"/>
          </w:tcPr>
          <w:p w14:paraId="6FDDF0DD" w14:textId="166A7C9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217E6">
              <w:sym w:font="Wingdings" w:char="F0FC"/>
            </w:r>
          </w:p>
        </w:tc>
        <w:tc>
          <w:tcPr>
            <w:tcW w:w="408" w:type="pct"/>
            <w:shd w:val="clear" w:color="auto" w:fill="auto"/>
            <w:vAlign w:val="center"/>
          </w:tcPr>
          <w:p w14:paraId="306E499E" w14:textId="52B3A7F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3DA63CD8"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6824A71" w14:textId="48429948" w:rsidR="00B32ADE" w:rsidRPr="009B0FD6" w:rsidRDefault="00B32ADE" w:rsidP="00B32ADE">
            <w:pPr>
              <w:pStyle w:val="TableBody"/>
              <w:jc w:val="center"/>
            </w:pPr>
            <w:r w:rsidRPr="009B0FD6">
              <w:t>1.9</w:t>
            </w:r>
          </w:p>
        </w:tc>
        <w:tc>
          <w:tcPr>
            <w:tcW w:w="2752" w:type="pct"/>
            <w:shd w:val="clear" w:color="auto" w:fill="auto"/>
            <w:vAlign w:val="center"/>
          </w:tcPr>
          <w:p w14:paraId="3F6EAF16" w14:textId="2E122883"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the application has a clear separation between the data layer, controller layer and the display layer, such that security decisions can be enforced on trusted systems. </w:t>
            </w:r>
          </w:p>
        </w:tc>
        <w:tc>
          <w:tcPr>
            <w:tcW w:w="474" w:type="pct"/>
            <w:shd w:val="clear" w:color="auto" w:fill="auto"/>
            <w:vAlign w:val="center"/>
          </w:tcPr>
          <w:p w14:paraId="143FB743" w14:textId="0B70728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6B6637C4" w14:textId="7A4C234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74" w:type="pct"/>
            <w:shd w:val="clear" w:color="auto" w:fill="00B0F0"/>
            <w:vAlign w:val="center"/>
          </w:tcPr>
          <w:p w14:paraId="4B763D68" w14:textId="19341A65"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08" w:type="pct"/>
            <w:shd w:val="clear" w:color="auto" w:fill="auto"/>
            <w:vAlign w:val="center"/>
          </w:tcPr>
          <w:p w14:paraId="121EAB81" w14:textId="0FC9AA4B" w:rsidR="00B32ADE" w:rsidRPr="00CB5725"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CB5725">
              <w:t>3.0</w:t>
            </w:r>
          </w:p>
        </w:tc>
      </w:tr>
      <w:tr w:rsidR="00B32ADE" w:rsidRPr="009B0FD6" w14:paraId="1F5E9EA3"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C72465A" w14:textId="3DFF40B7" w:rsidR="00B32ADE" w:rsidRPr="009B0FD6" w:rsidRDefault="00B32ADE" w:rsidP="00B32ADE">
            <w:pPr>
              <w:pStyle w:val="TableBody"/>
              <w:jc w:val="center"/>
            </w:pPr>
            <w:r w:rsidRPr="009B0FD6">
              <w:t>1.10</w:t>
            </w:r>
          </w:p>
        </w:tc>
        <w:tc>
          <w:tcPr>
            <w:tcW w:w="2752" w:type="pct"/>
            <w:shd w:val="clear" w:color="auto" w:fill="auto"/>
            <w:vAlign w:val="center"/>
          </w:tcPr>
          <w:p w14:paraId="0701B314" w14:textId="0D464F29"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rPr>
                <w:color w:val="000000"/>
              </w:rPr>
              <w:t>Verify that there is no sensitive business logic, secret keys or other proprietary information in client side code.</w:t>
            </w:r>
          </w:p>
        </w:tc>
        <w:tc>
          <w:tcPr>
            <w:tcW w:w="474" w:type="pct"/>
            <w:shd w:val="clear" w:color="auto" w:fill="auto"/>
            <w:vAlign w:val="center"/>
          </w:tcPr>
          <w:p w14:paraId="673FCB92" w14:textId="73E6CEE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92D050"/>
            <w:vAlign w:val="center"/>
          </w:tcPr>
          <w:p w14:paraId="1571A0EB" w14:textId="7A4477E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217E6">
              <w:sym w:font="Wingdings" w:char="F0FC"/>
            </w:r>
          </w:p>
        </w:tc>
        <w:tc>
          <w:tcPr>
            <w:tcW w:w="474" w:type="pct"/>
            <w:shd w:val="clear" w:color="auto" w:fill="00B0F0"/>
            <w:vAlign w:val="center"/>
          </w:tcPr>
          <w:p w14:paraId="43371B08" w14:textId="3DC0A34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217E6">
              <w:sym w:font="Wingdings" w:char="F0FC"/>
            </w:r>
          </w:p>
        </w:tc>
        <w:tc>
          <w:tcPr>
            <w:tcW w:w="408" w:type="pct"/>
            <w:shd w:val="clear" w:color="auto" w:fill="auto"/>
            <w:vAlign w:val="center"/>
          </w:tcPr>
          <w:p w14:paraId="3414DC92" w14:textId="4696AB4E" w:rsidR="00B32ADE" w:rsidRPr="00CB5725"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CB5725">
              <w:t>3.0</w:t>
            </w:r>
          </w:p>
        </w:tc>
      </w:tr>
      <w:tr w:rsidR="00B32ADE" w:rsidRPr="009B0FD6" w14:paraId="27DBC0AD"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2FFB09EC" w14:textId="43565DAD" w:rsidR="00B32ADE" w:rsidRPr="009B0FD6" w:rsidRDefault="00B32ADE" w:rsidP="00B32ADE">
            <w:pPr>
              <w:pStyle w:val="TableBody"/>
              <w:jc w:val="center"/>
            </w:pPr>
            <w:r w:rsidRPr="009B0FD6">
              <w:t>1.11</w:t>
            </w:r>
          </w:p>
        </w:tc>
        <w:tc>
          <w:tcPr>
            <w:tcW w:w="2752" w:type="pct"/>
            <w:shd w:val="clear" w:color="auto" w:fill="auto"/>
            <w:vAlign w:val="center"/>
          </w:tcPr>
          <w:p w14:paraId="4CB86DD0" w14:textId="09F73426"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rPr>
                <w:color w:val="000000"/>
              </w:rPr>
            </w:pPr>
            <w:r w:rsidRPr="009B0FD6">
              <w:rPr>
                <w:color w:val="000000"/>
              </w:rPr>
              <w:t>Verify that all application components, libraries, modules, frameworks, platform, and operating systems are free from known vulnerabilities.</w:t>
            </w:r>
          </w:p>
        </w:tc>
        <w:tc>
          <w:tcPr>
            <w:tcW w:w="474" w:type="pct"/>
            <w:shd w:val="clear" w:color="auto" w:fill="auto"/>
            <w:vAlign w:val="center"/>
          </w:tcPr>
          <w:p w14:paraId="5A599E8D" w14:textId="789C6BA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3B2466D5" w14:textId="7D49EB1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74" w:type="pct"/>
            <w:shd w:val="clear" w:color="auto" w:fill="00B0F0"/>
            <w:vAlign w:val="center"/>
          </w:tcPr>
          <w:p w14:paraId="7E89CA86" w14:textId="3CF5A90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08" w:type="pct"/>
            <w:shd w:val="clear" w:color="auto" w:fill="auto"/>
            <w:vAlign w:val="center"/>
          </w:tcPr>
          <w:p w14:paraId="072B6C05" w14:textId="1CDE9C18" w:rsidR="00B32ADE" w:rsidRPr="00CB5725"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CB5725">
              <w:t>3.0.1</w:t>
            </w:r>
          </w:p>
        </w:tc>
      </w:tr>
    </w:tbl>
    <w:p w14:paraId="71F9F511" w14:textId="77777777" w:rsidR="006317CA" w:rsidRPr="009B0FD6" w:rsidRDefault="006317CA" w:rsidP="006317CA"/>
    <w:p w14:paraId="0E780C86" w14:textId="15CCEF03" w:rsidR="005D41AB" w:rsidRPr="009B0FD6" w:rsidRDefault="00702571" w:rsidP="00702571">
      <w:pPr>
        <w:pStyle w:val="Heading2"/>
      </w:pPr>
      <w:bookmarkStart w:id="29" w:name="_Toc471837470"/>
      <w:r w:rsidRPr="009B0FD6">
        <w:t>References</w:t>
      </w:r>
      <w:bookmarkEnd w:id="29"/>
    </w:p>
    <w:p w14:paraId="16AA273E" w14:textId="46382041" w:rsidR="006317CA" w:rsidRPr="009B0FD6" w:rsidRDefault="006317CA" w:rsidP="006317CA">
      <w:r w:rsidRPr="009B0FD6">
        <w:t>For more information, please see</w:t>
      </w:r>
      <w:r w:rsidR="00E34115" w:rsidRPr="009B0FD6">
        <w:t>:</w:t>
      </w:r>
    </w:p>
    <w:p w14:paraId="18B02CD3" w14:textId="0D1D391F" w:rsidR="006317CA" w:rsidRPr="009B0FD6" w:rsidRDefault="006317CA" w:rsidP="009D1F1E">
      <w:pPr>
        <w:pStyle w:val="ListParagraph"/>
        <w:numPr>
          <w:ilvl w:val="0"/>
          <w:numId w:val="6"/>
        </w:numPr>
      </w:pPr>
      <w:r w:rsidRPr="009B0FD6">
        <w:t xml:space="preserve">Threat Modeling Cheat Sheet </w:t>
      </w:r>
      <w:hyperlink r:id="rId19" w:history="1">
        <w:r w:rsidRPr="009B0FD6">
          <w:rPr>
            <w:rStyle w:val="Hyperlink"/>
          </w:rPr>
          <w:t>https://www.owasp.org/index.php/Application_Security_Architecture_Cheat_Sheet</w:t>
        </w:r>
      </w:hyperlink>
      <w:r w:rsidRPr="009B0FD6">
        <w:t xml:space="preserve">   </w:t>
      </w:r>
    </w:p>
    <w:p w14:paraId="39B45014" w14:textId="35251BFA" w:rsidR="006317CA" w:rsidRPr="009B0FD6" w:rsidRDefault="006317CA" w:rsidP="009D1F1E">
      <w:pPr>
        <w:pStyle w:val="ListParagraph"/>
        <w:numPr>
          <w:ilvl w:val="0"/>
          <w:numId w:val="6"/>
        </w:numPr>
      </w:pPr>
      <w:r w:rsidRPr="009B0FD6">
        <w:t xml:space="preserve">Attack Surface Analysis Cheat Sheet: </w:t>
      </w:r>
      <w:hyperlink r:id="rId20" w:history="1">
        <w:r w:rsidRPr="009B0FD6">
          <w:rPr>
            <w:rStyle w:val="Hyperlink"/>
          </w:rPr>
          <w:t>https://www.owasp.org/index.php/Attack_Surface_Analysis_Cheat_Sheet</w:t>
        </w:r>
      </w:hyperlink>
      <w:r w:rsidRPr="009B0FD6">
        <w:t xml:space="preserve">  </w:t>
      </w:r>
    </w:p>
    <w:p w14:paraId="50C83C7C" w14:textId="77777777" w:rsidR="00333230" w:rsidRPr="009B0FD6" w:rsidRDefault="00333230">
      <w:pPr>
        <w:spacing w:before="0" w:after="0" w:line="240" w:lineRule="auto"/>
        <w:rPr>
          <w:rFonts w:asciiTheme="majorHAnsi" w:eastAsiaTheme="majorEastAsia" w:hAnsiTheme="majorHAnsi" w:cstheme="majorBidi"/>
          <w:color w:val="2E74B5" w:themeColor="accent1" w:themeShade="BF"/>
          <w:sz w:val="32"/>
          <w:szCs w:val="32"/>
        </w:rPr>
      </w:pPr>
      <w:r w:rsidRPr="009B0FD6">
        <w:br w:type="page"/>
      </w:r>
    </w:p>
    <w:p w14:paraId="183F075E" w14:textId="21E1A932" w:rsidR="00DF702A" w:rsidRPr="009B0FD6" w:rsidRDefault="00F93E1B" w:rsidP="00BD5F80">
      <w:pPr>
        <w:pStyle w:val="Heading1"/>
      </w:pPr>
      <w:bookmarkStart w:id="30" w:name="_Toc471837471"/>
      <w:r>
        <w:lastRenderedPageBreak/>
        <w:t>V2: Authentication v</w:t>
      </w:r>
      <w:r w:rsidR="00DF702A" w:rsidRPr="009B0FD6">
        <w:t xml:space="preserve">erification </w:t>
      </w:r>
      <w:r>
        <w:t>r</w:t>
      </w:r>
      <w:r w:rsidR="00DF702A" w:rsidRPr="009B0FD6">
        <w:t>equirements</w:t>
      </w:r>
      <w:bookmarkEnd w:id="30"/>
    </w:p>
    <w:p w14:paraId="0509CF78" w14:textId="18C8A22C" w:rsidR="00702571" w:rsidRPr="009B0FD6" w:rsidRDefault="00702571" w:rsidP="00702571">
      <w:pPr>
        <w:pStyle w:val="Heading2"/>
      </w:pPr>
      <w:bookmarkStart w:id="31" w:name="_Toc471837472"/>
      <w:r w:rsidRPr="009B0FD6">
        <w:t>Control objective</w:t>
      </w:r>
      <w:bookmarkEnd w:id="31"/>
    </w:p>
    <w:p w14:paraId="186F2090" w14:textId="77777777" w:rsidR="00431C00" w:rsidRPr="009B0FD6" w:rsidRDefault="00431C00" w:rsidP="00945FEB">
      <w:r w:rsidRPr="009B0FD6">
        <w:t>Authentication is the act of establishing, or confirming, something (or someone) as authentic, that is, that claims made by or about the thing are true. Ensure that a verified application satisfies the following high level requirements:</w:t>
      </w:r>
    </w:p>
    <w:p w14:paraId="7A40E5D6" w14:textId="77777777" w:rsidR="00431C00" w:rsidRPr="009B0FD6" w:rsidRDefault="00431C00" w:rsidP="00945FEB">
      <w:pPr>
        <w:pStyle w:val="ListParagraph"/>
        <w:numPr>
          <w:ilvl w:val="0"/>
          <w:numId w:val="39"/>
        </w:numPr>
      </w:pPr>
      <w:r w:rsidRPr="009B0FD6">
        <w:t xml:space="preserve">Verifies the digital identity of the sender of a communication. </w:t>
      </w:r>
    </w:p>
    <w:p w14:paraId="26BE456B" w14:textId="77777777" w:rsidR="00431C00" w:rsidRPr="009B0FD6" w:rsidRDefault="00431C00" w:rsidP="00945FEB">
      <w:pPr>
        <w:pStyle w:val="ListParagraph"/>
        <w:numPr>
          <w:ilvl w:val="0"/>
          <w:numId w:val="39"/>
        </w:numPr>
      </w:pPr>
      <w:r w:rsidRPr="009B0FD6">
        <w:t>Ensures that only those authorised are able to authenticate and credentials are transported in a secure manner.</w:t>
      </w:r>
    </w:p>
    <w:p w14:paraId="4FB9F705" w14:textId="69CAE3F5" w:rsidR="00DF702A" w:rsidRPr="009B0FD6" w:rsidRDefault="00702571" w:rsidP="003C52FF">
      <w:pPr>
        <w:pStyle w:val="Heading2"/>
      </w:pPr>
      <w:bookmarkStart w:id="32" w:name="_Toc471837473"/>
      <w:r w:rsidRPr="009B0FD6">
        <w:t>Requirements</w:t>
      </w:r>
      <w:bookmarkEnd w:id="32"/>
    </w:p>
    <w:tbl>
      <w:tblPr>
        <w:tblStyle w:val="GridTable5DarkAccent3"/>
        <w:tblW w:w="4948" w:type="pct"/>
        <w:tblLayout w:type="fixed"/>
        <w:tblLook w:val="04A0" w:firstRow="1" w:lastRow="0" w:firstColumn="1" w:lastColumn="0" w:noHBand="0" w:noVBand="1"/>
      </w:tblPr>
      <w:tblGrid>
        <w:gridCol w:w="868"/>
        <w:gridCol w:w="5140"/>
        <w:gridCol w:w="783"/>
        <w:gridCol w:w="783"/>
        <w:gridCol w:w="783"/>
        <w:gridCol w:w="783"/>
      </w:tblGrid>
      <w:tr w:rsidR="00B1508E" w:rsidRPr="009B0FD6" w14:paraId="041B1C91"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C465C60" w14:textId="04B42FC2" w:rsidR="00DF702A" w:rsidRPr="009B0FD6" w:rsidRDefault="003C52FF" w:rsidP="00A804AA">
            <w:pPr>
              <w:pStyle w:val="TableHeading"/>
            </w:pPr>
            <w:r w:rsidRPr="009B0FD6">
              <w:t>#</w:t>
            </w:r>
          </w:p>
        </w:tc>
        <w:tc>
          <w:tcPr>
            <w:tcW w:w="5014" w:type="dxa"/>
            <w:vAlign w:val="center"/>
          </w:tcPr>
          <w:p w14:paraId="22529562" w14:textId="77777777" w:rsidR="00DF702A" w:rsidRPr="009B0FD6" w:rsidRDefault="00DF702A" w:rsidP="00A804AA">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764" w:type="dxa"/>
            <w:vAlign w:val="center"/>
          </w:tcPr>
          <w:p w14:paraId="5539A784" w14:textId="77777777" w:rsidR="00DF702A" w:rsidRPr="009B0FD6" w:rsidRDefault="00DF702A" w:rsidP="00A804AA">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764" w:type="dxa"/>
            <w:vAlign w:val="center"/>
          </w:tcPr>
          <w:p w14:paraId="1FDC67C5" w14:textId="77777777" w:rsidR="00DF702A" w:rsidRPr="009B0FD6" w:rsidRDefault="00DF702A" w:rsidP="00A804AA">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764" w:type="dxa"/>
            <w:vAlign w:val="center"/>
          </w:tcPr>
          <w:p w14:paraId="6585AADC" w14:textId="77777777" w:rsidR="00DF702A" w:rsidRPr="009B0FD6" w:rsidRDefault="00DF702A" w:rsidP="00A804AA">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764" w:type="dxa"/>
            <w:vAlign w:val="center"/>
          </w:tcPr>
          <w:p w14:paraId="53F89FE6" w14:textId="77777777" w:rsidR="00DF702A" w:rsidRPr="009B0FD6" w:rsidRDefault="00DF702A" w:rsidP="00A804AA">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6E5ABBD9"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DF2A7E9" w14:textId="19148C1D"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2.1</w:t>
            </w:r>
          </w:p>
        </w:tc>
        <w:tc>
          <w:tcPr>
            <w:tcW w:w="5014" w:type="dxa"/>
            <w:shd w:val="clear" w:color="auto" w:fill="auto"/>
            <w:vAlign w:val="center"/>
          </w:tcPr>
          <w:p w14:paraId="312051D0" w14:textId="41B55772"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all pages and resources by default require authentication except those specifically intended to be public (Principle of complete mediation).</w:t>
            </w:r>
          </w:p>
        </w:tc>
        <w:tc>
          <w:tcPr>
            <w:tcW w:w="764" w:type="dxa"/>
            <w:shd w:val="clear" w:color="auto" w:fill="FFC000"/>
            <w:vAlign w:val="center"/>
          </w:tcPr>
          <w:p w14:paraId="3FEF6CEF" w14:textId="70D50BD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92D050"/>
            <w:vAlign w:val="center"/>
          </w:tcPr>
          <w:p w14:paraId="5F32D487" w14:textId="5BCB020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3C1038BA" w14:textId="1F11239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555D10CF" w14:textId="43F7E43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75D7D448" w14:textId="77777777" w:rsidTr="000A6D7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A5FA04D" w14:textId="444FFC9E"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w:t>
            </w:r>
          </w:p>
        </w:tc>
        <w:tc>
          <w:tcPr>
            <w:tcW w:w="5014" w:type="dxa"/>
            <w:shd w:val="clear" w:color="auto" w:fill="auto"/>
            <w:vAlign w:val="center"/>
          </w:tcPr>
          <w:p w14:paraId="3195773A" w14:textId="6B3C8EC9" w:rsidR="00B32ADE" w:rsidRPr="009B0FD6" w:rsidRDefault="00B32ADE" w:rsidP="000A6D7A">
            <w:pPr>
              <w:pStyle w:val="TableBody"/>
              <w:cnfStyle w:val="000000000000" w:firstRow="0" w:lastRow="0" w:firstColumn="0" w:lastColumn="0" w:oddVBand="0" w:evenVBand="0" w:oddHBand="0" w:evenHBand="0" w:firstRowFirstColumn="0" w:firstRowLastColumn="0" w:lastRowFirstColumn="0" w:lastRowLastColumn="0"/>
            </w:pPr>
            <w:r w:rsidRPr="009B0FD6">
              <w:t>Verify that the application</w:t>
            </w:r>
            <w:r w:rsidR="000A6D7A">
              <w:t xml:space="preserve"> does not automatically fill in credentials </w:t>
            </w:r>
            <w:r w:rsidR="00835D65">
              <w:t xml:space="preserve">– either as hidden fields, URL arguments, Ajax requests, or in forms, </w:t>
            </w:r>
            <w:r w:rsidR="000A6D7A">
              <w:t>as this implies plain text, reversible or de-cryptable password storage. Random time limited nonces are acceptable as stand ins, such as to protect change password forms or forgot password forms.</w:t>
            </w:r>
          </w:p>
        </w:tc>
        <w:tc>
          <w:tcPr>
            <w:tcW w:w="764" w:type="dxa"/>
            <w:shd w:val="clear" w:color="auto" w:fill="FFC000"/>
            <w:vAlign w:val="center"/>
          </w:tcPr>
          <w:p w14:paraId="4E0BA9F6" w14:textId="5307900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92D050"/>
            <w:vAlign w:val="center"/>
          </w:tcPr>
          <w:p w14:paraId="30841D8E" w14:textId="1982851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576EAC99" w14:textId="7FD5046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E2EFD9" w:themeFill="accent6" w:themeFillTint="33"/>
            <w:vAlign w:val="center"/>
          </w:tcPr>
          <w:p w14:paraId="4BE04585" w14:textId="25372639" w:rsidR="00B32ADE" w:rsidRPr="009B0FD6" w:rsidRDefault="000A6D7A" w:rsidP="00B32ADE">
            <w:pPr>
              <w:pStyle w:val="TableBody"/>
              <w:jc w:val="center"/>
              <w:cnfStyle w:val="000000000000" w:firstRow="0" w:lastRow="0" w:firstColumn="0" w:lastColumn="0" w:oddVBand="0" w:evenVBand="0" w:oddHBand="0" w:evenHBand="0" w:firstRowFirstColumn="0" w:firstRowLastColumn="0" w:lastRowFirstColumn="0" w:lastRowLastColumn="0"/>
            </w:pPr>
            <w:r>
              <w:t>3</w:t>
            </w:r>
            <w:r w:rsidR="00B32ADE" w:rsidRPr="009B0FD6">
              <w:t>.1</w:t>
            </w:r>
          </w:p>
        </w:tc>
      </w:tr>
      <w:tr w:rsidR="00B32ADE" w:rsidRPr="009B0FD6" w14:paraId="5CB487F6"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3F7CD9B" w14:textId="4B9B0932"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2.4</w:t>
            </w:r>
          </w:p>
        </w:tc>
        <w:tc>
          <w:tcPr>
            <w:tcW w:w="5014" w:type="dxa"/>
            <w:shd w:val="clear" w:color="auto" w:fill="auto"/>
            <w:vAlign w:val="center"/>
          </w:tcPr>
          <w:p w14:paraId="0497B277" w14:textId="4663446D"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all authentication controls are enforced on the server side.</w:t>
            </w:r>
          </w:p>
        </w:tc>
        <w:tc>
          <w:tcPr>
            <w:tcW w:w="764" w:type="dxa"/>
            <w:shd w:val="clear" w:color="auto" w:fill="FFC000"/>
            <w:vAlign w:val="center"/>
          </w:tcPr>
          <w:p w14:paraId="4AA63C26" w14:textId="22A09931"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92D050"/>
            <w:vAlign w:val="center"/>
          </w:tcPr>
          <w:p w14:paraId="665E4B21" w14:textId="0259781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4A751C36" w14:textId="4220047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09C81AB0" w14:textId="398AACE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50FFCC90"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4D0C0C9" w14:textId="15BCAE2A"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2.6</w:t>
            </w:r>
          </w:p>
        </w:tc>
        <w:tc>
          <w:tcPr>
            <w:tcW w:w="5014" w:type="dxa"/>
            <w:shd w:val="clear" w:color="auto" w:fill="auto"/>
            <w:vAlign w:val="center"/>
          </w:tcPr>
          <w:p w14:paraId="27809F62" w14:textId="6944DF17"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all authentication controls fail securely to ensure attackers cannot log in.</w:t>
            </w:r>
          </w:p>
        </w:tc>
        <w:tc>
          <w:tcPr>
            <w:tcW w:w="764" w:type="dxa"/>
            <w:shd w:val="clear" w:color="auto" w:fill="FFC000"/>
            <w:vAlign w:val="center"/>
          </w:tcPr>
          <w:p w14:paraId="0C6F4D91" w14:textId="5305F5D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92D050"/>
            <w:vAlign w:val="center"/>
          </w:tcPr>
          <w:p w14:paraId="24FF7AC9" w14:textId="5847B53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781632F4" w14:textId="2D1B6C9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06ADB4DA" w14:textId="1818564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6995F430"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0578117" w14:textId="0272436C"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2.7</w:t>
            </w:r>
          </w:p>
        </w:tc>
        <w:tc>
          <w:tcPr>
            <w:tcW w:w="5014" w:type="dxa"/>
            <w:shd w:val="clear" w:color="auto" w:fill="auto"/>
            <w:vAlign w:val="center"/>
          </w:tcPr>
          <w:p w14:paraId="37FFFB7D" w14:textId="55EAE1B1"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password entry fields allow, or encourage, the use of passphrases, and do not prevent password managers, long passphrases or highly complex passwords being entered.</w:t>
            </w:r>
          </w:p>
        </w:tc>
        <w:tc>
          <w:tcPr>
            <w:tcW w:w="764" w:type="dxa"/>
            <w:shd w:val="clear" w:color="auto" w:fill="FFC000"/>
            <w:vAlign w:val="center"/>
          </w:tcPr>
          <w:p w14:paraId="725FC3B9" w14:textId="1EACE46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92D050"/>
            <w:vAlign w:val="center"/>
          </w:tcPr>
          <w:p w14:paraId="5EE48C36" w14:textId="10702A9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00E3E523" w14:textId="5E3E29C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41DA2A4F" w14:textId="2EE1215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3.0.1</w:t>
            </w:r>
          </w:p>
        </w:tc>
      </w:tr>
      <w:tr w:rsidR="00B32ADE" w:rsidRPr="009B0FD6" w14:paraId="06CEE552"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39409A6" w14:textId="7491489E"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2.8</w:t>
            </w:r>
          </w:p>
        </w:tc>
        <w:tc>
          <w:tcPr>
            <w:tcW w:w="5014" w:type="dxa"/>
            <w:shd w:val="clear" w:color="auto" w:fill="auto"/>
            <w:vAlign w:val="center"/>
          </w:tcPr>
          <w:p w14:paraId="5142F0AF" w14:textId="3D70D227"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all account identity authentication functions (such as update profile, forgot password, disabled / lost token, help desk or IVR) that might regain access to the account are at least as resistant to attack as the primary authentication mechanism.</w:t>
            </w:r>
          </w:p>
        </w:tc>
        <w:tc>
          <w:tcPr>
            <w:tcW w:w="764" w:type="dxa"/>
            <w:shd w:val="clear" w:color="auto" w:fill="FFC000"/>
            <w:vAlign w:val="center"/>
          </w:tcPr>
          <w:p w14:paraId="10183914" w14:textId="5A40B20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92D050"/>
            <w:vAlign w:val="center"/>
          </w:tcPr>
          <w:p w14:paraId="0C525D08" w14:textId="6368F13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4EC7A830" w14:textId="6268946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5C8C20B0" w14:textId="6B4DE61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2.0</w:t>
            </w:r>
          </w:p>
        </w:tc>
      </w:tr>
      <w:tr w:rsidR="00B32ADE" w:rsidRPr="009B0FD6" w14:paraId="73113322"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80A79E4" w14:textId="049BD30F"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2.9</w:t>
            </w:r>
          </w:p>
        </w:tc>
        <w:tc>
          <w:tcPr>
            <w:tcW w:w="5014" w:type="dxa"/>
            <w:shd w:val="clear" w:color="auto" w:fill="auto"/>
            <w:vAlign w:val="center"/>
          </w:tcPr>
          <w:p w14:paraId="34F2DF71" w14:textId="2C3B0107"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the changing password functionality includes the old password, the new password, and a password confirmation. </w:t>
            </w:r>
          </w:p>
        </w:tc>
        <w:tc>
          <w:tcPr>
            <w:tcW w:w="764" w:type="dxa"/>
            <w:shd w:val="clear" w:color="auto" w:fill="FFC000"/>
            <w:vAlign w:val="center"/>
          </w:tcPr>
          <w:p w14:paraId="6472D40E" w14:textId="5C79357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92D050"/>
            <w:vAlign w:val="center"/>
          </w:tcPr>
          <w:p w14:paraId="243E0D68" w14:textId="0B9A75F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7B950CF8" w14:textId="329598E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201F7D28" w14:textId="76FA890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0650EFD1"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1922EF6" w14:textId="68FCA204"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lastRenderedPageBreak/>
              <w:t>2.12</w:t>
            </w:r>
          </w:p>
        </w:tc>
        <w:tc>
          <w:tcPr>
            <w:tcW w:w="5014" w:type="dxa"/>
            <w:shd w:val="clear" w:color="auto" w:fill="auto"/>
            <w:vAlign w:val="center"/>
          </w:tcPr>
          <w:p w14:paraId="50205EE5" w14:textId="3F94822F"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all authentication decisions can be logged, without storing sensitive session identifiers or passwords. This should include requests with relevant metadata needed for security investigations. </w:t>
            </w:r>
          </w:p>
        </w:tc>
        <w:tc>
          <w:tcPr>
            <w:tcW w:w="764" w:type="dxa"/>
            <w:shd w:val="clear" w:color="auto" w:fill="auto"/>
            <w:vAlign w:val="center"/>
          </w:tcPr>
          <w:p w14:paraId="04E554A2" w14:textId="74958271"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6CEC6B5E" w14:textId="60761A4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44DFEEE8" w14:textId="77598C40"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5DDD1A90" w14:textId="6B170A8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r w:rsidR="00B32ADE" w:rsidRPr="009B0FD6" w14:paraId="395C25A4"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E0DA67A" w14:textId="3EE05CCD"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2.13</w:t>
            </w:r>
          </w:p>
        </w:tc>
        <w:tc>
          <w:tcPr>
            <w:tcW w:w="5014" w:type="dxa"/>
            <w:shd w:val="clear" w:color="auto" w:fill="auto"/>
            <w:vAlign w:val="center"/>
          </w:tcPr>
          <w:p w14:paraId="1CB88A76" w14:textId="2F8EF7F7"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account passwords are one way hashed with a salt, and there is sufficient work factor to defeat brute force and password hash recovery attacks. </w:t>
            </w:r>
          </w:p>
        </w:tc>
        <w:tc>
          <w:tcPr>
            <w:tcW w:w="764" w:type="dxa"/>
            <w:shd w:val="clear" w:color="auto" w:fill="auto"/>
            <w:vAlign w:val="center"/>
          </w:tcPr>
          <w:p w14:paraId="6EA49952" w14:textId="26BA0E81"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3B9AD16E" w14:textId="50EEECD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3D613F81" w14:textId="11D5616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56CE09D5" w14:textId="1ACB83F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3.0.1</w:t>
            </w:r>
          </w:p>
        </w:tc>
      </w:tr>
      <w:tr w:rsidR="00B32ADE" w:rsidRPr="009B0FD6" w14:paraId="13067030"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0D85DB" w14:textId="40550D26"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2.16</w:t>
            </w:r>
          </w:p>
        </w:tc>
        <w:tc>
          <w:tcPr>
            <w:tcW w:w="5014" w:type="dxa"/>
            <w:shd w:val="clear" w:color="auto" w:fill="auto"/>
            <w:vAlign w:val="center"/>
          </w:tcPr>
          <w:p w14:paraId="53D4FBCC" w14:textId="72D4B539"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credentials are transported using a suitable encrypted link and that all pages/functions that require a user to enter credentials are done so using an encrypted link.</w:t>
            </w:r>
          </w:p>
        </w:tc>
        <w:tc>
          <w:tcPr>
            <w:tcW w:w="764" w:type="dxa"/>
            <w:shd w:val="clear" w:color="auto" w:fill="FFC000"/>
            <w:vAlign w:val="center"/>
          </w:tcPr>
          <w:p w14:paraId="2CCCA7C3" w14:textId="6F496ED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92D050"/>
            <w:vAlign w:val="center"/>
          </w:tcPr>
          <w:p w14:paraId="424CB7D6" w14:textId="2FF4E28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143557F9" w14:textId="17C8228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5D7CAD05" w14:textId="074D315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43E08B6A"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5D422B9" w14:textId="19E63B21"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2.17</w:t>
            </w:r>
          </w:p>
        </w:tc>
        <w:tc>
          <w:tcPr>
            <w:tcW w:w="5014" w:type="dxa"/>
            <w:shd w:val="clear" w:color="auto" w:fill="auto"/>
            <w:vAlign w:val="center"/>
          </w:tcPr>
          <w:p w14:paraId="664500C0" w14:textId="6539380D"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 forgotten password function and other recovery paths do not reveal the current password and that the new password is not sent in clear text to the user.</w:t>
            </w:r>
          </w:p>
        </w:tc>
        <w:tc>
          <w:tcPr>
            <w:tcW w:w="764" w:type="dxa"/>
            <w:shd w:val="clear" w:color="auto" w:fill="FFC000"/>
            <w:vAlign w:val="center"/>
          </w:tcPr>
          <w:p w14:paraId="003AB52C" w14:textId="768ED21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92D050"/>
            <w:vAlign w:val="center"/>
          </w:tcPr>
          <w:p w14:paraId="67451048" w14:textId="1D48540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5F8E75F1" w14:textId="2676B32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774F9A54" w14:textId="650955F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124E0099"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AEA873B" w14:textId="3077300A"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2.18</w:t>
            </w:r>
          </w:p>
        </w:tc>
        <w:tc>
          <w:tcPr>
            <w:tcW w:w="5014" w:type="dxa"/>
            <w:shd w:val="clear" w:color="auto" w:fill="auto"/>
            <w:vAlign w:val="center"/>
          </w:tcPr>
          <w:p w14:paraId="1252CCC3" w14:textId="5F283DBC"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information enumeration is not possible via login, password reset, or forgot account functionality. </w:t>
            </w:r>
          </w:p>
        </w:tc>
        <w:tc>
          <w:tcPr>
            <w:tcW w:w="764" w:type="dxa"/>
            <w:shd w:val="clear" w:color="auto" w:fill="FFC000"/>
            <w:vAlign w:val="center"/>
          </w:tcPr>
          <w:p w14:paraId="0D85FEBA" w14:textId="7FC54E1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92D050"/>
            <w:vAlign w:val="center"/>
          </w:tcPr>
          <w:p w14:paraId="6889EDA6" w14:textId="3746F48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0E6EEF78" w14:textId="2EDBDEB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50E5933A" w14:textId="3234B41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2.0</w:t>
            </w:r>
          </w:p>
        </w:tc>
      </w:tr>
      <w:tr w:rsidR="00B32ADE" w:rsidRPr="009B0FD6" w14:paraId="365309E8"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3C2BB57" w14:textId="677ABB4F"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2.19</w:t>
            </w:r>
          </w:p>
        </w:tc>
        <w:tc>
          <w:tcPr>
            <w:tcW w:w="5014" w:type="dxa"/>
            <w:shd w:val="clear" w:color="auto" w:fill="auto"/>
            <w:vAlign w:val="center"/>
          </w:tcPr>
          <w:p w14:paraId="3099C08A" w14:textId="25D54E88"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there are no default passwords in use for the application framework or any components used by the application (such as “admin/password”).</w:t>
            </w:r>
          </w:p>
        </w:tc>
        <w:tc>
          <w:tcPr>
            <w:tcW w:w="764" w:type="dxa"/>
            <w:shd w:val="clear" w:color="auto" w:fill="FFC000"/>
            <w:vAlign w:val="center"/>
          </w:tcPr>
          <w:p w14:paraId="157C2FFF" w14:textId="08A0172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92D050"/>
            <w:vAlign w:val="center"/>
          </w:tcPr>
          <w:p w14:paraId="584A1683" w14:textId="4EA6D50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2D4E875E" w14:textId="3130284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38ABEA94" w14:textId="2AEE70E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550CEC9A"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D2E8DF5" w14:textId="6A70B112"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2.20</w:t>
            </w:r>
          </w:p>
        </w:tc>
        <w:tc>
          <w:tcPr>
            <w:tcW w:w="5014" w:type="dxa"/>
            <w:shd w:val="clear" w:color="auto" w:fill="auto"/>
            <w:vAlign w:val="center"/>
          </w:tcPr>
          <w:p w14:paraId="3E08BBAF" w14:textId="0816F571"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anti-automation is in place to prevent breached credential testing, brute forcing, and account lockout attacks.</w:t>
            </w:r>
          </w:p>
        </w:tc>
        <w:tc>
          <w:tcPr>
            <w:tcW w:w="764" w:type="dxa"/>
            <w:shd w:val="clear" w:color="auto" w:fill="FFC000"/>
            <w:vAlign w:val="center"/>
          </w:tcPr>
          <w:p w14:paraId="7014ED95" w14:textId="5CFE31B1"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92D050"/>
            <w:vAlign w:val="center"/>
          </w:tcPr>
          <w:p w14:paraId="6DEB5221" w14:textId="409988F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77BAB67E" w14:textId="6D8E2ED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50F7FF60" w14:textId="17ED9CE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r w:rsidR="00B32ADE" w:rsidRPr="009B0FD6" w14:paraId="77FBE3B0"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FDBEDBF" w14:textId="0045E48C"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2.21</w:t>
            </w:r>
          </w:p>
        </w:tc>
        <w:tc>
          <w:tcPr>
            <w:tcW w:w="5014" w:type="dxa"/>
            <w:shd w:val="clear" w:color="auto" w:fill="auto"/>
            <w:vAlign w:val="center"/>
          </w:tcPr>
          <w:p w14:paraId="433C9A3E" w14:textId="455FB68B"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all authentication credentials for accessing services external to the application are encrypted and stored in a protected location. </w:t>
            </w:r>
          </w:p>
        </w:tc>
        <w:tc>
          <w:tcPr>
            <w:tcW w:w="764" w:type="dxa"/>
            <w:shd w:val="clear" w:color="auto" w:fill="auto"/>
            <w:vAlign w:val="center"/>
          </w:tcPr>
          <w:p w14:paraId="06F61EE8" w14:textId="5426428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2B0C70B7" w14:textId="7DA0044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174CEC6F" w14:textId="7CEFFB2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7D170A87" w14:textId="6046ACE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783C6775"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C1EDF06" w14:textId="145D7CA5"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2.22</w:t>
            </w:r>
          </w:p>
        </w:tc>
        <w:tc>
          <w:tcPr>
            <w:tcW w:w="5014" w:type="dxa"/>
            <w:shd w:val="clear" w:color="auto" w:fill="auto"/>
            <w:vAlign w:val="center"/>
          </w:tcPr>
          <w:p w14:paraId="675EB0BC" w14:textId="412850F8"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forgotten password and other recovery paths use a TOTP or other soft token, mobile push, or other offline recovery mechanism. Use of a random value in an e-mail or SMS should be a last resort and is known weak. </w:t>
            </w:r>
          </w:p>
        </w:tc>
        <w:tc>
          <w:tcPr>
            <w:tcW w:w="764" w:type="dxa"/>
            <w:shd w:val="clear" w:color="auto" w:fill="FFC000"/>
            <w:vAlign w:val="center"/>
          </w:tcPr>
          <w:p w14:paraId="36AF080B" w14:textId="56ECFB6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92D050"/>
            <w:vAlign w:val="center"/>
          </w:tcPr>
          <w:p w14:paraId="73D46F7A" w14:textId="5ED6539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37C58139" w14:textId="46D88F1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2EFB42BF" w14:textId="53E11E0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r w:rsidR="00B32ADE" w:rsidRPr="009B0FD6" w14:paraId="4A89E817"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5437CE3" w14:textId="618378BE"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2.23</w:t>
            </w:r>
          </w:p>
        </w:tc>
        <w:tc>
          <w:tcPr>
            <w:tcW w:w="5014" w:type="dxa"/>
            <w:shd w:val="clear" w:color="auto" w:fill="auto"/>
            <w:vAlign w:val="center"/>
          </w:tcPr>
          <w:p w14:paraId="091AD195" w14:textId="607775E2"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account lockout is divided into soft and hard lock status, and these are not mutually exclusive. If an account is temporarily soft locked out due to a brute force attack, this should not reset the hard lock status.</w:t>
            </w:r>
          </w:p>
        </w:tc>
        <w:tc>
          <w:tcPr>
            <w:tcW w:w="764" w:type="dxa"/>
            <w:shd w:val="clear" w:color="auto" w:fill="auto"/>
            <w:vAlign w:val="center"/>
          </w:tcPr>
          <w:p w14:paraId="64E6EEAF" w14:textId="4993BF4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0A5F9A33" w14:textId="0773AC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10AB5C37" w14:textId="1931D09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18FD5A9D" w14:textId="44A2949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B32ADE" w:rsidRPr="009B0FD6" w14:paraId="0AE991F8"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72026D6" w14:textId="0BBBFF14"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2.24</w:t>
            </w:r>
          </w:p>
        </w:tc>
        <w:tc>
          <w:tcPr>
            <w:tcW w:w="5014" w:type="dxa"/>
            <w:shd w:val="clear" w:color="auto" w:fill="auto"/>
            <w:vAlign w:val="center"/>
          </w:tcPr>
          <w:p w14:paraId="277ED47B" w14:textId="0DA9A41A"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if shared knowledge based questions (also known as "secret questions") are required, the questions do not violate privacy laws and are sufficiently strong to protect accounts from malicious recovery. </w:t>
            </w:r>
          </w:p>
        </w:tc>
        <w:tc>
          <w:tcPr>
            <w:tcW w:w="764" w:type="dxa"/>
            <w:shd w:val="clear" w:color="auto" w:fill="FFC000"/>
            <w:vAlign w:val="center"/>
          </w:tcPr>
          <w:p w14:paraId="47AA4C86" w14:textId="299FA995"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92D050"/>
            <w:vAlign w:val="center"/>
          </w:tcPr>
          <w:p w14:paraId="6B468259" w14:textId="1342CE2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0B039017" w14:textId="0FC3E3A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22BB6A4B" w14:textId="3BDC221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r w:rsidR="00B32ADE" w:rsidRPr="009B0FD6" w14:paraId="539A3900" w14:textId="77777777" w:rsidTr="00593B0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B865A85" w14:textId="46355717"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lastRenderedPageBreak/>
              <w:t>2.25</w:t>
            </w:r>
          </w:p>
        </w:tc>
        <w:tc>
          <w:tcPr>
            <w:tcW w:w="5014" w:type="dxa"/>
            <w:shd w:val="clear" w:color="auto" w:fill="auto"/>
            <w:vAlign w:val="center"/>
          </w:tcPr>
          <w:p w14:paraId="3C4B548B" w14:textId="291CD591" w:rsidR="00B32ADE" w:rsidRPr="009B0FD6" w:rsidRDefault="00B32ADE" w:rsidP="00593B0C">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w:t>
            </w:r>
            <w:r w:rsidR="00593B0C">
              <w:t>high value</w:t>
            </w:r>
            <w:r w:rsidRPr="009B0FD6">
              <w:t xml:space="preserve"> </w:t>
            </w:r>
            <w:r w:rsidR="00593B0C">
              <w:t xml:space="preserve">applications </w:t>
            </w:r>
            <w:r w:rsidRPr="009B0FD6">
              <w:t>can be configured to disallow the use of a configurable number of previous passwords.</w:t>
            </w:r>
          </w:p>
        </w:tc>
        <w:tc>
          <w:tcPr>
            <w:tcW w:w="764" w:type="dxa"/>
            <w:shd w:val="clear" w:color="auto" w:fill="auto"/>
            <w:vAlign w:val="center"/>
          </w:tcPr>
          <w:p w14:paraId="30F72320" w14:textId="02E4AF0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140B592C" w14:textId="5313DF60"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12689899" w14:textId="5746AD4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E2EFD9" w:themeFill="accent6" w:themeFillTint="33"/>
            <w:vAlign w:val="center"/>
          </w:tcPr>
          <w:p w14:paraId="51B2CE1E" w14:textId="2F34FFFD" w:rsidR="00B32ADE" w:rsidRPr="009B0FD6" w:rsidRDefault="00593B0C" w:rsidP="00B32ADE">
            <w:pPr>
              <w:pStyle w:val="TableBody"/>
              <w:jc w:val="center"/>
              <w:cnfStyle w:val="000000100000" w:firstRow="0" w:lastRow="0" w:firstColumn="0" w:lastColumn="0" w:oddVBand="0" w:evenVBand="0" w:oddHBand="1" w:evenHBand="0" w:firstRowFirstColumn="0" w:firstRowLastColumn="0" w:lastRowFirstColumn="0" w:lastRowLastColumn="0"/>
            </w:pPr>
            <w:r>
              <w:t>3.1</w:t>
            </w:r>
          </w:p>
        </w:tc>
      </w:tr>
      <w:tr w:rsidR="00B32ADE" w:rsidRPr="009B0FD6" w14:paraId="7E2A0348"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8E5E087" w14:textId="075AE95F"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2.26</w:t>
            </w:r>
          </w:p>
        </w:tc>
        <w:tc>
          <w:tcPr>
            <w:tcW w:w="5014" w:type="dxa"/>
            <w:shd w:val="clear" w:color="auto" w:fill="auto"/>
            <w:vAlign w:val="center"/>
          </w:tcPr>
          <w:p w14:paraId="45E35B55" w14:textId="72B5C544"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risk based re-authentication, two factor or transaction signing is in place for high value transactions. </w:t>
            </w:r>
          </w:p>
        </w:tc>
        <w:tc>
          <w:tcPr>
            <w:tcW w:w="764" w:type="dxa"/>
            <w:shd w:val="clear" w:color="auto" w:fill="auto"/>
            <w:vAlign w:val="center"/>
          </w:tcPr>
          <w:p w14:paraId="3E339FE0" w14:textId="1A1B6C7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5D891F9A" w14:textId="4596E82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708E3EDE" w14:textId="3DB342F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1C0EC861" w14:textId="1DC2E29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r w:rsidR="00B32ADE" w:rsidRPr="009B0FD6" w14:paraId="470A37CA"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AD1719D" w14:textId="45B79716"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2.27</w:t>
            </w:r>
          </w:p>
        </w:tc>
        <w:tc>
          <w:tcPr>
            <w:tcW w:w="5014" w:type="dxa"/>
            <w:shd w:val="clear" w:color="auto" w:fill="auto"/>
            <w:vAlign w:val="center"/>
          </w:tcPr>
          <w:p w14:paraId="20003E4C" w14:textId="0BFC5503"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measures are in place to block the use of commonly chosen passwords and weak passphrases. </w:t>
            </w:r>
          </w:p>
        </w:tc>
        <w:tc>
          <w:tcPr>
            <w:tcW w:w="764" w:type="dxa"/>
            <w:shd w:val="clear" w:color="auto" w:fill="FFC000"/>
            <w:vAlign w:val="center"/>
          </w:tcPr>
          <w:p w14:paraId="4462AE2B" w14:textId="73ECC774"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92D050"/>
            <w:vAlign w:val="center"/>
          </w:tcPr>
          <w:p w14:paraId="18C0892E" w14:textId="43D2873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2D5B7038" w14:textId="7F2FDFB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27ECEB43" w14:textId="22C02840"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B32ADE" w:rsidRPr="009B0FD6" w14:paraId="5A2ACAA6"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2D50D63" w14:textId="2F2BFBF6"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2.28</w:t>
            </w:r>
          </w:p>
        </w:tc>
        <w:tc>
          <w:tcPr>
            <w:tcW w:w="5014" w:type="dxa"/>
            <w:shd w:val="clear" w:color="auto" w:fill="auto"/>
            <w:vAlign w:val="center"/>
          </w:tcPr>
          <w:p w14:paraId="026F65D0" w14:textId="6A56083D"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all authentication challenges, whether successful or failed, should respond in the same average response time.</w:t>
            </w:r>
          </w:p>
        </w:tc>
        <w:tc>
          <w:tcPr>
            <w:tcW w:w="764" w:type="dxa"/>
            <w:shd w:val="clear" w:color="auto" w:fill="auto"/>
            <w:vAlign w:val="center"/>
          </w:tcPr>
          <w:p w14:paraId="06A17DAF" w14:textId="4CD3BD05"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auto"/>
            <w:vAlign w:val="center"/>
          </w:tcPr>
          <w:p w14:paraId="7C5F60FD" w14:textId="0C7619C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00B0F0"/>
            <w:vAlign w:val="center"/>
          </w:tcPr>
          <w:p w14:paraId="7218C681" w14:textId="3DFDF69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3B84367A" w14:textId="72307365"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201B2AE5"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D90787" w14:textId="456DE575"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2.29</w:t>
            </w:r>
          </w:p>
        </w:tc>
        <w:tc>
          <w:tcPr>
            <w:tcW w:w="5014" w:type="dxa"/>
            <w:shd w:val="clear" w:color="auto" w:fill="auto"/>
            <w:vAlign w:val="center"/>
          </w:tcPr>
          <w:p w14:paraId="5302AE91" w14:textId="0186F630"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secrets, API keys, and passwords are not included in the source code, or online source code repositories. </w:t>
            </w:r>
          </w:p>
        </w:tc>
        <w:tc>
          <w:tcPr>
            <w:tcW w:w="764" w:type="dxa"/>
            <w:shd w:val="clear" w:color="auto" w:fill="auto"/>
            <w:vAlign w:val="center"/>
          </w:tcPr>
          <w:p w14:paraId="28EFD96D" w14:textId="72073CF5"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auto"/>
            <w:vAlign w:val="center"/>
          </w:tcPr>
          <w:p w14:paraId="147501E4" w14:textId="29C707C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00B0F0"/>
            <w:vAlign w:val="center"/>
          </w:tcPr>
          <w:p w14:paraId="67D652C1" w14:textId="17E20CE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2431A888" w14:textId="47C7D54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B32ADE" w:rsidRPr="009B0FD6" w14:paraId="4418923B" w14:textId="77777777" w:rsidTr="001507F1">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62873E6" w14:textId="77DE4A94"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2.31</w:t>
            </w:r>
          </w:p>
        </w:tc>
        <w:tc>
          <w:tcPr>
            <w:tcW w:w="5014" w:type="dxa"/>
            <w:shd w:val="clear" w:color="auto" w:fill="auto"/>
            <w:vAlign w:val="center"/>
          </w:tcPr>
          <w:p w14:paraId="38F33F0F" w14:textId="7D9927DD" w:rsidR="00B32ADE" w:rsidRPr="009B0FD6" w:rsidRDefault="00B32ADE" w:rsidP="001507F1">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w:t>
            </w:r>
            <w:r w:rsidR="001507F1">
              <w:t xml:space="preserve">users can enrol and use TOTP verification, </w:t>
            </w:r>
            <w:r w:rsidRPr="009B0FD6">
              <w:t>two-factor</w:t>
            </w:r>
            <w:r w:rsidR="001507F1">
              <w:t>, biometric (Touch ID or similar), or</w:t>
            </w:r>
            <w:r w:rsidRPr="009B0FD6">
              <w:t xml:space="preserve"> </w:t>
            </w:r>
            <w:r w:rsidR="001507F1">
              <w:t xml:space="preserve">equivalent multi-factor </w:t>
            </w:r>
            <w:r w:rsidRPr="009B0FD6">
              <w:t>authentication</w:t>
            </w:r>
            <w:r w:rsidR="001507F1">
              <w:t xml:space="preserve"> mechanism</w:t>
            </w:r>
            <w:r w:rsidRPr="009B0FD6">
              <w:t xml:space="preserve"> </w:t>
            </w:r>
            <w:r w:rsidR="001507F1">
              <w:t xml:space="preserve">that </w:t>
            </w:r>
            <w:r w:rsidRPr="009B0FD6">
              <w:t xml:space="preserve">provides protection against </w:t>
            </w:r>
            <w:r w:rsidR="001507F1">
              <w:t xml:space="preserve">single factor credential </w:t>
            </w:r>
            <w:r w:rsidRPr="009B0FD6">
              <w:t xml:space="preserve">disclosure. </w:t>
            </w:r>
          </w:p>
        </w:tc>
        <w:tc>
          <w:tcPr>
            <w:tcW w:w="764" w:type="dxa"/>
            <w:shd w:val="clear" w:color="auto" w:fill="auto"/>
            <w:vAlign w:val="center"/>
          </w:tcPr>
          <w:p w14:paraId="66C6E9A1" w14:textId="1ABA828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77FDB4C1" w14:textId="5AC16692"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5B0C4633" w14:textId="2A1FA44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E2EFD9" w:themeFill="accent6" w:themeFillTint="33"/>
            <w:vAlign w:val="center"/>
          </w:tcPr>
          <w:p w14:paraId="00EDF690" w14:textId="687F1766" w:rsidR="00B32ADE" w:rsidRPr="009B0FD6" w:rsidRDefault="001507F1" w:rsidP="00B32ADE">
            <w:pPr>
              <w:pStyle w:val="TableBody"/>
              <w:jc w:val="center"/>
              <w:cnfStyle w:val="000000000000" w:firstRow="0" w:lastRow="0" w:firstColumn="0" w:lastColumn="0" w:oddVBand="0" w:evenVBand="0" w:oddHBand="0" w:evenHBand="0" w:firstRowFirstColumn="0" w:firstRowLastColumn="0" w:lastRowFirstColumn="0" w:lastRowLastColumn="0"/>
            </w:pPr>
            <w:r>
              <w:t>3.1</w:t>
            </w:r>
          </w:p>
        </w:tc>
      </w:tr>
      <w:tr w:rsidR="00B32ADE" w:rsidRPr="009B0FD6" w14:paraId="2CCB4789"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FCBD470" w14:textId="25E0009C"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2.32</w:t>
            </w:r>
          </w:p>
        </w:tc>
        <w:tc>
          <w:tcPr>
            <w:tcW w:w="5014" w:type="dxa"/>
            <w:shd w:val="clear" w:color="auto" w:fill="auto"/>
            <w:vAlign w:val="center"/>
          </w:tcPr>
          <w:p w14:paraId="69A19477" w14:textId="6286864C"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rPr>
                <w:color w:val="000000"/>
              </w:rPr>
              <w:t>Verify that administrative interfaces are not accessible to untrusted parties.</w:t>
            </w:r>
          </w:p>
        </w:tc>
        <w:tc>
          <w:tcPr>
            <w:tcW w:w="764" w:type="dxa"/>
            <w:shd w:val="clear" w:color="auto" w:fill="FFC000"/>
            <w:vAlign w:val="center"/>
          </w:tcPr>
          <w:p w14:paraId="76C999E1" w14:textId="78E1057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92D050"/>
            <w:vAlign w:val="center"/>
          </w:tcPr>
          <w:p w14:paraId="2F214839" w14:textId="420AF75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2ADC735F" w14:textId="22DAB1E0"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6642D3FC" w14:textId="64948D4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B32ADE" w:rsidRPr="009B0FD6" w14:paraId="534F0536"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9274E21" w14:textId="1987BEF0"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2.33</w:t>
            </w:r>
          </w:p>
        </w:tc>
        <w:tc>
          <w:tcPr>
            <w:tcW w:w="5014" w:type="dxa"/>
            <w:shd w:val="clear" w:color="auto" w:fill="auto"/>
            <w:vAlign w:val="center"/>
          </w:tcPr>
          <w:p w14:paraId="03ED16AB" w14:textId="3E34FE56"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rPr>
                <w:color w:val="000000"/>
              </w:rPr>
            </w:pPr>
            <w:r>
              <w:t xml:space="preserve">Verify that the application is compatible </w:t>
            </w:r>
            <w:r w:rsidRPr="009B0FD6">
              <w:t xml:space="preserve">with </w:t>
            </w:r>
            <w:r>
              <w:t xml:space="preserve">browser based and third party </w:t>
            </w:r>
            <w:r w:rsidRPr="009B0FD6">
              <w:t>password managers</w:t>
            </w:r>
            <w:r>
              <w:t>,</w:t>
            </w:r>
            <w:r w:rsidRPr="009B0FD6">
              <w:t xml:space="preserve"> unless prohibited by risk based policy.</w:t>
            </w:r>
          </w:p>
        </w:tc>
        <w:tc>
          <w:tcPr>
            <w:tcW w:w="764" w:type="dxa"/>
            <w:shd w:val="clear" w:color="auto" w:fill="FFC000"/>
            <w:vAlign w:val="center"/>
          </w:tcPr>
          <w:p w14:paraId="398B46F5" w14:textId="4892989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92D050"/>
            <w:vAlign w:val="center"/>
          </w:tcPr>
          <w:p w14:paraId="2F2DFE9F" w14:textId="238586A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128DD688" w14:textId="3F920F0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E2EFD9" w:themeFill="accent6" w:themeFillTint="33"/>
            <w:vAlign w:val="center"/>
          </w:tcPr>
          <w:p w14:paraId="666BDECB" w14:textId="46C5C62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w:t>
            </w:r>
            <w:r>
              <w:t>1</w:t>
            </w:r>
          </w:p>
        </w:tc>
      </w:tr>
    </w:tbl>
    <w:p w14:paraId="589AFA31" w14:textId="77777777" w:rsidR="00E34115" w:rsidRPr="009B0FD6" w:rsidRDefault="00E34115" w:rsidP="00E34115"/>
    <w:p w14:paraId="4C7CFE2B" w14:textId="5F3DA71A" w:rsidR="00E34115" w:rsidRPr="009B0FD6" w:rsidRDefault="00E34115" w:rsidP="00E34115">
      <w:pPr>
        <w:pStyle w:val="Heading2"/>
      </w:pPr>
      <w:bookmarkStart w:id="33" w:name="_Toc471837474"/>
      <w:r w:rsidRPr="009B0FD6">
        <w:t>References</w:t>
      </w:r>
      <w:bookmarkEnd w:id="33"/>
    </w:p>
    <w:p w14:paraId="5B407F90" w14:textId="6CA79499" w:rsidR="00431C00" w:rsidRPr="009B0FD6" w:rsidRDefault="00431C00" w:rsidP="00431C00">
      <w:r w:rsidRPr="009B0FD6">
        <w:t>For more information, please see:</w:t>
      </w:r>
    </w:p>
    <w:p w14:paraId="4BC2B15E" w14:textId="6BAF04C2" w:rsidR="00431C00" w:rsidRPr="009B0FD6" w:rsidRDefault="00431C00" w:rsidP="009D1F1E">
      <w:pPr>
        <w:pStyle w:val="ListParagraph"/>
        <w:numPr>
          <w:ilvl w:val="0"/>
          <w:numId w:val="9"/>
        </w:numPr>
      </w:pPr>
      <w:r w:rsidRPr="009B0FD6">
        <w:t xml:space="preserve">OWASP Testing Guide 4.0: Testing for Authentication </w:t>
      </w:r>
      <w:hyperlink r:id="rId21" w:history="1">
        <w:r w:rsidRPr="009B0FD6">
          <w:rPr>
            <w:rStyle w:val="Hyperlink"/>
          </w:rPr>
          <w:t>https://www.owasp.org/index.php/Testing_for_authentication</w:t>
        </w:r>
      </w:hyperlink>
      <w:r w:rsidRPr="009B0FD6">
        <w:t xml:space="preserve">  </w:t>
      </w:r>
    </w:p>
    <w:p w14:paraId="071B429C" w14:textId="3456767F" w:rsidR="00431C00" w:rsidRPr="009B0FD6" w:rsidRDefault="00431C00" w:rsidP="009D1F1E">
      <w:pPr>
        <w:pStyle w:val="ListParagraph"/>
        <w:numPr>
          <w:ilvl w:val="0"/>
          <w:numId w:val="9"/>
        </w:numPr>
      </w:pPr>
      <w:r w:rsidRPr="009B0FD6">
        <w:t xml:space="preserve">Password storage cheat sheet </w:t>
      </w:r>
      <w:hyperlink r:id="rId22" w:history="1">
        <w:r w:rsidRPr="009B0FD6">
          <w:rPr>
            <w:rStyle w:val="Hyperlink"/>
          </w:rPr>
          <w:t>https://www.owasp.org/index.php/Password_Storage_Cheat_Sheet</w:t>
        </w:r>
      </w:hyperlink>
      <w:r w:rsidRPr="009B0FD6">
        <w:t xml:space="preserve">   </w:t>
      </w:r>
    </w:p>
    <w:p w14:paraId="3BD71DE2" w14:textId="740CAEE4" w:rsidR="00431C00" w:rsidRPr="009B0FD6" w:rsidRDefault="00431C00" w:rsidP="009D1F1E">
      <w:pPr>
        <w:pStyle w:val="ListParagraph"/>
        <w:numPr>
          <w:ilvl w:val="0"/>
          <w:numId w:val="9"/>
        </w:numPr>
      </w:pPr>
      <w:r w:rsidRPr="009B0FD6">
        <w:t xml:space="preserve">Forgot password cheat sheet </w:t>
      </w:r>
      <w:hyperlink r:id="rId23" w:history="1">
        <w:r w:rsidRPr="009B0FD6">
          <w:rPr>
            <w:rStyle w:val="Hyperlink"/>
          </w:rPr>
          <w:t>https://www.owasp.org/index.php/Forgot_Password_Cheat_Sheet</w:t>
        </w:r>
      </w:hyperlink>
      <w:r w:rsidRPr="009B0FD6">
        <w:t xml:space="preserve">  </w:t>
      </w:r>
    </w:p>
    <w:p w14:paraId="112BD473" w14:textId="259E48FB" w:rsidR="00431C00" w:rsidRPr="009B0FD6" w:rsidRDefault="00431C00" w:rsidP="009D1F1E">
      <w:pPr>
        <w:pStyle w:val="ListParagraph"/>
        <w:numPr>
          <w:ilvl w:val="0"/>
          <w:numId w:val="9"/>
        </w:numPr>
      </w:pPr>
      <w:r w:rsidRPr="009B0FD6">
        <w:lastRenderedPageBreak/>
        <w:t xml:space="preserve">Choosing and Using Security Questions at </w:t>
      </w:r>
      <w:hyperlink r:id="rId24" w:history="1">
        <w:r w:rsidRPr="009B0FD6">
          <w:rPr>
            <w:rStyle w:val="Hyperlink"/>
          </w:rPr>
          <w:t>https://www.owasp.org/index.php/Choosing_and_Using_Security_Questions_Cheat_Sheet</w:t>
        </w:r>
      </w:hyperlink>
      <w:r w:rsidRPr="009B0FD6">
        <w:t xml:space="preserve"> </w:t>
      </w:r>
    </w:p>
    <w:p w14:paraId="1BF8F608" w14:textId="6608C97A" w:rsidR="00DF702A" w:rsidRPr="009B0FD6" w:rsidRDefault="00DF702A" w:rsidP="00431C00">
      <w:pPr>
        <w:pStyle w:val="Heading1"/>
      </w:pPr>
      <w:bookmarkStart w:id="34" w:name="_Toc471837475"/>
      <w:r w:rsidRPr="009B0FD6">
        <w:lastRenderedPageBreak/>
        <w:t xml:space="preserve">V3: Session </w:t>
      </w:r>
      <w:r w:rsidR="00F93E1B">
        <w:t>m</w:t>
      </w:r>
      <w:r w:rsidRPr="009B0FD6">
        <w:t xml:space="preserve">anagement </w:t>
      </w:r>
      <w:r w:rsidR="00F93E1B">
        <w:t>v</w:t>
      </w:r>
      <w:r w:rsidRPr="009B0FD6">
        <w:t xml:space="preserve">erification </w:t>
      </w:r>
      <w:r w:rsidR="00F93E1B">
        <w:t>r</w:t>
      </w:r>
      <w:r w:rsidRPr="009B0FD6">
        <w:t>equirements</w:t>
      </w:r>
      <w:bookmarkEnd w:id="34"/>
    </w:p>
    <w:p w14:paraId="5749481A" w14:textId="77777777" w:rsidR="00702571" w:rsidRPr="009B0FD6" w:rsidRDefault="00702571" w:rsidP="00702571">
      <w:pPr>
        <w:pStyle w:val="Heading2"/>
      </w:pPr>
      <w:bookmarkStart w:id="35" w:name="_Toc471837476"/>
      <w:r w:rsidRPr="009B0FD6">
        <w:t>Control objective</w:t>
      </w:r>
      <w:bookmarkEnd w:id="35"/>
    </w:p>
    <w:p w14:paraId="00C3862E" w14:textId="77777777" w:rsidR="00F212DD" w:rsidRPr="009B0FD6" w:rsidRDefault="00F212DD" w:rsidP="00945FEB">
      <w:r w:rsidRPr="009B0FD6">
        <w:t>One of the core components of any web-based application is the mechanism by which it controls and maintains the state for a user interacting with it. This is referred to this as Session Management and is defined as the set of all controls governing state-full interaction between a user and the web-based application.</w:t>
      </w:r>
    </w:p>
    <w:p w14:paraId="67FF492F" w14:textId="77777777" w:rsidR="00F212DD" w:rsidRPr="009B0FD6" w:rsidRDefault="00F212DD" w:rsidP="00945FEB">
      <w:r w:rsidRPr="009B0FD6">
        <w:t>Ensure that a verified application satisfies the following high level session management requirements:</w:t>
      </w:r>
    </w:p>
    <w:p w14:paraId="47A76BF0" w14:textId="7F4FF2A6" w:rsidR="00F212DD" w:rsidRPr="009B0FD6" w:rsidRDefault="00F212DD" w:rsidP="00945FEB">
      <w:pPr>
        <w:pStyle w:val="ListParagraph"/>
        <w:numPr>
          <w:ilvl w:val="0"/>
          <w:numId w:val="40"/>
        </w:numPr>
      </w:pPr>
      <w:r w:rsidRPr="009B0FD6">
        <w:t>Sessions are unique to each individual and cannot be guessed or shared</w:t>
      </w:r>
    </w:p>
    <w:p w14:paraId="315FF2F9" w14:textId="391CBD19" w:rsidR="00702571" w:rsidRPr="009B0FD6" w:rsidRDefault="00F212DD" w:rsidP="00945FEB">
      <w:pPr>
        <w:pStyle w:val="ListParagraph"/>
        <w:numPr>
          <w:ilvl w:val="0"/>
          <w:numId w:val="40"/>
        </w:numPr>
      </w:pPr>
      <w:r w:rsidRPr="009B0FD6">
        <w:t>Sessions are invalidated when no longer required and timed out during periods of inactivity.</w:t>
      </w:r>
    </w:p>
    <w:p w14:paraId="5952C480" w14:textId="29652CA2" w:rsidR="00702571" w:rsidRPr="009B0FD6" w:rsidRDefault="00702571" w:rsidP="00671123">
      <w:pPr>
        <w:pStyle w:val="Heading2"/>
      </w:pPr>
      <w:bookmarkStart w:id="36" w:name="_Toc471837477"/>
      <w:r w:rsidRPr="009B0FD6">
        <w:t>Requirements</w:t>
      </w:r>
      <w:bookmarkEnd w:id="36"/>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835"/>
        <w:gridCol w:w="4916"/>
        <w:gridCol w:w="871"/>
        <w:gridCol w:w="871"/>
        <w:gridCol w:w="871"/>
        <w:gridCol w:w="872"/>
      </w:tblGrid>
      <w:tr w:rsidR="00C801A4" w:rsidRPr="009B0FD6" w14:paraId="31CCE4BF"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5" w:type="dxa"/>
            <w:tcBorders>
              <w:top w:val="none" w:sz="0" w:space="0" w:color="auto"/>
              <w:left w:val="none" w:sz="0" w:space="0" w:color="auto"/>
              <w:right w:val="none" w:sz="0" w:space="0" w:color="auto"/>
            </w:tcBorders>
            <w:vAlign w:val="center"/>
          </w:tcPr>
          <w:p w14:paraId="35E53EA5" w14:textId="507276C4" w:rsidR="00C801A4" w:rsidRPr="009B0FD6" w:rsidRDefault="00216D10" w:rsidP="00A804AA">
            <w:pPr>
              <w:pStyle w:val="TableHeading"/>
            </w:pPr>
            <w:r w:rsidRPr="009B0FD6">
              <w:t>#</w:t>
            </w:r>
          </w:p>
        </w:tc>
        <w:tc>
          <w:tcPr>
            <w:tcW w:w="4798" w:type="dxa"/>
            <w:tcBorders>
              <w:top w:val="none" w:sz="0" w:space="0" w:color="auto"/>
              <w:left w:val="none" w:sz="0" w:space="0" w:color="auto"/>
              <w:right w:val="none" w:sz="0" w:space="0" w:color="auto"/>
            </w:tcBorders>
            <w:vAlign w:val="center"/>
          </w:tcPr>
          <w:p w14:paraId="36A1161C" w14:textId="77777777" w:rsidR="00C801A4" w:rsidRPr="009B0FD6" w:rsidRDefault="00C801A4" w:rsidP="00A804AA">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B0FD6">
              <w:rPr>
                <w:b/>
              </w:rPr>
              <w:t>Description</w:t>
            </w:r>
          </w:p>
        </w:tc>
        <w:tc>
          <w:tcPr>
            <w:tcW w:w="850" w:type="dxa"/>
            <w:tcBorders>
              <w:top w:val="none" w:sz="0" w:space="0" w:color="auto"/>
              <w:left w:val="none" w:sz="0" w:space="0" w:color="auto"/>
              <w:right w:val="none" w:sz="0" w:space="0" w:color="auto"/>
            </w:tcBorders>
            <w:vAlign w:val="center"/>
          </w:tcPr>
          <w:p w14:paraId="5CDA05AA" w14:textId="77777777" w:rsidR="00C801A4" w:rsidRPr="009B0FD6" w:rsidRDefault="00C801A4"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1</w:t>
            </w:r>
          </w:p>
        </w:tc>
        <w:tc>
          <w:tcPr>
            <w:tcW w:w="850" w:type="dxa"/>
            <w:tcBorders>
              <w:top w:val="none" w:sz="0" w:space="0" w:color="auto"/>
              <w:left w:val="none" w:sz="0" w:space="0" w:color="auto"/>
              <w:right w:val="none" w:sz="0" w:space="0" w:color="auto"/>
            </w:tcBorders>
            <w:vAlign w:val="center"/>
          </w:tcPr>
          <w:p w14:paraId="33182E44" w14:textId="77777777" w:rsidR="00C801A4" w:rsidRPr="009B0FD6" w:rsidRDefault="00C801A4"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2</w:t>
            </w:r>
          </w:p>
        </w:tc>
        <w:tc>
          <w:tcPr>
            <w:tcW w:w="850" w:type="dxa"/>
            <w:tcBorders>
              <w:top w:val="none" w:sz="0" w:space="0" w:color="auto"/>
              <w:left w:val="none" w:sz="0" w:space="0" w:color="auto"/>
              <w:right w:val="none" w:sz="0" w:space="0" w:color="auto"/>
            </w:tcBorders>
            <w:vAlign w:val="center"/>
          </w:tcPr>
          <w:p w14:paraId="41B3A292" w14:textId="77777777" w:rsidR="00C801A4" w:rsidRPr="009B0FD6" w:rsidRDefault="00C801A4"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3</w:t>
            </w:r>
          </w:p>
        </w:tc>
        <w:tc>
          <w:tcPr>
            <w:tcW w:w="851" w:type="dxa"/>
            <w:tcBorders>
              <w:top w:val="none" w:sz="0" w:space="0" w:color="auto"/>
              <w:left w:val="none" w:sz="0" w:space="0" w:color="auto"/>
              <w:right w:val="none" w:sz="0" w:space="0" w:color="auto"/>
            </w:tcBorders>
            <w:vAlign w:val="center"/>
          </w:tcPr>
          <w:p w14:paraId="237099E6" w14:textId="77777777" w:rsidR="00C801A4" w:rsidRPr="009B0FD6" w:rsidRDefault="00C801A4"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Since</w:t>
            </w:r>
          </w:p>
        </w:tc>
      </w:tr>
      <w:tr w:rsidR="00B32ADE" w:rsidRPr="009B0FD6" w14:paraId="16FF6276"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1C704536" w14:textId="3CA84E7D" w:rsidR="00B32ADE" w:rsidRPr="009B0FD6" w:rsidRDefault="00B32ADE" w:rsidP="00B32ADE">
            <w:pPr>
              <w:pStyle w:val="TableHeading"/>
            </w:pPr>
            <w:r w:rsidRPr="009B0FD6">
              <w:rPr>
                <w:b/>
                <w:color w:val="FFFFFF"/>
                <w:sz w:val="20"/>
                <w:szCs w:val="20"/>
                <w:shd w:val="clear" w:color="auto" w:fill="A5A5A5"/>
              </w:rPr>
              <w:t>3.1</w:t>
            </w:r>
          </w:p>
        </w:tc>
        <w:tc>
          <w:tcPr>
            <w:tcW w:w="4798" w:type="dxa"/>
            <w:shd w:val="clear" w:color="auto" w:fill="auto"/>
            <w:vAlign w:val="center"/>
          </w:tcPr>
          <w:p w14:paraId="1A1BE995" w14:textId="1FD7E9C1"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there is no custom session manager, or that the custom session manager is resistant against all common session management attacks.</w:t>
            </w:r>
          </w:p>
        </w:tc>
        <w:tc>
          <w:tcPr>
            <w:tcW w:w="850" w:type="dxa"/>
            <w:shd w:val="clear" w:color="auto" w:fill="FFC000"/>
            <w:vAlign w:val="center"/>
          </w:tcPr>
          <w:p w14:paraId="3BDCBF1D" w14:textId="68B79A7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92D050"/>
            <w:vAlign w:val="center"/>
          </w:tcPr>
          <w:p w14:paraId="1E9C880A" w14:textId="761E371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00B0F0"/>
            <w:vAlign w:val="center"/>
          </w:tcPr>
          <w:p w14:paraId="761BAC90" w14:textId="68C5E6E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1" w:type="dxa"/>
            <w:shd w:val="clear" w:color="auto" w:fill="auto"/>
            <w:vAlign w:val="center"/>
          </w:tcPr>
          <w:p w14:paraId="1EB814B7" w14:textId="02B14A9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5548E2EE"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5E710243" w14:textId="66868520" w:rsidR="00B32ADE" w:rsidRPr="009B0FD6" w:rsidRDefault="00B32ADE" w:rsidP="00B32ADE">
            <w:pPr>
              <w:pStyle w:val="TableHeading"/>
            </w:pPr>
            <w:r w:rsidRPr="009B0FD6">
              <w:rPr>
                <w:b/>
                <w:color w:val="FFFFFF"/>
                <w:sz w:val="20"/>
                <w:szCs w:val="20"/>
                <w:shd w:val="clear" w:color="auto" w:fill="A5A5A5"/>
              </w:rPr>
              <w:t>3.2</w:t>
            </w:r>
          </w:p>
        </w:tc>
        <w:tc>
          <w:tcPr>
            <w:tcW w:w="4798" w:type="dxa"/>
            <w:shd w:val="clear" w:color="auto" w:fill="auto"/>
            <w:vAlign w:val="center"/>
          </w:tcPr>
          <w:p w14:paraId="3070A36D" w14:textId="51ADFE68"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sessions are invalidated when the user logs out.</w:t>
            </w:r>
          </w:p>
        </w:tc>
        <w:tc>
          <w:tcPr>
            <w:tcW w:w="850" w:type="dxa"/>
            <w:shd w:val="clear" w:color="auto" w:fill="FFC000"/>
            <w:vAlign w:val="center"/>
          </w:tcPr>
          <w:p w14:paraId="6C3A5354" w14:textId="4B4BF030"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0" w:type="dxa"/>
            <w:shd w:val="clear" w:color="auto" w:fill="92D050"/>
            <w:vAlign w:val="center"/>
          </w:tcPr>
          <w:p w14:paraId="149BA957" w14:textId="1678E6D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0" w:type="dxa"/>
            <w:shd w:val="clear" w:color="auto" w:fill="00B0F0"/>
            <w:vAlign w:val="center"/>
          </w:tcPr>
          <w:p w14:paraId="32BC30C5" w14:textId="31AC307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1" w:type="dxa"/>
            <w:shd w:val="clear" w:color="auto" w:fill="auto"/>
            <w:vAlign w:val="center"/>
          </w:tcPr>
          <w:p w14:paraId="78A7B7F3" w14:textId="3301C23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4B3BBE44"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6836B5D3" w14:textId="65847F89" w:rsidR="00B32ADE" w:rsidRPr="009B0FD6" w:rsidRDefault="00B32ADE" w:rsidP="00B32ADE">
            <w:pPr>
              <w:pStyle w:val="TableHeading"/>
            </w:pPr>
            <w:r w:rsidRPr="009B0FD6">
              <w:rPr>
                <w:b/>
                <w:color w:val="FFFFFF"/>
                <w:sz w:val="20"/>
                <w:szCs w:val="20"/>
                <w:shd w:val="clear" w:color="auto" w:fill="A5A5A5"/>
              </w:rPr>
              <w:t>3.3</w:t>
            </w:r>
          </w:p>
        </w:tc>
        <w:tc>
          <w:tcPr>
            <w:tcW w:w="4798" w:type="dxa"/>
            <w:shd w:val="clear" w:color="auto" w:fill="auto"/>
            <w:vAlign w:val="center"/>
          </w:tcPr>
          <w:p w14:paraId="15EA590A" w14:textId="271D9685"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sessions timeout after a specified period of inactivity.</w:t>
            </w:r>
          </w:p>
        </w:tc>
        <w:tc>
          <w:tcPr>
            <w:tcW w:w="850" w:type="dxa"/>
            <w:shd w:val="clear" w:color="auto" w:fill="FFC000"/>
            <w:vAlign w:val="center"/>
          </w:tcPr>
          <w:p w14:paraId="5A6691FF" w14:textId="2A15E15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92D050"/>
            <w:vAlign w:val="center"/>
          </w:tcPr>
          <w:p w14:paraId="2BFBDAC6" w14:textId="147E9391"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00B0F0"/>
            <w:vAlign w:val="center"/>
          </w:tcPr>
          <w:p w14:paraId="7804B06C" w14:textId="022196D1"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1" w:type="dxa"/>
            <w:shd w:val="clear" w:color="auto" w:fill="auto"/>
            <w:vAlign w:val="center"/>
          </w:tcPr>
          <w:p w14:paraId="66F11EE9" w14:textId="21716740"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719BC146"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4DFF0693" w14:textId="1692C012" w:rsidR="00B32ADE" w:rsidRPr="009B0FD6" w:rsidRDefault="00B32ADE" w:rsidP="00B32ADE">
            <w:pPr>
              <w:pStyle w:val="TableHeading"/>
            </w:pPr>
            <w:r w:rsidRPr="009B0FD6">
              <w:rPr>
                <w:b/>
                <w:color w:val="FFFFFF"/>
                <w:sz w:val="20"/>
                <w:szCs w:val="20"/>
                <w:shd w:val="clear" w:color="auto" w:fill="A5A5A5"/>
              </w:rPr>
              <w:t>3.4</w:t>
            </w:r>
          </w:p>
        </w:tc>
        <w:tc>
          <w:tcPr>
            <w:tcW w:w="4798" w:type="dxa"/>
            <w:shd w:val="clear" w:color="auto" w:fill="auto"/>
            <w:vAlign w:val="center"/>
          </w:tcPr>
          <w:p w14:paraId="4BAC275E" w14:textId="16DF2066"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sessions timeout after an administratively-configurable maximum time period regardless of activity (an absolute timeout).</w:t>
            </w:r>
          </w:p>
        </w:tc>
        <w:tc>
          <w:tcPr>
            <w:tcW w:w="850" w:type="dxa"/>
            <w:shd w:val="clear" w:color="auto" w:fill="auto"/>
            <w:vAlign w:val="center"/>
          </w:tcPr>
          <w:p w14:paraId="266F258E" w14:textId="75D5B40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92D050"/>
            <w:vAlign w:val="center"/>
          </w:tcPr>
          <w:p w14:paraId="11007B5A" w14:textId="4ADF3EA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0" w:type="dxa"/>
            <w:shd w:val="clear" w:color="auto" w:fill="00B0F0"/>
            <w:vAlign w:val="center"/>
          </w:tcPr>
          <w:p w14:paraId="5A88D91A" w14:textId="61E13B8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1" w:type="dxa"/>
            <w:shd w:val="clear" w:color="auto" w:fill="auto"/>
            <w:vAlign w:val="center"/>
          </w:tcPr>
          <w:p w14:paraId="4EFD9722" w14:textId="2C75543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61D4D4ED"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7F529708" w14:textId="2C2C9A79" w:rsidR="00B32ADE" w:rsidRPr="009B0FD6" w:rsidRDefault="00B32ADE" w:rsidP="00B32ADE">
            <w:pPr>
              <w:pStyle w:val="TableHeading"/>
            </w:pPr>
            <w:r w:rsidRPr="009B0FD6">
              <w:rPr>
                <w:b/>
                <w:color w:val="FFFFFF"/>
                <w:sz w:val="20"/>
                <w:szCs w:val="20"/>
                <w:shd w:val="clear" w:color="auto" w:fill="A5A5A5"/>
              </w:rPr>
              <w:t>3.5</w:t>
            </w:r>
          </w:p>
        </w:tc>
        <w:tc>
          <w:tcPr>
            <w:tcW w:w="4798" w:type="dxa"/>
            <w:shd w:val="clear" w:color="auto" w:fill="auto"/>
            <w:vAlign w:val="center"/>
          </w:tcPr>
          <w:p w14:paraId="1E7910CF" w14:textId="462EDB4A"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all pages that require authentication have easy and visible access to logout functionality.</w:t>
            </w:r>
          </w:p>
        </w:tc>
        <w:tc>
          <w:tcPr>
            <w:tcW w:w="850" w:type="dxa"/>
            <w:shd w:val="clear" w:color="auto" w:fill="FFC000"/>
            <w:vAlign w:val="center"/>
          </w:tcPr>
          <w:p w14:paraId="25869544" w14:textId="393C7585"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92D050"/>
            <w:vAlign w:val="center"/>
          </w:tcPr>
          <w:p w14:paraId="371910CB" w14:textId="208D506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00B0F0"/>
            <w:vAlign w:val="center"/>
          </w:tcPr>
          <w:p w14:paraId="57A61356" w14:textId="06B0E55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1" w:type="dxa"/>
            <w:shd w:val="clear" w:color="auto" w:fill="auto"/>
            <w:vAlign w:val="center"/>
          </w:tcPr>
          <w:p w14:paraId="1940B10C" w14:textId="28A1BA1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673DB865"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3CF97173" w14:textId="5F6D5CF9" w:rsidR="00B32ADE" w:rsidRPr="009B0FD6" w:rsidRDefault="00B32ADE" w:rsidP="00B32ADE">
            <w:pPr>
              <w:pStyle w:val="TableHeading"/>
            </w:pPr>
            <w:r w:rsidRPr="009B0FD6">
              <w:rPr>
                <w:b/>
                <w:color w:val="FFFFFF"/>
                <w:sz w:val="20"/>
                <w:szCs w:val="20"/>
                <w:shd w:val="clear" w:color="auto" w:fill="A5A5A5"/>
              </w:rPr>
              <w:t>3.6</w:t>
            </w:r>
          </w:p>
        </w:tc>
        <w:tc>
          <w:tcPr>
            <w:tcW w:w="4798" w:type="dxa"/>
            <w:shd w:val="clear" w:color="auto" w:fill="auto"/>
            <w:vAlign w:val="center"/>
          </w:tcPr>
          <w:p w14:paraId="48820B17" w14:textId="01949B05"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the session id is never disclosed in URLs, error messages, or logs. This includes verifying that the application does not support URL rewriting of session cookies.</w:t>
            </w:r>
          </w:p>
        </w:tc>
        <w:tc>
          <w:tcPr>
            <w:tcW w:w="850" w:type="dxa"/>
            <w:shd w:val="clear" w:color="auto" w:fill="FFC000"/>
            <w:vAlign w:val="center"/>
          </w:tcPr>
          <w:p w14:paraId="3FF041AE" w14:textId="301465C2"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0" w:type="dxa"/>
            <w:shd w:val="clear" w:color="auto" w:fill="92D050"/>
            <w:vAlign w:val="center"/>
          </w:tcPr>
          <w:p w14:paraId="7F147F42" w14:textId="57013F0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0" w:type="dxa"/>
            <w:shd w:val="clear" w:color="auto" w:fill="00B0F0"/>
            <w:vAlign w:val="center"/>
          </w:tcPr>
          <w:p w14:paraId="5062F904" w14:textId="104ED13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1" w:type="dxa"/>
            <w:shd w:val="clear" w:color="auto" w:fill="auto"/>
            <w:vAlign w:val="center"/>
          </w:tcPr>
          <w:p w14:paraId="7FF7F9F9" w14:textId="65E8633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57D37C30"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45D7ED1B" w14:textId="1F32A9BE" w:rsidR="00B32ADE" w:rsidRPr="009B0FD6" w:rsidRDefault="00B32ADE" w:rsidP="00B32ADE">
            <w:pPr>
              <w:pStyle w:val="TableHeading"/>
            </w:pPr>
            <w:r w:rsidRPr="009B0FD6">
              <w:rPr>
                <w:b/>
                <w:color w:val="FFFFFF"/>
                <w:sz w:val="20"/>
                <w:szCs w:val="20"/>
                <w:shd w:val="clear" w:color="auto" w:fill="A5A5A5"/>
              </w:rPr>
              <w:t>3.7</w:t>
            </w:r>
          </w:p>
        </w:tc>
        <w:tc>
          <w:tcPr>
            <w:tcW w:w="4798" w:type="dxa"/>
            <w:shd w:val="clear" w:color="auto" w:fill="auto"/>
            <w:vAlign w:val="center"/>
          </w:tcPr>
          <w:p w14:paraId="07B00CAA" w14:textId="75A6AE6B"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all successful authentication and re-authentication generates a new session and session id.</w:t>
            </w:r>
          </w:p>
        </w:tc>
        <w:tc>
          <w:tcPr>
            <w:tcW w:w="850" w:type="dxa"/>
            <w:shd w:val="clear" w:color="auto" w:fill="FFC000"/>
            <w:vAlign w:val="center"/>
          </w:tcPr>
          <w:p w14:paraId="07E27FCC" w14:textId="5A6ECF6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92D050"/>
            <w:vAlign w:val="center"/>
          </w:tcPr>
          <w:p w14:paraId="174D64C4" w14:textId="673DD1C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00B0F0"/>
            <w:vAlign w:val="center"/>
          </w:tcPr>
          <w:p w14:paraId="0F1F7AC3" w14:textId="2C41E534"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1" w:type="dxa"/>
            <w:shd w:val="clear" w:color="auto" w:fill="auto"/>
            <w:vAlign w:val="center"/>
          </w:tcPr>
          <w:p w14:paraId="45B55039" w14:textId="206054A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77DACDE0"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5F3806B3" w14:textId="2A9B8A64" w:rsidR="00B32ADE" w:rsidRPr="009B0FD6" w:rsidRDefault="00B32ADE" w:rsidP="00B32ADE">
            <w:pPr>
              <w:pStyle w:val="TableHeading"/>
            </w:pPr>
            <w:r w:rsidRPr="009B0FD6">
              <w:rPr>
                <w:b/>
                <w:color w:val="FFFFFF"/>
                <w:sz w:val="20"/>
                <w:szCs w:val="20"/>
                <w:shd w:val="clear" w:color="auto" w:fill="A5A5A5"/>
              </w:rPr>
              <w:t>3.10</w:t>
            </w:r>
          </w:p>
        </w:tc>
        <w:tc>
          <w:tcPr>
            <w:tcW w:w="4798" w:type="dxa"/>
            <w:shd w:val="clear" w:color="auto" w:fill="auto"/>
            <w:vAlign w:val="center"/>
          </w:tcPr>
          <w:p w14:paraId="0365DDCB" w14:textId="2C18F95E"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only session ids generated by the application framework are recognized as active by the application.</w:t>
            </w:r>
          </w:p>
        </w:tc>
        <w:tc>
          <w:tcPr>
            <w:tcW w:w="850" w:type="dxa"/>
            <w:shd w:val="clear" w:color="auto" w:fill="auto"/>
            <w:vAlign w:val="center"/>
          </w:tcPr>
          <w:p w14:paraId="75FA6346" w14:textId="11E533B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92D050"/>
            <w:vAlign w:val="center"/>
          </w:tcPr>
          <w:p w14:paraId="21BF6CEB" w14:textId="78372B3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0" w:type="dxa"/>
            <w:shd w:val="clear" w:color="auto" w:fill="00B0F0"/>
            <w:vAlign w:val="center"/>
          </w:tcPr>
          <w:p w14:paraId="47C229D8" w14:textId="41332B1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1" w:type="dxa"/>
            <w:shd w:val="clear" w:color="auto" w:fill="auto"/>
            <w:vAlign w:val="center"/>
          </w:tcPr>
          <w:p w14:paraId="7ECC1F54" w14:textId="78C1AFA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3E4E6066"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52321D44" w14:textId="397DACB5" w:rsidR="00B32ADE" w:rsidRPr="009B0FD6" w:rsidRDefault="00B32ADE" w:rsidP="00B32ADE">
            <w:pPr>
              <w:pStyle w:val="TableHeading"/>
            </w:pPr>
            <w:r w:rsidRPr="009B0FD6">
              <w:rPr>
                <w:b/>
                <w:color w:val="FFFFFF"/>
                <w:sz w:val="20"/>
                <w:szCs w:val="20"/>
                <w:shd w:val="clear" w:color="auto" w:fill="A5A5A5"/>
              </w:rPr>
              <w:lastRenderedPageBreak/>
              <w:t>3.11</w:t>
            </w:r>
          </w:p>
        </w:tc>
        <w:tc>
          <w:tcPr>
            <w:tcW w:w="4798" w:type="dxa"/>
            <w:shd w:val="clear" w:color="auto" w:fill="auto"/>
            <w:vAlign w:val="center"/>
          </w:tcPr>
          <w:p w14:paraId="67999BC8" w14:textId="25577765"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session ids are sufficiently long, random and unique across the correct active session base.</w:t>
            </w:r>
          </w:p>
        </w:tc>
        <w:tc>
          <w:tcPr>
            <w:tcW w:w="850" w:type="dxa"/>
            <w:shd w:val="clear" w:color="auto" w:fill="FFC000"/>
            <w:vAlign w:val="center"/>
          </w:tcPr>
          <w:p w14:paraId="0AFA3EF2" w14:textId="211F996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92D050"/>
            <w:vAlign w:val="center"/>
          </w:tcPr>
          <w:p w14:paraId="3D4D83FC" w14:textId="4E3CCCB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00B0F0"/>
            <w:vAlign w:val="center"/>
          </w:tcPr>
          <w:p w14:paraId="61CD2B9E" w14:textId="75B89320"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1" w:type="dxa"/>
            <w:shd w:val="clear" w:color="auto" w:fill="auto"/>
            <w:vAlign w:val="center"/>
          </w:tcPr>
          <w:p w14:paraId="170F3AC5" w14:textId="2B1FA8A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4BA1B3C3"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6477B7FC" w14:textId="7895B87A" w:rsidR="00B32ADE" w:rsidRPr="009B0FD6" w:rsidRDefault="00B32ADE" w:rsidP="00B32ADE">
            <w:pPr>
              <w:pStyle w:val="TableHeading"/>
            </w:pPr>
            <w:r w:rsidRPr="009B0FD6">
              <w:rPr>
                <w:b/>
                <w:color w:val="FFFFFF"/>
                <w:sz w:val="20"/>
                <w:szCs w:val="20"/>
                <w:shd w:val="clear" w:color="auto" w:fill="A5A5A5"/>
              </w:rPr>
              <w:t>3.12</w:t>
            </w:r>
          </w:p>
        </w:tc>
        <w:tc>
          <w:tcPr>
            <w:tcW w:w="4798" w:type="dxa"/>
            <w:shd w:val="clear" w:color="auto" w:fill="auto"/>
            <w:vAlign w:val="center"/>
          </w:tcPr>
          <w:p w14:paraId="5FDA1D1B" w14:textId="22D307CC"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session ids stored in cookies have their path set to an appropriately restrictive value for the application, and authentication session tokens additionally set the “HttpOnly” and “secure” attributes</w:t>
            </w:r>
          </w:p>
        </w:tc>
        <w:tc>
          <w:tcPr>
            <w:tcW w:w="850" w:type="dxa"/>
            <w:shd w:val="clear" w:color="auto" w:fill="FFC000"/>
            <w:vAlign w:val="center"/>
          </w:tcPr>
          <w:p w14:paraId="4D9B777D" w14:textId="04FCA07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0" w:type="dxa"/>
            <w:shd w:val="clear" w:color="auto" w:fill="92D050"/>
            <w:vAlign w:val="center"/>
          </w:tcPr>
          <w:p w14:paraId="6043D8B7" w14:textId="105E569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0" w:type="dxa"/>
            <w:shd w:val="clear" w:color="auto" w:fill="00B0F0"/>
            <w:vAlign w:val="center"/>
          </w:tcPr>
          <w:p w14:paraId="25DDCA4F" w14:textId="723817C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1" w:type="dxa"/>
            <w:shd w:val="clear" w:color="auto" w:fill="auto"/>
            <w:vAlign w:val="center"/>
          </w:tcPr>
          <w:p w14:paraId="48A70CC5" w14:textId="5C7E768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1A753D06" w14:textId="77777777" w:rsidTr="00835D6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6ACABEC7" w14:textId="7A96114D" w:rsidR="00B32ADE" w:rsidRPr="009B0FD6" w:rsidRDefault="00B32ADE" w:rsidP="00B32ADE">
            <w:pPr>
              <w:pStyle w:val="TableHeading"/>
            </w:pPr>
            <w:r w:rsidRPr="009B0FD6">
              <w:rPr>
                <w:b/>
                <w:color w:val="FFFFFF"/>
                <w:sz w:val="20"/>
                <w:szCs w:val="20"/>
                <w:shd w:val="clear" w:color="auto" w:fill="A5A5A5"/>
              </w:rPr>
              <w:t>3.16</w:t>
            </w:r>
          </w:p>
        </w:tc>
        <w:tc>
          <w:tcPr>
            <w:tcW w:w="4798" w:type="dxa"/>
            <w:shd w:val="clear" w:color="auto" w:fill="auto"/>
            <w:vAlign w:val="center"/>
          </w:tcPr>
          <w:p w14:paraId="7F05D173" w14:textId="51E83C5B" w:rsidR="00B32ADE" w:rsidRPr="009B0FD6" w:rsidRDefault="00B32ADE" w:rsidP="00835D65">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w:t>
            </w:r>
            <w:r w:rsidR="00835D65">
              <w:t>high value</w:t>
            </w:r>
            <w:r w:rsidRPr="009B0FD6">
              <w:t xml:space="preserve"> application</w:t>
            </w:r>
            <w:r w:rsidR="00835D65">
              <w:t>s limit</w:t>
            </w:r>
            <w:r w:rsidRPr="009B0FD6">
              <w:t xml:space="preserve"> the number of active concurrent sessions.</w:t>
            </w:r>
          </w:p>
        </w:tc>
        <w:tc>
          <w:tcPr>
            <w:tcW w:w="850" w:type="dxa"/>
            <w:shd w:val="clear" w:color="auto" w:fill="auto"/>
            <w:vAlign w:val="center"/>
          </w:tcPr>
          <w:p w14:paraId="1D411E0B" w14:textId="105FFCD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50" w:type="dxa"/>
            <w:shd w:val="clear" w:color="auto" w:fill="auto"/>
            <w:vAlign w:val="center"/>
          </w:tcPr>
          <w:p w14:paraId="662A49CF" w14:textId="05AB1C0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50" w:type="dxa"/>
            <w:shd w:val="clear" w:color="auto" w:fill="00B0F0"/>
            <w:vAlign w:val="center"/>
          </w:tcPr>
          <w:p w14:paraId="7F5E84C7" w14:textId="168B7F8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1" w:type="dxa"/>
            <w:shd w:val="clear" w:color="auto" w:fill="E2EFD9" w:themeFill="accent6" w:themeFillTint="33"/>
            <w:vAlign w:val="center"/>
          </w:tcPr>
          <w:p w14:paraId="6818CCCA" w14:textId="5C95AB49" w:rsidR="00B32ADE" w:rsidRPr="009B0FD6" w:rsidRDefault="00835D65" w:rsidP="00B32ADE">
            <w:pPr>
              <w:pStyle w:val="TableBody"/>
              <w:jc w:val="center"/>
              <w:cnfStyle w:val="000000100000" w:firstRow="0" w:lastRow="0" w:firstColumn="0" w:lastColumn="0" w:oddVBand="0" w:evenVBand="0" w:oddHBand="1" w:evenHBand="0" w:firstRowFirstColumn="0" w:firstRowLastColumn="0" w:lastRowFirstColumn="0" w:lastRowLastColumn="0"/>
            </w:pPr>
            <w:r>
              <w:t>3.1</w:t>
            </w:r>
          </w:p>
        </w:tc>
      </w:tr>
      <w:tr w:rsidR="00B32ADE" w:rsidRPr="009B0FD6" w14:paraId="442A7C1B" w14:textId="77777777" w:rsidTr="00835D65">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79CCD64F" w14:textId="74221F06" w:rsidR="00B32ADE" w:rsidRPr="009B0FD6" w:rsidRDefault="00B32ADE" w:rsidP="00B32ADE">
            <w:pPr>
              <w:pStyle w:val="TableHeading"/>
            </w:pPr>
            <w:r w:rsidRPr="009B0FD6">
              <w:rPr>
                <w:b/>
                <w:color w:val="FFFFFF"/>
                <w:sz w:val="20"/>
                <w:szCs w:val="20"/>
                <w:shd w:val="clear" w:color="auto" w:fill="A5A5A5"/>
              </w:rPr>
              <w:t>3.17</w:t>
            </w:r>
          </w:p>
        </w:tc>
        <w:tc>
          <w:tcPr>
            <w:tcW w:w="4798" w:type="dxa"/>
            <w:shd w:val="clear" w:color="auto" w:fill="auto"/>
            <w:vAlign w:val="center"/>
          </w:tcPr>
          <w:p w14:paraId="4246864A" w14:textId="5C0D16B9"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an active session list is displayed in the account profile or similar of each user. The user should be able to terminate any active session. </w:t>
            </w:r>
          </w:p>
        </w:tc>
        <w:tc>
          <w:tcPr>
            <w:tcW w:w="850" w:type="dxa"/>
            <w:shd w:val="clear" w:color="auto" w:fill="auto"/>
            <w:vAlign w:val="center"/>
          </w:tcPr>
          <w:p w14:paraId="269AACCF" w14:textId="368E24E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92D050"/>
            <w:vAlign w:val="center"/>
          </w:tcPr>
          <w:p w14:paraId="16E45892" w14:textId="7EB4E16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0" w:type="dxa"/>
            <w:shd w:val="clear" w:color="auto" w:fill="00B0F0"/>
            <w:vAlign w:val="center"/>
          </w:tcPr>
          <w:p w14:paraId="51268492" w14:textId="619CE52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1" w:type="dxa"/>
            <w:shd w:val="clear" w:color="auto" w:fill="E2EFD9" w:themeFill="accent6" w:themeFillTint="33"/>
            <w:vAlign w:val="center"/>
          </w:tcPr>
          <w:p w14:paraId="4DB8C355" w14:textId="0A660D6C" w:rsidR="00B32ADE" w:rsidRPr="009B0FD6" w:rsidRDefault="00835D65" w:rsidP="00B32ADE">
            <w:pPr>
              <w:pStyle w:val="TableBody"/>
              <w:jc w:val="center"/>
              <w:cnfStyle w:val="000000000000" w:firstRow="0" w:lastRow="0" w:firstColumn="0" w:lastColumn="0" w:oddVBand="0" w:evenVBand="0" w:oddHBand="0" w:evenHBand="0" w:firstRowFirstColumn="0" w:firstRowLastColumn="0" w:lastRowFirstColumn="0" w:lastRowLastColumn="0"/>
            </w:pPr>
            <w:r>
              <w:t>3.1</w:t>
            </w:r>
          </w:p>
        </w:tc>
      </w:tr>
      <w:tr w:rsidR="00B32ADE" w:rsidRPr="009B0FD6" w14:paraId="42CCFABC" w14:textId="77777777" w:rsidTr="00835D6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30239A3A" w14:textId="40E2AB8C" w:rsidR="00B32ADE" w:rsidRPr="009B0FD6" w:rsidRDefault="00B32ADE" w:rsidP="00B32ADE">
            <w:pPr>
              <w:pStyle w:val="TableHeading"/>
            </w:pPr>
            <w:r w:rsidRPr="009B0FD6">
              <w:rPr>
                <w:b/>
                <w:color w:val="FFFFFF"/>
                <w:sz w:val="20"/>
                <w:szCs w:val="20"/>
                <w:shd w:val="clear" w:color="auto" w:fill="A5A5A5"/>
              </w:rPr>
              <w:t>3.18</w:t>
            </w:r>
          </w:p>
        </w:tc>
        <w:tc>
          <w:tcPr>
            <w:tcW w:w="4798" w:type="dxa"/>
            <w:shd w:val="clear" w:color="auto" w:fill="auto"/>
            <w:vAlign w:val="center"/>
          </w:tcPr>
          <w:p w14:paraId="60E06FDF" w14:textId="68396955"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the </w:t>
            </w:r>
            <w:r w:rsidR="00835D65">
              <w:t xml:space="preserve">for high value applications, that the </w:t>
            </w:r>
            <w:r w:rsidRPr="009B0FD6">
              <w:t>user is prompted with the option to terminate all other active sessions after a successful change password process.</w:t>
            </w:r>
          </w:p>
        </w:tc>
        <w:tc>
          <w:tcPr>
            <w:tcW w:w="850" w:type="dxa"/>
            <w:shd w:val="clear" w:color="auto" w:fill="auto"/>
            <w:vAlign w:val="center"/>
          </w:tcPr>
          <w:p w14:paraId="1D309ED2" w14:textId="17AE4C2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50" w:type="dxa"/>
            <w:shd w:val="clear" w:color="auto" w:fill="auto"/>
            <w:vAlign w:val="center"/>
          </w:tcPr>
          <w:p w14:paraId="6D49ABD6" w14:textId="7E04C2B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50" w:type="dxa"/>
            <w:shd w:val="clear" w:color="auto" w:fill="00B0F0"/>
            <w:vAlign w:val="center"/>
          </w:tcPr>
          <w:p w14:paraId="3E5230DF" w14:textId="1BE3A44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1" w:type="dxa"/>
            <w:shd w:val="clear" w:color="auto" w:fill="E2EFD9" w:themeFill="accent6" w:themeFillTint="33"/>
            <w:vAlign w:val="center"/>
          </w:tcPr>
          <w:p w14:paraId="7229A5DD" w14:textId="717CD41D" w:rsidR="00B32ADE" w:rsidRPr="009B0FD6" w:rsidRDefault="00835D65" w:rsidP="00B32ADE">
            <w:pPr>
              <w:pStyle w:val="TableBody"/>
              <w:jc w:val="center"/>
              <w:cnfStyle w:val="000000100000" w:firstRow="0" w:lastRow="0" w:firstColumn="0" w:lastColumn="0" w:oddVBand="0" w:evenVBand="0" w:oddHBand="1" w:evenHBand="0" w:firstRowFirstColumn="0" w:firstRowLastColumn="0" w:lastRowFirstColumn="0" w:lastRowLastColumn="0"/>
            </w:pPr>
            <w:r>
              <w:t>3.1</w:t>
            </w:r>
          </w:p>
        </w:tc>
      </w:tr>
    </w:tbl>
    <w:p w14:paraId="6334F02D" w14:textId="77777777" w:rsidR="00E34115" w:rsidRPr="009B0FD6" w:rsidRDefault="00E34115" w:rsidP="00E34115"/>
    <w:p w14:paraId="00EED24E" w14:textId="77777777" w:rsidR="00E34115" w:rsidRPr="009B0FD6" w:rsidRDefault="00E34115" w:rsidP="00E34115">
      <w:pPr>
        <w:pStyle w:val="Heading2"/>
      </w:pPr>
      <w:bookmarkStart w:id="37" w:name="_Toc471837478"/>
      <w:r w:rsidRPr="009B0FD6">
        <w:t>References</w:t>
      </w:r>
      <w:bookmarkEnd w:id="37"/>
    </w:p>
    <w:p w14:paraId="6506B9A6" w14:textId="77777777" w:rsidR="00E34115" w:rsidRPr="009B0FD6" w:rsidRDefault="00E34115" w:rsidP="00E34115">
      <w:r w:rsidRPr="009B0FD6">
        <w:t>For more information, please see:</w:t>
      </w:r>
    </w:p>
    <w:p w14:paraId="3FED5093" w14:textId="44628B3E" w:rsidR="00F212DD" w:rsidRPr="009B0FD6" w:rsidRDefault="00F212DD" w:rsidP="00F212DD">
      <w:pPr>
        <w:pStyle w:val="ListParagraph"/>
        <w:numPr>
          <w:ilvl w:val="0"/>
          <w:numId w:val="33"/>
        </w:numPr>
      </w:pPr>
      <w:r w:rsidRPr="009B0FD6">
        <w:rPr>
          <w:rFonts w:hint="eastAsia"/>
        </w:rPr>
        <w:t xml:space="preserve">OWASP Testing Guide 4.0: Session Management Testing </w:t>
      </w:r>
      <w:hyperlink r:id="rId25" w:history="1">
        <w:r w:rsidRPr="009B0FD6">
          <w:rPr>
            <w:rStyle w:val="Hyperlink"/>
            <w:rFonts w:hint="eastAsia"/>
          </w:rPr>
          <w:t>https://www.owasp.org/index.php/Testing_for_Session_Management</w:t>
        </w:r>
      </w:hyperlink>
      <w:r w:rsidRPr="009B0FD6">
        <w:t xml:space="preserve"> </w:t>
      </w:r>
      <w:r w:rsidRPr="009B0FD6">
        <w:rPr>
          <w:rFonts w:hint="eastAsia"/>
        </w:rPr>
        <w:t xml:space="preserve"> </w:t>
      </w:r>
    </w:p>
    <w:p w14:paraId="0E38F06C" w14:textId="13849CFF" w:rsidR="00F212DD" w:rsidRPr="009B0FD6" w:rsidRDefault="00F212DD" w:rsidP="00F212DD">
      <w:pPr>
        <w:pStyle w:val="ListParagraph"/>
        <w:numPr>
          <w:ilvl w:val="0"/>
          <w:numId w:val="33"/>
        </w:numPr>
      </w:pPr>
      <w:r w:rsidRPr="009B0FD6">
        <w:rPr>
          <w:rFonts w:hint="eastAsia"/>
        </w:rPr>
        <w:t xml:space="preserve">OWASP Session Management Cheat Sheet: </w:t>
      </w:r>
      <w:hyperlink r:id="rId26" w:history="1">
        <w:r w:rsidRPr="009B0FD6">
          <w:rPr>
            <w:rStyle w:val="Hyperlink"/>
            <w:rFonts w:hint="eastAsia"/>
          </w:rPr>
          <w:t>https://www.owasp.org/index.php/Session_Management_Cheat_Sheet</w:t>
        </w:r>
      </w:hyperlink>
      <w:r w:rsidRPr="009B0FD6">
        <w:t xml:space="preserve"> </w:t>
      </w:r>
      <w:r w:rsidRPr="009B0FD6">
        <w:rPr>
          <w:rFonts w:hint="eastAsia"/>
        </w:rPr>
        <w:t xml:space="preserve"> </w:t>
      </w:r>
    </w:p>
    <w:p w14:paraId="4E014E29" w14:textId="77777777" w:rsidR="00DF702A" w:rsidRPr="009B0FD6" w:rsidRDefault="00DF702A" w:rsidP="00BD5F80">
      <w:pPr>
        <w:rPr>
          <w:rFonts w:asciiTheme="majorHAnsi" w:eastAsiaTheme="majorEastAsia" w:hAnsiTheme="majorHAnsi" w:cstheme="majorBidi"/>
          <w:color w:val="2E74B5" w:themeColor="accent1" w:themeShade="BF"/>
          <w:sz w:val="32"/>
          <w:szCs w:val="32"/>
        </w:rPr>
      </w:pPr>
      <w:r w:rsidRPr="009B0FD6">
        <w:br w:type="page"/>
      </w:r>
    </w:p>
    <w:p w14:paraId="232057CF" w14:textId="23834B9D" w:rsidR="00DF702A" w:rsidRPr="009B0FD6" w:rsidRDefault="00DF702A" w:rsidP="00BD5F80">
      <w:pPr>
        <w:pStyle w:val="Heading1"/>
      </w:pPr>
      <w:bookmarkStart w:id="38" w:name="_Toc471837479"/>
      <w:r w:rsidRPr="009B0FD6">
        <w:lastRenderedPageBreak/>
        <w:t xml:space="preserve">V4: Access </w:t>
      </w:r>
      <w:r w:rsidR="00F93E1B">
        <w:t>c</w:t>
      </w:r>
      <w:r w:rsidRPr="009B0FD6">
        <w:t xml:space="preserve">ontrol </w:t>
      </w:r>
      <w:r w:rsidR="00F93E1B">
        <w:t>v</w:t>
      </w:r>
      <w:r w:rsidRPr="009B0FD6">
        <w:t xml:space="preserve">erification </w:t>
      </w:r>
      <w:r w:rsidR="00F93E1B">
        <w:t>r</w:t>
      </w:r>
      <w:r w:rsidRPr="009B0FD6">
        <w:t>equirements</w:t>
      </w:r>
      <w:bookmarkEnd w:id="38"/>
    </w:p>
    <w:p w14:paraId="3FAE069F" w14:textId="77777777" w:rsidR="00702571" w:rsidRPr="009B0FD6" w:rsidRDefault="00702571" w:rsidP="00702571">
      <w:pPr>
        <w:pStyle w:val="Heading2"/>
      </w:pPr>
      <w:bookmarkStart w:id="39" w:name="_Toc471837480"/>
      <w:r w:rsidRPr="009B0FD6">
        <w:t>Control objective</w:t>
      </w:r>
      <w:bookmarkEnd w:id="39"/>
    </w:p>
    <w:p w14:paraId="2B7D77D7" w14:textId="77777777" w:rsidR="00F212DD" w:rsidRPr="009B0FD6" w:rsidRDefault="00F212DD" w:rsidP="00945FEB">
      <w:r w:rsidRPr="009B0FD6">
        <w:t>Authorization is the concept of allowing access to resources only to those permitted to use them. Ensure that a verified application satisfies the following high level requirements:</w:t>
      </w:r>
    </w:p>
    <w:p w14:paraId="076B2E61" w14:textId="77777777" w:rsidR="00F212DD" w:rsidRPr="009B0FD6" w:rsidRDefault="00F212DD" w:rsidP="00945FEB">
      <w:pPr>
        <w:pStyle w:val="ListParagraph"/>
        <w:numPr>
          <w:ilvl w:val="0"/>
          <w:numId w:val="41"/>
        </w:numPr>
      </w:pPr>
      <w:r w:rsidRPr="009B0FD6">
        <w:t>Persons accessing resources holds valid credentials to do so.</w:t>
      </w:r>
    </w:p>
    <w:p w14:paraId="35DEE65A" w14:textId="77777777" w:rsidR="00F212DD" w:rsidRPr="009B0FD6" w:rsidRDefault="00F212DD" w:rsidP="00945FEB">
      <w:pPr>
        <w:pStyle w:val="ListParagraph"/>
        <w:numPr>
          <w:ilvl w:val="0"/>
          <w:numId w:val="41"/>
        </w:numPr>
      </w:pPr>
      <w:r w:rsidRPr="009B0FD6">
        <w:t>Users are associated with a well-defined set of roles and privileges.</w:t>
      </w:r>
    </w:p>
    <w:p w14:paraId="1240CD25" w14:textId="5B861B1B" w:rsidR="00702571" w:rsidRPr="009B0FD6" w:rsidRDefault="00F212DD" w:rsidP="00945FEB">
      <w:pPr>
        <w:pStyle w:val="ListParagraph"/>
        <w:numPr>
          <w:ilvl w:val="0"/>
          <w:numId w:val="41"/>
        </w:numPr>
      </w:pPr>
      <w:r w:rsidRPr="009B0FD6">
        <w:t>Role and permission metadata is protected from replay or tampering.</w:t>
      </w:r>
    </w:p>
    <w:p w14:paraId="3DFDDAFD" w14:textId="58EC51E9" w:rsidR="007F3D7A" w:rsidRPr="009B0FD6" w:rsidRDefault="00702571" w:rsidP="00580E86">
      <w:pPr>
        <w:pStyle w:val="Heading2"/>
      </w:pPr>
      <w:bookmarkStart w:id="40" w:name="_Toc471837481"/>
      <w:r w:rsidRPr="009B0FD6">
        <w:t>Requirements</w:t>
      </w:r>
      <w:bookmarkEnd w:id="40"/>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842"/>
        <w:gridCol w:w="5075"/>
        <w:gridCol w:w="825"/>
        <w:gridCol w:w="826"/>
        <w:gridCol w:w="825"/>
        <w:gridCol w:w="843"/>
      </w:tblGrid>
      <w:tr w:rsidR="003841E1" w:rsidRPr="009B0FD6" w14:paraId="420CBFDA" w14:textId="77777777" w:rsidTr="00186E8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22" w:type="dxa"/>
            <w:tcBorders>
              <w:top w:val="none" w:sz="0" w:space="0" w:color="auto"/>
              <w:left w:val="none" w:sz="0" w:space="0" w:color="auto"/>
              <w:right w:val="none" w:sz="0" w:space="0" w:color="auto"/>
            </w:tcBorders>
            <w:vAlign w:val="center"/>
          </w:tcPr>
          <w:p w14:paraId="08689BA6" w14:textId="15E10D42" w:rsidR="00C801A4" w:rsidRPr="009B0FD6" w:rsidRDefault="001B1E6E" w:rsidP="003841E1">
            <w:pPr>
              <w:pStyle w:val="TableHeading"/>
              <w:rPr>
                <w:b/>
              </w:rPr>
            </w:pPr>
            <w:r w:rsidRPr="009B0FD6">
              <w:rPr>
                <w:b/>
              </w:rPr>
              <w:t>#</w:t>
            </w:r>
          </w:p>
        </w:tc>
        <w:tc>
          <w:tcPr>
            <w:tcW w:w="4962" w:type="dxa"/>
            <w:tcBorders>
              <w:top w:val="none" w:sz="0" w:space="0" w:color="auto"/>
              <w:left w:val="none" w:sz="0" w:space="0" w:color="auto"/>
              <w:right w:val="none" w:sz="0" w:space="0" w:color="auto"/>
            </w:tcBorders>
            <w:vAlign w:val="center"/>
          </w:tcPr>
          <w:p w14:paraId="3027D705" w14:textId="77777777" w:rsidR="00C801A4" w:rsidRPr="009B0FD6" w:rsidRDefault="00C801A4" w:rsidP="001C5B6E">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B0FD6">
              <w:rPr>
                <w:b/>
              </w:rPr>
              <w:t>Description</w:t>
            </w:r>
          </w:p>
        </w:tc>
        <w:tc>
          <w:tcPr>
            <w:tcW w:w="807" w:type="dxa"/>
            <w:tcBorders>
              <w:top w:val="none" w:sz="0" w:space="0" w:color="auto"/>
              <w:left w:val="none" w:sz="0" w:space="0" w:color="auto"/>
              <w:right w:val="none" w:sz="0" w:space="0" w:color="auto"/>
            </w:tcBorders>
            <w:vAlign w:val="center"/>
          </w:tcPr>
          <w:p w14:paraId="037098A3" w14:textId="77777777" w:rsidR="00C801A4" w:rsidRPr="009B0FD6" w:rsidRDefault="00C801A4" w:rsidP="00186E89">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1</w:t>
            </w:r>
          </w:p>
        </w:tc>
        <w:tc>
          <w:tcPr>
            <w:tcW w:w="808" w:type="dxa"/>
            <w:tcBorders>
              <w:top w:val="none" w:sz="0" w:space="0" w:color="auto"/>
              <w:left w:val="none" w:sz="0" w:space="0" w:color="auto"/>
              <w:right w:val="none" w:sz="0" w:space="0" w:color="auto"/>
            </w:tcBorders>
            <w:vAlign w:val="center"/>
          </w:tcPr>
          <w:p w14:paraId="119C5313" w14:textId="77777777" w:rsidR="00C801A4" w:rsidRPr="009B0FD6" w:rsidRDefault="00C801A4" w:rsidP="00186E89">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2</w:t>
            </w:r>
          </w:p>
        </w:tc>
        <w:tc>
          <w:tcPr>
            <w:tcW w:w="807" w:type="dxa"/>
            <w:tcBorders>
              <w:top w:val="none" w:sz="0" w:space="0" w:color="auto"/>
              <w:left w:val="none" w:sz="0" w:space="0" w:color="auto"/>
              <w:right w:val="none" w:sz="0" w:space="0" w:color="auto"/>
            </w:tcBorders>
            <w:vAlign w:val="center"/>
          </w:tcPr>
          <w:p w14:paraId="352BB9AC" w14:textId="77777777" w:rsidR="00C801A4" w:rsidRPr="009B0FD6" w:rsidRDefault="00C801A4" w:rsidP="00186E89">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3</w:t>
            </w:r>
          </w:p>
        </w:tc>
        <w:tc>
          <w:tcPr>
            <w:tcW w:w="808" w:type="dxa"/>
            <w:tcBorders>
              <w:top w:val="none" w:sz="0" w:space="0" w:color="auto"/>
              <w:left w:val="none" w:sz="0" w:space="0" w:color="auto"/>
              <w:right w:val="none" w:sz="0" w:space="0" w:color="auto"/>
            </w:tcBorders>
            <w:vAlign w:val="center"/>
          </w:tcPr>
          <w:p w14:paraId="697ED70B" w14:textId="77777777" w:rsidR="00C801A4" w:rsidRPr="009B0FD6" w:rsidRDefault="00C801A4" w:rsidP="00186E89">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Since</w:t>
            </w:r>
          </w:p>
        </w:tc>
      </w:tr>
      <w:tr w:rsidR="00B32ADE" w:rsidRPr="009B0FD6" w14:paraId="78B43D8B"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61786D50" w14:textId="76256204" w:rsidR="00B32ADE" w:rsidRPr="009B0FD6" w:rsidRDefault="00B32ADE" w:rsidP="00B32ADE">
            <w:pPr>
              <w:pStyle w:val="TableHeading"/>
            </w:pPr>
            <w:r w:rsidRPr="009B0FD6">
              <w:rPr>
                <w:b/>
                <w:color w:val="FFFFFF"/>
                <w:sz w:val="20"/>
                <w:szCs w:val="20"/>
                <w:shd w:val="clear" w:color="auto" w:fill="A5A5A5"/>
              </w:rPr>
              <w:t>4.1</w:t>
            </w:r>
          </w:p>
        </w:tc>
        <w:tc>
          <w:tcPr>
            <w:tcW w:w="4962" w:type="dxa"/>
            <w:shd w:val="clear" w:color="auto" w:fill="auto"/>
            <w:vAlign w:val="center"/>
          </w:tcPr>
          <w:p w14:paraId="64067B97" w14:textId="132E32AF" w:rsidR="00B32ADE" w:rsidRPr="00186E89" w:rsidRDefault="00B32ADE" w:rsidP="00186E8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Verify that the principle of least privilege exists - users should only be able to access functions, data files, URLs, controllers, services, and other resources, for which they possess specific authorization. This implies protection against spoofing and elevation of privilege.</w:t>
            </w:r>
          </w:p>
        </w:tc>
        <w:tc>
          <w:tcPr>
            <w:tcW w:w="807" w:type="dxa"/>
            <w:shd w:val="clear" w:color="auto" w:fill="FFC000"/>
            <w:vAlign w:val="center"/>
          </w:tcPr>
          <w:p w14:paraId="67C0456A" w14:textId="7EEE8E61"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92D050"/>
            <w:vAlign w:val="center"/>
          </w:tcPr>
          <w:p w14:paraId="5633F37C" w14:textId="44E5A061"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2210BF2E" w14:textId="64A260FD"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77830719" w14:textId="19488335"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1.0</w:t>
            </w:r>
          </w:p>
        </w:tc>
      </w:tr>
      <w:tr w:rsidR="00B32ADE" w:rsidRPr="009B0FD6" w14:paraId="127F6492"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35A9FA41" w14:textId="0DDE446D" w:rsidR="00B32ADE" w:rsidRPr="009B0FD6" w:rsidRDefault="00B32ADE" w:rsidP="00B32ADE">
            <w:pPr>
              <w:pStyle w:val="TableHeading"/>
            </w:pPr>
            <w:r w:rsidRPr="009B0FD6">
              <w:rPr>
                <w:b/>
                <w:color w:val="FFFFFF"/>
                <w:sz w:val="20"/>
                <w:szCs w:val="20"/>
                <w:shd w:val="clear" w:color="auto" w:fill="A5A5A5"/>
              </w:rPr>
              <w:t>4.4</w:t>
            </w:r>
          </w:p>
        </w:tc>
        <w:tc>
          <w:tcPr>
            <w:tcW w:w="4962" w:type="dxa"/>
            <w:shd w:val="clear" w:color="auto" w:fill="auto"/>
            <w:vAlign w:val="center"/>
          </w:tcPr>
          <w:p w14:paraId="54F253B9" w14:textId="22F3B79B" w:rsidR="00B32ADE" w:rsidRPr="00186E89" w:rsidRDefault="00B32ADE" w:rsidP="00186E8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 xml:space="preserve">Verify that access to sensitive records is protected, such that only authorized objects or data is accessible to each user (for example, protect against users tampering with a parameter to see or alter another user's account). </w:t>
            </w:r>
          </w:p>
        </w:tc>
        <w:tc>
          <w:tcPr>
            <w:tcW w:w="807" w:type="dxa"/>
            <w:shd w:val="clear" w:color="auto" w:fill="FFC000"/>
            <w:vAlign w:val="center"/>
          </w:tcPr>
          <w:p w14:paraId="6F82BE50" w14:textId="06B76A11"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92D050"/>
            <w:vAlign w:val="center"/>
          </w:tcPr>
          <w:p w14:paraId="05CC08AA" w14:textId="794DC9D4"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7F751023" w14:textId="0F5ECF93"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48F8F943" w14:textId="4A66E646"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1.0</w:t>
            </w:r>
          </w:p>
        </w:tc>
      </w:tr>
      <w:tr w:rsidR="00B32ADE" w:rsidRPr="009B0FD6" w14:paraId="313C1C3C"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3C41F7BA" w14:textId="689CDF6C" w:rsidR="00B32ADE" w:rsidRPr="009B0FD6" w:rsidRDefault="00B32ADE" w:rsidP="00B32ADE">
            <w:pPr>
              <w:pStyle w:val="TableHeading"/>
            </w:pPr>
            <w:r w:rsidRPr="009B0FD6">
              <w:rPr>
                <w:b/>
                <w:color w:val="FFFFFF"/>
                <w:sz w:val="20"/>
                <w:szCs w:val="20"/>
                <w:shd w:val="clear" w:color="auto" w:fill="A5A5A5"/>
              </w:rPr>
              <w:t>4.5</w:t>
            </w:r>
          </w:p>
        </w:tc>
        <w:tc>
          <w:tcPr>
            <w:tcW w:w="4962" w:type="dxa"/>
            <w:shd w:val="clear" w:color="auto" w:fill="auto"/>
            <w:vAlign w:val="center"/>
          </w:tcPr>
          <w:p w14:paraId="49C9675F" w14:textId="653423D3" w:rsidR="00B32ADE" w:rsidRPr="00186E89" w:rsidRDefault="00B32ADE" w:rsidP="00186E8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Verify that directory browsing is disabled unless deliberately desired. Additionally, applications should not allow discovery or disclosure of file or directory metadata, such as Thumbs.db, .DS_Store, .git or .svn folders.</w:t>
            </w:r>
          </w:p>
        </w:tc>
        <w:tc>
          <w:tcPr>
            <w:tcW w:w="807" w:type="dxa"/>
            <w:shd w:val="clear" w:color="auto" w:fill="FFC000"/>
            <w:vAlign w:val="center"/>
          </w:tcPr>
          <w:p w14:paraId="4E8F8852" w14:textId="3EC45E0F"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92D050"/>
            <w:vAlign w:val="center"/>
          </w:tcPr>
          <w:p w14:paraId="736D7F56" w14:textId="0FDDF711"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4ABB065F" w14:textId="1E69B0E6"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03F0355E" w14:textId="39B87F2F"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1.0</w:t>
            </w:r>
          </w:p>
        </w:tc>
      </w:tr>
      <w:tr w:rsidR="00B32ADE" w:rsidRPr="009B0FD6" w14:paraId="1F14FD3E"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6A13EF67" w14:textId="75F3EFEF" w:rsidR="00B32ADE" w:rsidRPr="009B0FD6" w:rsidRDefault="00B32ADE" w:rsidP="00B32ADE">
            <w:pPr>
              <w:pStyle w:val="TableHeading"/>
            </w:pPr>
            <w:r w:rsidRPr="009B0FD6">
              <w:rPr>
                <w:b/>
                <w:color w:val="FFFFFF"/>
                <w:sz w:val="20"/>
                <w:szCs w:val="20"/>
                <w:shd w:val="clear" w:color="auto" w:fill="A5A5A5"/>
              </w:rPr>
              <w:t>4.8</w:t>
            </w:r>
          </w:p>
        </w:tc>
        <w:tc>
          <w:tcPr>
            <w:tcW w:w="4962" w:type="dxa"/>
            <w:shd w:val="clear" w:color="auto" w:fill="auto"/>
            <w:vAlign w:val="center"/>
          </w:tcPr>
          <w:p w14:paraId="19D438CF" w14:textId="2A489711" w:rsidR="00B32ADE" w:rsidRPr="00186E89" w:rsidRDefault="00B32ADE" w:rsidP="00186E8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Verify that access controls fail securely.</w:t>
            </w:r>
          </w:p>
        </w:tc>
        <w:tc>
          <w:tcPr>
            <w:tcW w:w="807" w:type="dxa"/>
            <w:shd w:val="clear" w:color="auto" w:fill="FFC000"/>
            <w:vAlign w:val="center"/>
          </w:tcPr>
          <w:p w14:paraId="7D94105F" w14:textId="53D36600"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92D050"/>
            <w:vAlign w:val="center"/>
          </w:tcPr>
          <w:p w14:paraId="34450F0A" w14:textId="5334A1D7"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585EB64B" w14:textId="339A9249"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448435E9" w14:textId="17E81EFC"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1.0</w:t>
            </w:r>
          </w:p>
        </w:tc>
      </w:tr>
      <w:tr w:rsidR="00B32ADE" w:rsidRPr="009B0FD6" w14:paraId="3122C549"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034405F3" w14:textId="3EF96B69" w:rsidR="00B32ADE" w:rsidRPr="009B0FD6" w:rsidRDefault="00B32ADE" w:rsidP="00B32ADE">
            <w:pPr>
              <w:pStyle w:val="TableHeading"/>
            </w:pPr>
            <w:r w:rsidRPr="009B0FD6">
              <w:rPr>
                <w:b/>
                <w:color w:val="FFFFFF"/>
                <w:sz w:val="20"/>
                <w:szCs w:val="20"/>
                <w:shd w:val="clear" w:color="auto" w:fill="A5A5A5"/>
              </w:rPr>
              <w:t>4.9</w:t>
            </w:r>
          </w:p>
        </w:tc>
        <w:tc>
          <w:tcPr>
            <w:tcW w:w="4962" w:type="dxa"/>
            <w:shd w:val="clear" w:color="auto" w:fill="auto"/>
            <w:vAlign w:val="center"/>
          </w:tcPr>
          <w:p w14:paraId="63A4E742" w14:textId="019A6806" w:rsidR="00B32ADE" w:rsidRPr="00186E89" w:rsidRDefault="00B32ADE" w:rsidP="00186E8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Verify that the same access control rules implied by the presentation layer are enforced on the server side.</w:t>
            </w:r>
          </w:p>
        </w:tc>
        <w:tc>
          <w:tcPr>
            <w:tcW w:w="807" w:type="dxa"/>
            <w:shd w:val="clear" w:color="auto" w:fill="FFC000"/>
            <w:vAlign w:val="center"/>
          </w:tcPr>
          <w:p w14:paraId="4848C0B8" w14:textId="7859F630"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92D050"/>
            <w:vAlign w:val="center"/>
          </w:tcPr>
          <w:p w14:paraId="2A163959" w14:textId="62D665C6"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31A2D164" w14:textId="0A6324CA"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4E47BCCC" w14:textId="5906E5C8"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1.0</w:t>
            </w:r>
          </w:p>
        </w:tc>
      </w:tr>
      <w:tr w:rsidR="00B32ADE" w:rsidRPr="009B0FD6" w14:paraId="2DF37DBA"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1DF75FEE" w14:textId="78AA09A3" w:rsidR="00B32ADE" w:rsidRPr="009B0FD6" w:rsidRDefault="00B32ADE" w:rsidP="00B32ADE">
            <w:pPr>
              <w:pStyle w:val="TableHeading"/>
            </w:pPr>
            <w:r w:rsidRPr="009B0FD6">
              <w:rPr>
                <w:b/>
                <w:color w:val="FFFFFF"/>
                <w:sz w:val="20"/>
                <w:szCs w:val="20"/>
                <w:shd w:val="clear" w:color="auto" w:fill="A5A5A5"/>
              </w:rPr>
              <w:t>4.10</w:t>
            </w:r>
          </w:p>
        </w:tc>
        <w:tc>
          <w:tcPr>
            <w:tcW w:w="4962" w:type="dxa"/>
            <w:shd w:val="clear" w:color="auto" w:fill="auto"/>
            <w:vAlign w:val="center"/>
          </w:tcPr>
          <w:p w14:paraId="36280235" w14:textId="2E40A635" w:rsidR="00B32ADE" w:rsidRPr="00186E89" w:rsidRDefault="00B32ADE" w:rsidP="00186E8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Verify that all user and data attributes and policy information used by access controls cannot be manipulated by end users unless specifically authorized.</w:t>
            </w:r>
          </w:p>
        </w:tc>
        <w:tc>
          <w:tcPr>
            <w:tcW w:w="807" w:type="dxa"/>
            <w:shd w:val="clear" w:color="auto" w:fill="auto"/>
            <w:vAlign w:val="center"/>
          </w:tcPr>
          <w:p w14:paraId="37E96F71" w14:textId="73BE1E31"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808" w:type="dxa"/>
            <w:shd w:val="clear" w:color="auto" w:fill="92D050"/>
            <w:vAlign w:val="center"/>
          </w:tcPr>
          <w:p w14:paraId="116500C5" w14:textId="442F616A"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6ADB3A50" w14:textId="0E61787B"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77590A77" w14:textId="416E3EA4"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1.0</w:t>
            </w:r>
          </w:p>
        </w:tc>
      </w:tr>
      <w:tr w:rsidR="00B32ADE" w:rsidRPr="009B0FD6" w14:paraId="68BF66F1"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712B2434" w14:textId="3D65EF5F" w:rsidR="00B32ADE" w:rsidRPr="009B0FD6" w:rsidRDefault="00B32ADE" w:rsidP="00B32ADE">
            <w:pPr>
              <w:pStyle w:val="TableHeading"/>
            </w:pPr>
            <w:r w:rsidRPr="009B0FD6">
              <w:rPr>
                <w:b/>
                <w:color w:val="FFFFFF"/>
                <w:sz w:val="20"/>
                <w:szCs w:val="20"/>
                <w:shd w:val="clear" w:color="auto" w:fill="A5A5A5"/>
              </w:rPr>
              <w:t>4.11</w:t>
            </w:r>
          </w:p>
        </w:tc>
        <w:tc>
          <w:tcPr>
            <w:tcW w:w="4962" w:type="dxa"/>
            <w:shd w:val="clear" w:color="auto" w:fill="auto"/>
            <w:vAlign w:val="center"/>
          </w:tcPr>
          <w:p w14:paraId="1F18E4B7" w14:textId="0A9CE888" w:rsidR="00B32ADE" w:rsidRPr="00186E89" w:rsidRDefault="00B32ADE" w:rsidP="00186E8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Verify that there is a centralized mechanism (including libraries that call external authorization services) for protecting access to each type of protected resource.</w:t>
            </w:r>
          </w:p>
        </w:tc>
        <w:tc>
          <w:tcPr>
            <w:tcW w:w="807" w:type="dxa"/>
            <w:shd w:val="clear" w:color="auto" w:fill="auto"/>
            <w:vAlign w:val="center"/>
          </w:tcPr>
          <w:p w14:paraId="190B03D8" w14:textId="5F9940D9"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808" w:type="dxa"/>
            <w:shd w:val="clear" w:color="auto" w:fill="auto"/>
            <w:vAlign w:val="center"/>
          </w:tcPr>
          <w:p w14:paraId="569F3442" w14:textId="163834D9"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807" w:type="dxa"/>
            <w:shd w:val="clear" w:color="auto" w:fill="00B0F0"/>
            <w:vAlign w:val="center"/>
          </w:tcPr>
          <w:p w14:paraId="34A4AA0F" w14:textId="5AAA9E4B"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2C1CD260" w14:textId="226EA9BE"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1.0</w:t>
            </w:r>
          </w:p>
        </w:tc>
      </w:tr>
      <w:tr w:rsidR="00B32ADE" w:rsidRPr="009B0FD6" w14:paraId="64C24C05"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11DD22FD" w14:textId="0A72A822" w:rsidR="00B32ADE" w:rsidRPr="009B0FD6" w:rsidRDefault="00B32ADE" w:rsidP="00B32ADE">
            <w:pPr>
              <w:pStyle w:val="TableHeading"/>
            </w:pPr>
            <w:r w:rsidRPr="009B0FD6">
              <w:rPr>
                <w:b/>
                <w:color w:val="FFFFFF"/>
                <w:sz w:val="20"/>
                <w:szCs w:val="20"/>
                <w:shd w:val="clear" w:color="auto" w:fill="A5A5A5"/>
              </w:rPr>
              <w:lastRenderedPageBreak/>
              <w:t>4.12</w:t>
            </w:r>
          </w:p>
        </w:tc>
        <w:tc>
          <w:tcPr>
            <w:tcW w:w="4962" w:type="dxa"/>
            <w:shd w:val="clear" w:color="auto" w:fill="auto"/>
            <w:vAlign w:val="center"/>
          </w:tcPr>
          <w:p w14:paraId="6B940BEA" w14:textId="6BA8C61D" w:rsidR="00B32ADE" w:rsidRPr="00186E89" w:rsidRDefault="00B32ADE" w:rsidP="00186E8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Verify that all access control decisions can be logged and all failed decisions are logged.</w:t>
            </w:r>
          </w:p>
        </w:tc>
        <w:tc>
          <w:tcPr>
            <w:tcW w:w="807" w:type="dxa"/>
            <w:shd w:val="clear" w:color="auto" w:fill="auto"/>
            <w:vAlign w:val="center"/>
          </w:tcPr>
          <w:p w14:paraId="2999FF34" w14:textId="09F34EB3"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808" w:type="dxa"/>
            <w:shd w:val="clear" w:color="auto" w:fill="92D050"/>
            <w:vAlign w:val="center"/>
          </w:tcPr>
          <w:p w14:paraId="13E036A6" w14:textId="1DF9AC1D"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1B9D4018" w14:textId="0F0A4457"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7AB09EA0" w14:textId="02288982"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2.0</w:t>
            </w:r>
          </w:p>
        </w:tc>
      </w:tr>
      <w:tr w:rsidR="00B32ADE" w:rsidRPr="009B0FD6" w14:paraId="43BD2E49"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0CEB4B3D" w14:textId="68300023" w:rsidR="00B32ADE" w:rsidRPr="009B0FD6" w:rsidRDefault="00B32ADE" w:rsidP="00B32ADE">
            <w:pPr>
              <w:pStyle w:val="TableHeading"/>
            </w:pPr>
            <w:r w:rsidRPr="009B0FD6">
              <w:rPr>
                <w:b/>
                <w:color w:val="FFFFFF"/>
                <w:sz w:val="20"/>
                <w:szCs w:val="20"/>
                <w:shd w:val="clear" w:color="auto" w:fill="A5A5A5"/>
              </w:rPr>
              <w:t>4.13</w:t>
            </w:r>
          </w:p>
        </w:tc>
        <w:tc>
          <w:tcPr>
            <w:tcW w:w="4962" w:type="dxa"/>
            <w:shd w:val="clear" w:color="auto" w:fill="auto"/>
            <w:vAlign w:val="center"/>
          </w:tcPr>
          <w:p w14:paraId="39B21A75" w14:textId="14823C9A" w:rsidR="00B32ADE" w:rsidRPr="00186E89" w:rsidRDefault="00B32ADE" w:rsidP="00186E8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 xml:space="preserve">Verify that the application or framework uses strong random anti-CSRF tokens or has another transaction protection mechanism. </w:t>
            </w:r>
          </w:p>
        </w:tc>
        <w:tc>
          <w:tcPr>
            <w:tcW w:w="807" w:type="dxa"/>
            <w:shd w:val="clear" w:color="auto" w:fill="FFC000"/>
            <w:vAlign w:val="center"/>
          </w:tcPr>
          <w:p w14:paraId="00ADD64C" w14:textId="2894D211"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92D050"/>
            <w:vAlign w:val="center"/>
          </w:tcPr>
          <w:p w14:paraId="2802C248" w14:textId="1F2E6359"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0CE3FF21" w14:textId="650B80AD"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21BF5218" w14:textId="47E4535D"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2.0</w:t>
            </w:r>
          </w:p>
        </w:tc>
      </w:tr>
      <w:tr w:rsidR="00B32ADE" w:rsidRPr="009B0FD6" w14:paraId="3D48F6D5"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4BA57442" w14:textId="1D5EF4BF" w:rsidR="00B32ADE" w:rsidRPr="009B0FD6" w:rsidRDefault="00B32ADE" w:rsidP="00B32ADE">
            <w:pPr>
              <w:pStyle w:val="TableHeading"/>
            </w:pPr>
            <w:r w:rsidRPr="009B0FD6">
              <w:rPr>
                <w:b/>
                <w:color w:val="FFFFFF"/>
                <w:sz w:val="20"/>
                <w:szCs w:val="20"/>
                <w:shd w:val="clear" w:color="auto" w:fill="A5A5A5"/>
              </w:rPr>
              <w:t>4.14</w:t>
            </w:r>
          </w:p>
        </w:tc>
        <w:tc>
          <w:tcPr>
            <w:tcW w:w="4962" w:type="dxa"/>
            <w:shd w:val="clear" w:color="auto" w:fill="auto"/>
            <w:vAlign w:val="center"/>
          </w:tcPr>
          <w:p w14:paraId="2569DFF2" w14:textId="5EE014AF" w:rsidR="00B32ADE" w:rsidRPr="00186E89" w:rsidRDefault="00B32ADE" w:rsidP="00186E8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Verify the system can protect against aggregate or continuous access of secured functions, resources, or data. For example, consider the use of a resource governor to limit the number of edits per hour or to prevent the entire database from being scraped by an individual user.</w:t>
            </w:r>
          </w:p>
        </w:tc>
        <w:tc>
          <w:tcPr>
            <w:tcW w:w="807" w:type="dxa"/>
            <w:shd w:val="clear" w:color="auto" w:fill="auto"/>
            <w:vAlign w:val="center"/>
          </w:tcPr>
          <w:p w14:paraId="69C103D4" w14:textId="23BCBB8F"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808" w:type="dxa"/>
            <w:shd w:val="clear" w:color="auto" w:fill="92D050"/>
            <w:vAlign w:val="center"/>
          </w:tcPr>
          <w:p w14:paraId="2CBCCFB5" w14:textId="0551641A"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6279179C" w14:textId="12CB9EB1"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5A8BB91A" w14:textId="1E35669F"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2.0</w:t>
            </w:r>
          </w:p>
        </w:tc>
      </w:tr>
      <w:tr w:rsidR="00B32ADE" w:rsidRPr="009B0FD6" w14:paraId="2198F7BC"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6A237BF9" w14:textId="01AE98FD" w:rsidR="00B32ADE" w:rsidRPr="009B0FD6" w:rsidRDefault="00B32ADE" w:rsidP="00B32ADE">
            <w:pPr>
              <w:pStyle w:val="TableHeading"/>
            </w:pPr>
            <w:r w:rsidRPr="009B0FD6">
              <w:rPr>
                <w:b/>
                <w:color w:val="FFFFFF"/>
                <w:sz w:val="20"/>
                <w:szCs w:val="20"/>
                <w:shd w:val="clear" w:color="auto" w:fill="A5A5A5"/>
              </w:rPr>
              <w:t>4.15</w:t>
            </w:r>
          </w:p>
        </w:tc>
        <w:tc>
          <w:tcPr>
            <w:tcW w:w="4962" w:type="dxa"/>
            <w:shd w:val="clear" w:color="auto" w:fill="auto"/>
            <w:vAlign w:val="center"/>
          </w:tcPr>
          <w:p w14:paraId="6E57DC5E" w14:textId="222FD05E" w:rsidR="00B32ADE" w:rsidRPr="00186E89" w:rsidRDefault="00B32ADE" w:rsidP="00186E8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Verify the application has additional authorization (such as step up or adaptive authentication) for lower value systems, and / or segregation of duties for high value applications to enforce anti-fraud controls as per the risk of application and past fraud.</w:t>
            </w:r>
          </w:p>
        </w:tc>
        <w:tc>
          <w:tcPr>
            <w:tcW w:w="807" w:type="dxa"/>
            <w:shd w:val="clear" w:color="auto" w:fill="auto"/>
            <w:vAlign w:val="center"/>
          </w:tcPr>
          <w:p w14:paraId="3BADE4FB" w14:textId="1A7414EC"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808" w:type="dxa"/>
            <w:shd w:val="clear" w:color="auto" w:fill="92D050"/>
            <w:vAlign w:val="center"/>
          </w:tcPr>
          <w:p w14:paraId="19363B24" w14:textId="18187373"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50879245" w14:textId="42C162D4"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7C0331C3" w14:textId="0AE43940"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3.0</w:t>
            </w:r>
          </w:p>
        </w:tc>
      </w:tr>
      <w:tr w:rsidR="00B32ADE" w:rsidRPr="009B0FD6" w14:paraId="31E3B5C8"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333221CC" w14:textId="7074F83B" w:rsidR="00B32ADE" w:rsidRPr="009B0FD6" w:rsidRDefault="00B32ADE" w:rsidP="00B32ADE">
            <w:pPr>
              <w:pStyle w:val="TableHeading"/>
            </w:pPr>
            <w:r w:rsidRPr="009B0FD6">
              <w:rPr>
                <w:b/>
                <w:color w:val="FFFFFF"/>
                <w:sz w:val="20"/>
                <w:szCs w:val="20"/>
                <w:shd w:val="clear" w:color="auto" w:fill="A5A5A5"/>
              </w:rPr>
              <w:t>4.16</w:t>
            </w:r>
          </w:p>
        </w:tc>
        <w:tc>
          <w:tcPr>
            <w:tcW w:w="4962" w:type="dxa"/>
            <w:shd w:val="clear" w:color="auto" w:fill="auto"/>
            <w:vAlign w:val="center"/>
          </w:tcPr>
          <w:p w14:paraId="25474F7A" w14:textId="5263E12D" w:rsidR="00B32ADE" w:rsidRPr="00186E89" w:rsidRDefault="00B32ADE" w:rsidP="00186E8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 xml:space="preserve">Verify that the application correctly enforces context-sensitive authorisation so as to not allow unauthorised manipulation by means of parameter tampering. </w:t>
            </w:r>
          </w:p>
        </w:tc>
        <w:tc>
          <w:tcPr>
            <w:tcW w:w="807" w:type="dxa"/>
            <w:shd w:val="clear" w:color="auto" w:fill="FFC000"/>
            <w:vAlign w:val="center"/>
          </w:tcPr>
          <w:p w14:paraId="3BC0AFEC" w14:textId="2C6CC312"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92D050"/>
            <w:vAlign w:val="center"/>
          </w:tcPr>
          <w:p w14:paraId="6A29B7D7" w14:textId="660B32C2"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5D7E9B67" w14:textId="6471D8F9"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5D1CB8A0" w14:textId="2E8BC9F6"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3.0</w:t>
            </w:r>
          </w:p>
        </w:tc>
      </w:tr>
    </w:tbl>
    <w:p w14:paraId="0A042810" w14:textId="77777777" w:rsidR="00E34115" w:rsidRPr="009B0FD6" w:rsidRDefault="00E34115" w:rsidP="00E34115"/>
    <w:p w14:paraId="5C819D51" w14:textId="77777777" w:rsidR="00E34115" w:rsidRPr="009B0FD6" w:rsidRDefault="00E34115" w:rsidP="00E34115">
      <w:pPr>
        <w:pStyle w:val="Heading2"/>
      </w:pPr>
      <w:bookmarkStart w:id="41" w:name="_Toc471837482"/>
      <w:r w:rsidRPr="009B0FD6">
        <w:t>References</w:t>
      </w:r>
      <w:bookmarkEnd w:id="41"/>
    </w:p>
    <w:p w14:paraId="737D0C68" w14:textId="77777777" w:rsidR="00E34115" w:rsidRPr="009B0FD6" w:rsidRDefault="00E34115" w:rsidP="00E34115">
      <w:r w:rsidRPr="009B0FD6">
        <w:t>For more information, please see:</w:t>
      </w:r>
    </w:p>
    <w:p w14:paraId="20731CAD" w14:textId="6187A373" w:rsidR="00F212DD" w:rsidRPr="009B0FD6" w:rsidRDefault="00F212DD" w:rsidP="00F212DD">
      <w:pPr>
        <w:pStyle w:val="ListParagraph"/>
        <w:numPr>
          <w:ilvl w:val="0"/>
          <w:numId w:val="28"/>
        </w:numPr>
      </w:pPr>
      <w:r w:rsidRPr="009B0FD6">
        <w:rPr>
          <w:rFonts w:hint="eastAsia"/>
        </w:rPr>
        <w:t xml:space="preserve">OWASP Testing Guide 4.0: Authorization </w:t>
      </w:r>
      <w:hyperlink r:id="rId27" w:history="1">
        <w:r w:rsidRPr="009B0FD6">
          <w:rPr>
            <w:rStyle w:val="Hyperlink"/>
            <w:rFonts w:hint="eastAsia"/>
          </w:rPr>
          <w:t>https://www.owasp.org/index.php/Testing_for_Authorization</w:t>
        </w:r>
      </w:hyperlink>
      <w:r w:rsidRPr="009B0FD6">
        <w:t xml:space="preserve"> </w:t>
      </w:r>
      <w:r w:rsidRPr="009B0FD6">
        <w:rPr>
          <w:rFonts w:hint="eastAsia"/>
        </w:rPr>
        <w:t xml:space="preserve"> </w:t>
      </w:r>
    </w:p>
    <w:p w14:paraId="7B1FEF89" w14:textId="2B965130" w:rsidR="00F212DD" w:rsidRPr="009B0FD6" w:rsidRDefault="00F212DD" w:rsidP="00F212DD">
      <w:pPr>
        <w:pStyle w:val="ListParagraph"/>
        <w:numPr>
          <w:ilvl w:val="0"/>
          <w:numId w:val="28"/>
        </w:numPr>
      </w:pPr>
      <w:r w:rsidRPr="009B0FD6">
        <w:rPr>
          <w:rFonts w:hint="eastAsia"/>
        </w:rPr>
        <w:t xml:space="preserve">OWASP Cheat Sheet: Access Control </w:t>
      </w:r>
      <w:hyperlink r:id="rId28" w:history="1">
        <w:r w:rsidRPr="009B0FD6">
          <w:rPr>
            <w:rStyle w:val="Hyperlink"/>
            <w:rFonts w:hint="eastAsia"/>
          </w:rPr>
          <w:t>https://www.owasp.org/index.php/Access_Control_Cheat_Sheet</w:t>
        </w:r>
      </w:hyperlink>
      <w:r w:rsidRPr="009B0FD6">
        <w:t xml:space="preserve"> </w:t>
      </w:r>
      <w:r w:rsidRPr="009B0FD6">
        <w:rPr>
          <w:rFonts w:hint="eastAsia"/>
        </w:rPr>
        <w:t xml:space="preserve">  </w:t>
      </w:r>
    </w:p>
    <w:p w14:paraId="0BC6CCC0" w14:textId="77777777" w:rsidR="00F212DD" w:rsidRPr="009B0FD6" w:rsidRDefault="00F212DD" w:rsidP="00E34115"/>
    <w:p w14:paraId="5650D600" w14:textId="77777777" w:rsidR="00DF702A" w:rsidRPr="009B0FD6" w:rsidRDefault="00DF702A" w:rsidP="00BD5F80">
      <w:pPr>
        <w:rPr>
          <w:rFonts w:asciiTheme="majorHAnsi" w:eastAsiaTheme="majorEastAsia" w:hAnsiTheme="majorHAnsi" w:cstheme="majorBidi"/>
          <w:color w:val="2E74B5" w:themeColor="accent1" w:themeShade="BF"/>
          <w:sz w:val="32"/>
          <w:szCs w:val="32"/>
        </w:rPr>
      </w:pPr>
      <w:r w:rsidRPr="009B0FD6">
        <w:br w:type="page"/>
      </w:r>
    </w:p>
    <w:p w14:paraId="762E9B95" w14:textId="4C7B05B2" w:rsidR="00DF702A" w:rsidRPr="009B0FD6" w:rsidRDefault="00DF702A" w:rsidP="00BD5F80">
      <w:pPr>
        <w:pStyle w:val="Heading1"/>
      </w:pPr>
      <w:bookmarkStart w:id="42" w:name="_Toc471837483"/>
      <w:r w:rsidRPr="009B0FD6">
        <w:lastRenderedPageBreak/>
        <w:t xml:space="preserve">V5: Malicious </w:t>
      </w:r>
      <w:r w:rsidR="00C801A4" w:rsidRPr="009B0FD6">
        <w:t>i</w:t>
      </w:r>
      <w:r w:rsidRPr="009B0FD6">
        <w:t xml:space="preserve">nput </w:t>
      </w:r>
      <w:r w:rsidR="00C801A4" w:rsidRPr="009B0FD6">
        <w:t>h</w:t>
      </w:r>
      <w:r w:rsidRPr="009B0FD6">
        <w:t xml:space="preserve">andling </w:t>
      </w:r>
      <w:r w:rsidR="00C801A4" w:rsidRPr="009B0FD6">
        <w:t>v</w:t>
      </w:r>
      <w:r w:rsidRPr="009B0FD6">
        <w:t xml:space="preserve">erification </w:t>
      </w:r>
      <w:r w:rsidR="00C801A4" w:rsidRPr="009B0FD6">
        <w:t>r</w:t>
      </w:r>
      <w:r w:rsidRPr="009B0FD6">
        <w:t>equirements</w:t>
      </w:r>
      <w:bookmarkEnd w:id="42"/>
    </w:p>
    <w:p w14:paraId="2AF2BC7A" w14:textId="77777777" w:rsidR="00702571" w:rsidRPr="009B0FD6" w:rsidRDefault="00702571" w:rsidP="00702571">
      <w:pPr>
        <w:pStyle w:val="Heading2"/>
      </w:pPr>
      <w:bookmarkStart w:id="43" w:name="_Toc471837484"/>
      <w:r w:rsidRPr="009B0FD6">
        <w:t>Control objective</w:t>
      </w:r>
      <w:bookmarkEnd w:id="43"/>
    </w:p>
    <w:p w14:paraId="7C7E6D02" w14:textId="77777777" w:rsidR="00C9160A" w:rsidRPr="009B0FD6" w:rsidRDefault="00C9160A" w:rsidP="00945FEB">
      <w:r w:rsidRPr="009B0FD6">
        <w:t xml:space="preserve">The most common web application security weakness is the failure to properly validate input coming from the client or from the environment before using it. This weakness leads to almost all of the major vulnerabilities in web applications, such as cross site scripting, SQL injection, interpreter injection, locale/Unicode attacks, file system attacks, and buffer overflows. </w:t>
      </w:r>
    </w:p>
    <w:p w14:paraId="1928DA8B" w14:textId="77777777" w:rsidR="00C9160A" w:rsidRPr="009B0FD6" w:rsidRDefault="00C9160A" w:rsidP="00945FEB">
      <w:r w:rsidRPr="009B0FD6">
        <w:t>Ensure that a verified application satisfies the following high level requirements:</w:t>
      </w:r>
    </w:p>
    <w:p w14:paraId="4F54C0DD" w14:textId="5E6142EF" w:rsidR="00C9160A" w:rsidRPr="009B0FD6" w:rsidRDefault="00C9160A" w:rsidP="00945FEB">
      <w:pPr>
        <w:pStyle w:val="ListParagraph"/>
        <w:numPr>
          <w:ilvl w:val="0"/>
          <w:numId w:val="42"/>
        </w:numPr>
      </w:pPr>
      <w:r w:rsidRPr="009B0FD6">
        <w:rPr>
          <w:rFonts w:hint="eastAsia"/>
        </w:rPr>
        <w:t xml:space="preserve">All input is validated to be correct and fit for the intended purpose. </w:t>
      </w:r>
    </w:p>
    <w:p w14:paraId="0177CB3C" w14:textId="5451A9FB" w:rsidR="00C9160A" w:rsidRPr="009B0FD6" w:rsidRDefault="00C9160A" w:rsidP="00945FEB">
      <w:pPr>
        <w:pStyle w:val="ListParagraph"/>
        <w:numPr>
          <w:ilvl w:val="0"/>
          <w:numId w:val="42"/>
        </w:numPr>
      </w:pPr>
      <w:r w:rsidRPr="009B0FD6">
        <w:rPr>
          <w:rFonts w:hint="eastAsia"/>
        </w:rPr>
        <w:t>Data from an external entity or client should never be trusted and should be handled accordingly.</w:t>
      </w:r>
    </w:p>
    <w:p w14:paraId="2D51829B" w14:textId="4FBE8E20" w:rsidR="00C801A4" w:rsidRPr="009B0FD6" w:rsidRDefault="00702571" w:rsidP="00D9138A">
      <w:pPr>
        <w:pStyle w:val="Heading2"/>
      </w:pPr>
      <w:bookmarkStart w:id="44" w:name="_Toc471837485"/>
      <w:r w:rsidRPr="009B0FD6">
        <w:t>Requirements</w:t>
      </w:r>
      <w:bookmarkEnd w:id="44"/>
    </w:p>
    <w:tbl>
      <w:tblPr>
        <w:tblStyle w:val="GridTable5DarkAccent3"/>
        <w:tblW w:w="5000" w:type="pct"/>
        <w:tblLayout w:type="fixed"/>
        <w:tblLook w:val="04A0" w:firstRow="1" w:lastRow="0" w:firstColumn="1" w:lastColumn="0" w:noHBand="0" w:noVBand="1"/>
      </w:tblPr>
      <w:tblGrid>
        <w:gridCol w:w="827"/>
        <w:gridCol w:w="5446"/>
        <w:gridCol w:w="740"/>
        <w:gridCol w:w="741"/>
        <w:gridCol w:w="741"/>
        <w:gridCol w:w="741"/>
      </w:tblGrid>
      <w:tr w:rsidR="00D9138A" w:rsidRPr="009B0FD6" w14:paraId="76BA3029" w14:textId="77777777" w:rsidTr="00186E8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06" w:type="dxa"/>
            <w:vAlign w:val="center"/>
          </w:tcPr>
          <w:p w14:paraId="2B0C41A3" w14:textId="3BBB5008" w:rsidR="00C801A4" w:rsidRPr="009B0FD6" w:rsidRDefault="00D9138A" w:rsidP="008B1965">
            <w:pPr>
              <w:pStyle w:val="TableHeading"/>
            </w:pPr>
            <w:r w:rsidRPr="009B0FD6">
              <w:t>#</w:t>
            </w:r>
          </w:p>
        </w:tc>
        <w:tc>
          <w:tcPr>
            <w:tcW w:w="5313" w:type="dxa"/>
            <w:vAlign w:val="center"/>
          </w:tcPr>
          <w:p w14:paraId="103ECF14" w14:textId="77777777" w:rsidR="00C801A4" w:rsidRPr="009B0FD6" w:rsidRDefault="00C801A4" w:rsidP="008B1965">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722" w:type="dxa"/>
            <w:vAlign w:val="center"/>
          </w:tcPr>
          <w:p w14:paraId="549AE2F8" w14:textId="77777777" w:rsidR="00C801A4" w:rsidRPr="009B0FD6" w:rsidRDefault="00C801A4" w:rsidP="00186E89">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723" w:type="dxa"/>
            <w:vAlign w:val="center"/>
          </w:tcPr>
          <w:p w14:paraId="5502207B" w14:textId="77777777" w:rsidR="00C801A4" w:rsidRPr="009B0FD6" w:rsidRDefault="00C801A4" w:rsidP="00186E89">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723" w:type="dxa"/>
            <w:vAlign w:val="center"/>
          </w:tcPr>
          <w:p w14:paraId="4DA4E719" w14:textId="77777777" w:rsidR="00C801A4" w:rsidRPr="009B0FD6" w:rsidRDefault="00C801A4" w:rsidP="00186E89">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723" w:type="dxa"/>
            <w:vAlign w:val="center"/>
          </w:tcPr>
          <w:p w14:paraId="4A4290CF" w14:textId="77777777" w:rsidR="00C801A4" w:rsidRPr="009B0FD6" w:rsidRDefault="00C801A4" w:rsidP="00186E89">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70402A1F"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4F67E6D8" w14:textId="689743B6" w:rsidR="00B32ADE" w:rsidRPr="009B0FD6" w:rsidRDefault="00B32ADE" w:rsidP="00B32ADE">
            <w:pPr>
              <w:pStyle w:val="TableHeading"/>
            </w:pPr>
            <w:r w:rsidRPr="009B0FD6">
              <w:rPr>
                <w:b/>
                <w:color w:val="FFFFFF"/>
                <w:sz w:val="20"/>
                <w:szCs w:val="20"/>
                <w:shd w:val="clear" w:color="auto" w:fill="A5A5A5"/>
              </w:rPr>
              <w:t>5.1</w:t>
            </w:r>
          </w:p>
        </w:tc>
        <w:tc>
          <w:tcPr>
            <w:tcW w:w="5313" w:type="dxa"/>
            <w:shd w:val="clear" w:color="auto" w:fill="auto"/>
            <w:vAlign w:val="center"/>
          </w:tcPr>
          <w:p w14:paraId="600FCBED" w14:textId="0E0D7B75"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Verify that the runtime environment is not susceptible to buffer overflows, or that security controls prevent buffer overflows.</w:t>
            </w:r>
          </w:p>
        </w:tc>
        <w:tc>
          <w:tcPr>
            <w:tcW w:w="722" w:type="dxa"/>
            <w:shd w:val="clear" w:color="auto" w:fill="FFC000"/>
            <w:vAlign w:val="center"/>
          </w:tcPr>
          <w:p w14:paraId="590F2CAC" w14:textId="4095A870"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363199B4" w14:textId="2F226A07"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27E2525A" w14:textId="5FFBBE2C"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307E16DF" w14:textId="630179DB"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1.0</w:t>
            </w:r>
          </w:p>
        </w:tc>
      </w:tr>
      <w:tr w:rsidR="00B32ADE" w:rsidRPr="009B0FD6" w14:paraId="5C3074BF"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483C56F" w14:textId="4AACB048" w:rsidR="00B32ADE" w:rsidRPr="009B0FD6" w:rsidRDefault="00B32ADE" w:rsidP="00B32ADE">
            <w:pPr>
              <w:pStyle w:val="TableHeading"/>
            </w:pPr>
            <w:r w:rsidRPr="009B0FD6">
              <w:rPr>
                <w:b/>
                <w:color w:val="FFFFFF"/>
                <w:sz w:val="20"/>
                <w:szCs w:val="20"/>
                <w:shd w:val="clear" w:color="auto" w:fill="A5A5A5"/>
              </w:rPr>
              <w:t>5.3</w:t>
            </w:r>
          </w:p>
        </w:tc>
        <w:tc>
          <w:tcPr>
            <w:tcW w:w="5313" w:type="dxa"/>
            <w:shd w:val="clear" w:color="auto" w:fill="auto"/>
            <w:vAlign w:val="center"/>
          </w:tcPr>
          <w:p w14:paraId="7E3A303A" w14:textId="5DF39F4F"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Verify that server side input validation failures result in request rejection and are logged.</w:t>
            </w:r>
          </w:p>
        </w:tc>
        <w:tc>
          <w:tcPr>
            <w:tcW w:w="722" w:type="dxa"/>
            <w:shd w:val="clear" w:color="auto" w:fill="FFC000"/>
            <w:vAlign w:val="center"/>
          </w:tcPr>
          <w:p w14:paraId="1959197C" w14:textId="623DF3F5"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0A3359A1" w14:textId="7E4E77E2"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6F023613" w14:textId="50F028CB"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42E166C5" w14:textId="24FAC39A"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1.0</w:t>
            </w:r>
          </w:p>
        </w:tc>
      </w:tr>
      <w:tr w:rsidR="00B32ADE" w:rsidRPr="009B0FD6" w14:paraId="78A206BD"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89CE18B" w14:textId="432EB2F4" w:rsidR="00B32ADE" w:rsidRPr="009B0FD6" w:rsidRDefault="00B32ADE" w:rsidP="00B32ADE">
            <w:pPr>
              <w:pStyle w:val="TableHeading"/>
            </w:pPr>
            <w:r w:rsidRPr="009B0FD6">
              <w:rPr>
                <w:b/>
                <w:color w:val="FFFFFF"/>
                <w:sz w:val="20"/>
                <w:szCs w:val="20"/>
                <w:shd w:val="clear" w:color="auto" w:fill="A5A5A5"/>
              </w:rPr>
              <w:t>5.5</w:t>
            </w:r>
          </w:p>
        </w:tc>
        <w:tc>
          <w:tcPr>
            <w:tcW w:w="5313" w:type="dxa"/>
            <w:shd w:val="clear" w:color="auto" w:fill="auto"/>
            <w:vAlign w:val="center"/>
          </w:tcPr>
          <w:p w14:paraId="65857C1E" w14:textId="71940378"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 xml:space="preserve">Verify that input validation routines are enforced on the server side. </w:t>
            </w:r>
          </w:p>
        </w:tc>
        <w:tc>
          <w:tcPr>
            <w:tcW w:w="722" w:type="dxa"/>
            <w:shd w:val="clear" w:color="auto" w:fill="FFC000"/>
            <w:vAlign w:val="center"/>
          </w:tcPr>
          <w:p w14:paraId="4CF776F2" w14:textId="08EBCDD8"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4C9AF8E8" w14:textId="53446E9A"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704BB1B2" w14:textId="19F410DD"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22ECFC91" w14:textId="50FDF53E"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1.0</w:t>
            </w:r>
          </w:p>
        </w:tc>
      </w:tr>
      <w:tr w:rsidR="00B32ADE" w:rsidRPr="009B0FD6" w14:paraId="67A573BD"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AE9661C" w14:textId="39B63B64" w:rsidR="00B32ADE" w:rsidRPr="009B0FD6" w:rsidRDefault="00B32ADE" w:rsidP="00B32ADE">
            <w:pPr>
              <w:pStyle w:val="TableHeading"/>
            </w:pPr>
            <w:r w:rsidRPr="009B0FD6">
              <w:rPr>
                <w:b/>
                <w:color w:val="FFFFFF"/>
                <w:sz w:val="20"/>
                <w:szCs w:val="20"/>
                <w:shd w:val="clear" w:color="auto" w:fill="A5A5A5"/>
              </w:rPr>
              <w:t>5.6</w:t>
            </w:r>
          </w:p>
        </w:tc>
        <w:tc>
          <w:tcPr>
            <w:tcW w:w="5313" w:type="dxa"/>
            <w:shd w:val="clear" w:color="auto" w:fill="auto"/>
            <w:vAlign w:val="center"/>
          </w:tcPr>
          <w:p w14:paraId="66FF3E46" w14:textId="1F114C70"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Verify that a single input validation control is used by the application for each type of data that is accepted.</w:t>
            </w:r>
          </w:p>
        </w:tc>
        <w:tc>
          <w:tcPr>
            <w:tcW w:w="722" w:type="dxa"/>
            <w:shd w:val="clear" w:color="auto" w:fill="auto"/>
            <w:vAlign w:val="center"/>
          </w:tcPr>
          <w:p w14:paraId="6904F83E" w14:textId="7DCA0068"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723" w:type="dxa"/>
            <w:shd w:val="clear" w:color="auto" w:fill="auto"/>
            <w:vAlign w:val="center"/>
          </w:tcPr>
          <w:p w14:paraId="7EB4432D" w14:textId="2A118938"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723" w:type="dxa"/>
            <w:shd w:val="clear" w:color="auto" w:fill="00B0F0"/>
            <w:vAlign w:val="center"/>
          </w:tcPr>
          <w:p w14:paraId="648221B0" w14:textId="48FA9F5D"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6F533F04" w14:textId="3537BA08"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1.0</w:t>
            </w:r>
          </w:p>
        </w:tc>
      </w:tr>
      <w:tr w:rsidR="00B32ADE" w:rsidRPr="009B0FD6" w14:paraId="43B1DD56"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155FA18" w14:textId="35E89142" w:rsidR="00B32ADE" w:rsidRPr="009B0FD6" w:rsidRDefault="00B32ADE" w:rsidP="00B32ADE">
            <w:pPr>
              <w:pStyle w:val="TableHeading"/>
            </w:pPr>
            <w:r w:rsidRPr="009B0FD6">
              <w:rPr>
                <w:b/>
                <w:color w:val="FFFFFF"/>
                <w:sz w:val="20"/>
                <w:szCs w:val="20"/>
                <w:shd w:val="clear" w:color="auto" w:fill="A5A5A5"/>
              </w:rPr>
              <w:t>5.10</w:t>
            </w:r>
          </w:p>
        </w:tc>
        <w:tc>
          <w:tcPr>
            <w:tcW w:w="5313" w:type="dxa"/>
            <w:shd w:val="clear" w:color="auto" w:fill="auto"/>
            <w:vAlign w:val="center"/>
          </w:tcPr>
          <w:p w14:paraId="6A683BCA" w14:textId="36196E57"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 xml:space="preserve">Verify that all SQL queries, HQL, OSQL, NOSQL and stored procedures, calling of stored procedures are protected by the use of prepared statements or query parameterization, and thus not susceptible to SQL injection </w:t>
            </w:r>
          </w:p>
        </w:tc>
        <w:tc>
          <w:tcPr>
            <w:tcW w:w="722" w:type="dxa"/>
            <w:shd w:val="clear" w:color="auto" w:fill="FFC000"/>
            <w:vAlign w:val="center"/>
          </w:tcPr>
          <w:p w14:paraId="3BCAA2C1" w14:textId="6DAF32F1"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67D28EF1" w14:textId="0CA8085E"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13C2A2AC" w14:textId="6424792E"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2CE76246" w14:textId="173624AC"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2.0</w:t>
            </w:r>
          </w:p>
        </w:tc>
      </w:tr>
      <w:tr w:rsidR="00B32ADE" w:rsidRPr="009B0FD6" w14:paraId="02339599"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19851824" w14:textId="13299D19" w:rsidR="00B32ADE" w:rsidRPr="009B0FD6" w:rsidRDefault="00B32ADE" w:rsidP="00B32ADE">
            <w:pPr>
              <w:pStyle w:val="TableHeading"/>
            </w:pPr>
            <w:r w:rsidRPr="009B0FD6">
              <w:rPr>
                <w:b/>
                <w:color w:val="FFFFFF"/>
                <w:sz w:val="20"/>
                <w:szCs w:val="20"/>
                <w:shd w:val="clear" w:color="auto" w:fill="A5A5A5"/>
              </w:rPr>
              <w:t>5.11</w:t>
            </w:r>
          </w:p>
        </w:tc>
        <w:tc>
          <w:tcPr>
            <w:tcW w:w="5313" w:type="dxa"/>
            <w:shd w:val="clear" w:color="auto" w:fill="auto"/>
            <w:vAlign w:val="center"/>
          </w:tcPr>
          <w:p w14:paraId="21FBE623" w14:textId="3E7C8DEA"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 xml:space="preserve">Verify that the application is not susceptible to LDAP Injection, or that security controls prevent LDAP Injection. </w:t>
            </w:r>
          </w:p>
        </w:tc>
        <w:tc>
          <w:tcPr>
            <w:tcW w:w="722" w:type="dxa"/>
            <w:shd w:val="clear" w:color="auto" w:fill="FFC000"/>
            <w:vAlign w:val="center"/>
          </w:tcPr>
          <w:p w14:paraId="57B88403" w14:textId="0B0F658E"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5CAD42E0" w14:textId="656C2333"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7DEB78C4" w14:textId="395C61A3"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4D84FEE6" w14:textId="32F9D4D9"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2.0</w:t>
            </w:r>
          </w:p>
        </w:tc>
      </w:tr>
      <w:tr w:rsidR="00B32ADE" w:rsidRPr="009B0FD6" w14:paraId="3CCDD3D2"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FFED278" w14:textId="35676479" w:rsidR="00B32ADE" w:rsidRPr="009B0FD6" w:rsidRDefault="00B32ADE" w:rsidP="00B32ADE">
            <w:pPr>
              <w:pStyle w:val="TableHeading"/>
            </w:pPr>
            <w:r w:rsidRPr="009B0FD6">
              <w:rPr>
                <w:b/>
                <w:color w:val="FFFFFF"/>
                <w:sz w:val="20"/>
                <w:szCs w:val="20"/>
                <w:shd w:val="clear" w:color="auto" w:fill="A5A5A5"/>
              </w:rPr>
              <w:t>5.12</w:t>
            </w:r>
          </w:p>
        </w:tc>
        <w:tc>
          <w:tcPr>
            <w:tcW w:w="5313" w:type="dxa"/>
            <w:shd w:val="clear" w:color="auto" w:fill="auto"/>
            <w:vAlign w:val="center"/>
          </w:tcPr>
          <w:p w14:paraId="3DDD0ECD" w14:textId="5A86460E"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Verify that the application is not susceptible to OS Command Injection, or that security controls prevent OS Command Injection.</w:t>
            </w:r>
          </w:p>
        </w:tc>
        <w:tc>
          <w:tcPr>
            <w:tcW w:w="722" w:type="dxa"/>
            <w:shd w:val="clear" w:color="auto" w:fill="FFC000"/>
            <w:vAlign w:val="center"/>
          </w:tcPr>
          <w:p w14:paraId="648DAAB5" w14:textId="6B111F4F"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29DAD299" w14:textId="11470597"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4ACE0030" w14:textId="1DC72D8F"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5BEA0BA6" w14:textId="33EC0A26"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2.0</w:t>
            </w:r>
          </w:p>
        </w:tc>
      </w:tr>
      <w:tr w:rsidR="00B32ADE" w:rsidRPr="009B0FD6" w14:paraId="344500CF"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3F43E413" w14:textId="014E14EC" w:rsidR="00B32ADE" w:rsidRPr="009B0FD6" w:rsidRDefault="00B32ADE" w:rsidP="00B32ADE">
            <w:pPr>
              <w:pStyle w:val="TableHeading"/>
            </w:pPr>
            <w:r w:rsidRPr="009B0FD6">
              <w:rPr>
                <w:b/>
                <w:color w:val="FFFFFF"/>
                <w:sz w:val="20"/>
                <w:szCs w:val="20"/>
                <w:shd w:val="clear" w:color="auto" w:fill="A5A5A5"/>
              </w:rPr>
              <w:lastRenderedPageBreak/>
              <w:t>5.13</w:t>
            </w:r>
          </w:p>
        </w:tc>
        <w:tc>
          <w:tcPr>
            <w:tcW w:w="5313" w:type="dxa"/>
            <w:shd w:val="clear" w:color="auto" w:fill="auto"/>
            <w:vAlign w:val="center"/>
          </w:tcPr>
          <w:p w14:paraId="2A917D01" w14:textId="2B854F4B"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 xml:space="preserve">Verify that the application is not susceptible to Remote File Inclusion (RFI) or Local File Inclusion (LFI) when content is used that is a path to a file. </w:t>
            </w:r>
          </w:p>
        </w:tc>
        <w:tc>
          <w:tcPr>
            <w:tcW w:w="722" w:type="dxa"/>
            <w:shd w:val="clear" w:color="auto" w:fill="FFC000"/>
            <w:vAlign w:val="center"/>
          </w:tcPr>
          <w:p w14:paraId="2A754982" w14:textId="73E0F79E"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7091D844" w14:textId="71989701"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262292F4" w14:textId="0C0C6AD8"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176C6400" w14:textId="32CDA1DA"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3.0</w:t>
            </w:r>
          </w:p>
        </w:tc>
      </w:tr>
      <w:tr w:rsidR="00B32ADE" w:rsidRPr="009B0FD6" w14:paraId="31D52C4C"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7D428C1" w14:textId="15C6F184" w:rsidR="00B32ADE" w:rsidRPr="009B0FD6" w:rsidRDefault="00B32ADE" w:rsidP="00B32ADE">
            <w:pPr>
              <w:pStyle w:val="TableHeading"/>
            </w:pPr>
            <w:r w:rsidRPr="009B0FD6">
              <w:rPr>
                <w:b/>
                <w:color w:val="FFFFFF"/>
                <w:sz w:val="20"/>
                <w:szCs w:val="20"/>
                <w:shd w:val="clear" w:color="auto" w:fill="A5A5A5"/>
              </w:rPr>
              <w:t>5.14</w:t>
            </w:r>
          </w:p>
        </w:tc>
        <w:tc>
          <w:tcPr>
            <w:tcW w:w="5313" w:type="dxa"/>
            <w:shd w:val="clear" w:color="auto" w:fill="auto"/>
            <w:vAlign w:val="center"/>
          </w:tcPr>
          <w:p w14:paraId="712C1AB3" w14:textId="0C2C1176"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 xml:space="preserve">Verify that the application is not susceptible to common XML attacks, such as XPath query tampering, XML External Entity attacks, and XML injection attacks. </w:t>
            </w:r>
          </w:p>
        </w:tc>
        <w:tc>
          <w:tcPr>
            <w:tcW w:w="722" w:type="dxa"/>
            <w:shd w:val="clear" w:color="auto" w:fill="FFC000"/>
            <w:vAlign w:val="center"/>
          </w:tcPr>
          <w:p w14:paraId="440933C5" w14:textId="41392F1D"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3013F864" w14:textId="623EBBC9"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092CD66B" w14:textId="638A2064"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182A824B" w14:textId="7B20D280"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2.0</w:t>
            </w:r>
          </w:p>
        </w:tc>
      </w:tr>
      <w:tr w:rsidR="00B32ADE" w:rsidRPr="009B0FD6" w14:paraId="22C1A276"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63CD080" w14:textId="35387901" w:rsidR="00B32ADE" w:rsidRPr="009B0FD6" w:rsidRDefault="00B32ADE" w:rsidP="00B32ADE">
            <w:pPr>
              <w:pStyle w:val="TableHeading"/>
            </w:pPr>
            <w:r w:rsidRPr="009B0FD6">
              <w:rPr>
                <w:b/>
                <w:color w:val="FFFFFF"/>
                <w:sz w:val="20"/>
                <w:szCs w:val="20"/>
                <w:shd w:val="clear" w:color="auto" w:fill="A5A5A5"/>
              </w:rPr>
              <w:t>5.15</w:t>
            </w:r>
          </w:p>
        </w:tc>
        <w:tc>
          <w:tcPr>
            <w:tcW w:w="5313" w:type="dxa"/>
            <w:shd w:val="clear" w:color="auto" w:fill="auto"/>
            <w:vAlign w:val="center"/>
          </w:tcPr>
          <w:p w14:paraId="7617AD64" w14:textId="4DC71A96"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Verify that all string variables placed into HTML or other web client code is either properly contextually encoded manually, or utilize templates that automatically contextually encode to ensure the application is not susceptible to reflected, stored or DOM Cross-Site Scripting (XSS) attacks.</w:t>
            </w:r>
          </w:p>
        </w:tc>
        <w:tc>
          <w:tcPr>
            <w:tcW w:w="722" w:type="dxa"/>
            <w:shd w:val="clear" w:color="auto" w:fill="FFC000"/>
            <w:vAlign w:val="center"/>
          </w:tcPr>
          <w:p w14:paraId="0563CEF1" w14:textId="7B487217"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61069F88" w14:textId="55597887"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56231625" w14:textId="1A4E7B88"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E2EFD9" w:themeFill="accent6" w:themeFillTint="33"/>
            <w:vAlign w:val="center"/>
          </w:tcPr>
          <w:p w14:paraId="1B157F4E" w14:textId="2CBD0240"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3.1</w:t>
            </w:r>
          </w:p>
        </w:tc>
      </w:tr>
      <w:tr w:rsidR="00B32ADE" w:rsidRPr="009B0FD6" w14:paraId="63445BD4"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9825B83" w14:textId="1AA6555A" w:rsidR="00B32ADE" w:rsidRPr="009B0FD6" w:rsidRDefault="00B32ADE" w:rsidP="00B32ADE">
            <w:pPr>
              <w:pStyle w:val="TableHeading"/>
            </w:pPr>
            <w:r w:rsidRPr="009B0FD6">
              <w:rPr>
                <w:b/>
                <w:color w:val="FFFFFF"/>
                <w:sz w:val="20"/>
                <w:szCs w:val="20"/>
                <w:shd w:val="clear" w:color="auto" w:fill="A5A5A5"/>
              </w:rPr>
              <w:t>5.16</w:t>
            </w:r>
          </w:p>
        </w:tc>
        <w:tc>
          <w:tcPr>
            <w:tcW w:w="5313" w:type="dxa"/>
            <w:shd w:val="clear" w:color="auto" w:fill="auto"/>
            <w:vAlign w:val="center"/>
          </w:tcPr>
          <w:p w14:paraId="18FD97D8" w14:textId="0A6E16C6"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Verify that if the application framework allows automatic mass parameter assignment (also called automatic variable binding) from the inbound request to a model, verify that security sensitive fields such as “accountBalance”, “role” or “password” are protected from malicious automatic binding.</w:t>
            </w:r>
          </w:p>
        </w:tc>
        <w:tc>
          <w:tcPr>
            <w:tcW w:w="722" w:type="dxa"/>
            <w:shd w:val="clear" w:color="auto" w:fill="auto"/>
            <w:vAlign w:val="center"/>
          </w:tcPr>
          <w:p w14:paraId="53B6F8A2" w14:textId="69E7A178"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723" w:type="dxa"/>
            <w:shd w:val="clear" w:color="auto" w:fill="92D050"/>
            <w:vAlign w:val="center"/>
          </w:tcPr>
          <w:p w14:paraId="2D6D3D6A" w14:textId="7BE79EE5"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52D9C7D3" w14:textId="402A9DA6"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E2EFD9" w:themeFill="accent6" w:themeFillTint="33"/>
            <w:vAlign w:val="center"/>
          </w:tcPr>
          <w:p w14:paraId="07D3CBF6" w14:textId="3BE20BEA"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3.1</w:t>
            </w:r>
          </w:p>
        </w:tc>
      </w:tr>
      <w:tr w:rsidR="00B32ADE" w:rsidRPr="009B0FD6" w14:paraId="01003591"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083CE73" w14:textId="7CAD77A6" w:rsidR="00B32ADE" w:rsidRPr="009B0FD6" w:rsidRDefault="00B32ADE" w:rsidP="00B32ADE">
            <w:pPr>
              <w:pStyle w:val="TableHeading"/>
            </w:pPr>
            <w:r w:rsidRPr="009B0FD6">
              <w:rPr>
                <w:b/>
                <w:color w:val="FFFFFF"/>
                <w:sz w:val="20"/>
                <w:szCs w:val="20"/>
                <w:shd w:val="clear" w:color="auto" w:fill="A5A5A5"/>
              </w:rPr>
              <w:t>5.17</w:t>
            </w:r>
          </w:p>
        </w:tc>
        <w:tc>
          <w:tcPr>
            <w:tcW w:w="5313" w:type="dxa"/>
            <w:shd w:val="clear" w:color="auto" w:fill="auto"/>
            <w:vAlign w:val="center"/>
          </w:tcPr>
          <w:p w14:paraId="6B93E3F9" w14:textId="25D41990"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Verify that the application has defenses against HTTP parameter pollution attacks, particularly if the application framework makes no distinction about the source of request parameters (GET, POST, cookies, headers, environment, etc.)</w:t>
            </w:r>
          </w:p>
        </w:tc>
        <w:tc>
          <w:tcPr>
            <w:tcW w:w="722" w:type="dxa"/>
            <w:shd w:val="clear" w:color="auto" w:fill="auto"/>
            <w:vAlign w:val="center"/>
          </w:tcPr>
          <w:p w14:paraId="239DAB43" w14:textId="762A6ADB"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723" w:type="dxa"/>
            <w:shd w:val="clear" w:color="auto" w:fill="92D050"/>
            <w:vAlign w:val="center"/>
          </w:tcPr>
          <w:p w14:paraId="72C00114" w14:textId="2A2CE260"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4AF65101" w14:textId="0AC43F7F"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668E6D33" w14:textId="257B99C3"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2.0</w:t>
            </w:r>
          </w:p>
        </w:tc>
      </w:tr>
      <w:tr w:rsidR="00B32ADE" w:rsidRPr="009B0FD6" w14:paraId="0502AE61"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013AEB5" w14:textId="11C68285" w:rsidR="00B32ADE" w:rsidRPr="009B0FD6" w:rsidRDefault="00B32ADE" w:rsidP="00B32ADE">
            <w:pPr>
              <w:pStyle w:val="TableHeading"/>
            </w:pPr>
            <w:r w:rsidRPr="009B0FD6">
              <w:rPr>
                <w:b/>
                <w:color w:val="FFFFFF"/>
                <w:sz w:val="20"/>
                <w:szCs w:val="20"/>
                <w:shd w:val="clear" w:color="auto" w:fill="A5A5A5"/>
              </w:rPr>
              <w:t>5.18</w:t>
            </w:r>
          </w:p>
        </w:tc>
        <w:tc>
          <w:tcPr>
            <w:tcW w:w="5313" w:type="dxa"/>
            <w:shd w:val="clear" w:color="auto" w:fill="auto"/>
            <w:vAlign w:val="center"/>
          </w:tcPr>
          <w:p w14:paraId="0E21FD9F" w14:textId="0789D008"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Verify that client side validation is used as a second line of defense, in addition to server side validation.</w:t>
            </w:r>
          </w:p>
        </w:tc>
        <w:tc>
          <w:tcPr>
            <w:tcW w:w="722" w:type="dxa"/>
            <w:shd w:val="clear" w:color="auto" w:fill="auto"/>
            <w:vAlign w:val="center"/>
          </w:tcPr>
          <w:p w14:paraId="490B6DA6" w14:textId="545253D6"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723" w:type="dxa"/>
            <w:shd w:val="clear" w:color="auto" w:fill="92D050"/>
            <w:vAlign w:val="center"/>
          </w:tcPr>
          <w:p w14:paraId="567A6572" w14:textId="5BCA8AA3"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30929C82" w14:textId="058F617C"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038AF5C1" w14:textId="5618EEBB"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3.0</w:t>
            </w:r>
          </w:p>
        </w:tc>
      </w:tr>
      <w:tr w:rsidR="00B32ADE" w:rsidRPr="009B0FD6" w14:paraId="007A3CB9"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2E87ABB" w14:textId="158B5780" w:rsidR="00B32ADE" w:rsidRPr="009B0FD6" w:rsidRDefault="00B32ADE" w:rsidP="00B32ADE">
            <w:pPr>
              <w:pStyle w:val="TableHeading"/>
            </w:pPr>
            <w:r w:rsidRPr="009B0FD6">
              <w:rPr>
                <w:b/>
                <w:color w:val="FFFFFF"/>
                <w:sz w:val="20"/>
                <w:szCs w:val="20"/>
                <w:shd w:val="clear" w:color="auto" w:fill="A5A5A5"/>
              </w:rPr>
              <w:t>5.19</w:t>
            </w:r>
          </w:p>
        </w:tc>
        <w:tc>
          <w:tcPr>
            <w:tcW w:w="5313" w:type="dxa"/>
            <w:shd w:val="clear" w:color="auto" w:fill="auto"/>
            <w:vAlign w:val="center"/>
          </w:tcPr>
          <w:p w14:paraId="3BB93A51" w14:textId="59BE5EE4"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Verify that all input data is validated, not only HTML form fields but all sources of input such as REST calls, query parameters, HTTP headers, cookies, batch files, RSS feeds, etc; using positive validation (whitelisting), then lesser forms of validation such as grey listing (eliminating known bad strings), or rejecting bad inputs (blacklisting).</w:t>
            </w:r>
          </w:p>
        </w:tc>
        <w:tc>
          <w:tcPr>
            <w:tcW w:w="722" w:type="dxa"/>
            <w:shd w:val="clear" w:color="auto" w:fill="auto"/>
            <w:vAlign w:val="center"/>
          </w:tcPr>
          <w:p w14:paraId="4BFEFBDC" w14:textId="75671161"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723" w:type="dxa"/>
            <w:shd w:val="clear" w:color="auto" w:fill="92D050"/>
            <w:vAlign w:val="center"/>
          </w:tcPr>
          <w:p w14:paraId="1010F6E0" w14:textId="1028CE78"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75DB9B94" w14:textId="2FB4CA7E"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04EC836A" w14:textId="0ACB58D6"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3.0</w:t>
            </w:r>
          </w:p>
        </w:tc>
      </w:tr>
      <w:tr w:rsidR="00B32ADE" w:rsidRPr="009B0FD6" w14:paraId="433030D9"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51E576B" w14:textId="361BC829" w:rsidR="00B32ADE" w:rsidRPr="009B0FD6" w:rsidRDefault="00B32ADE" w:rsidP="00B32ADE">
            <w:pPr>
              <w:pStyle w:val="TableHeading"/>
            </w:pPr>
            <w:r w:rsidRPr="009B0FD6">
              <w:rPr>
                <w:b/>
                <w:color w:val="FFFFFF"/>
                <w:sz w:val="20"/>
                <w:szCs w:val="20"/>
                <w:shd w:val="clear" w:color="auto" w:fill="A5A5A5"/>
              </w:rPr>
              <w:t>5.20</w:t>
            </w:r>
          </w:p>
        </w:tc>
        <w:tc>
          <w:tcPr>
            <w:tcW w:w="5313" w:type="dxa"/>
            <w:shd w:val="clear" w:color="auto" w:fill="auto"/>
            <w:vAlign w:val="center"/>
          </w:tcPr>
          <w:p w14:paraId="580C83B4" w14:textId="62DA8C22"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 xml:space="preserve">Verify that structured data is strongly typed and validated against a defined schema including allowed characters, length and pattern (e.g. credit card numbers or telephone, or validating that two related fields are reasonable, such as validating suburbs and zip or post codes match). </w:t>
            </w:r>
          </w:p>
        </w:tc>
        <w:tc>
          <w:tcPr>
            <w:tcW w:w="722" w:type="dxa"/>
            <w:shd w:val="clear" w:color="auto" w:fill="auto"/>
            <w:vAlign w:val="center"/>
          </w:tcPr>
          <w:p w14:paraId="73257671" w14:textId="0E12B1E0"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723" w:type="dxa"/>
            <w:shd w:val="clear" w:color="auto" w:fill="92D050"/>
            <w:vAlign w:val="center"/>
          </w:tcPr>
          <w:p w14:paraId="7F3DB606" w14:textId="04D05AE8"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7D7CF073" w14:textId="4EDB2935"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3D2157C0" w14:textId="40D62571"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3.0</w:t>
            </w:r>
          </w:p>
        </w:tc>
      </w:tr>
      <w:tr w:rsidR="00B32ADE" w:rsidRPr="009B0FD6" w14:paraId="0815E221"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C78360F" w14:textId="726729ED" w:rsidR="00B32ADE" w:rsidRPr="009B0FD6" w:rsidRDefault="00B32ADE" w:rsidP="00B32ADE">
            <w:pPr>
              <w:pStyle w:val="TableHeading"/>
            </w:pPr>
            <w:r w:rsidRPr="009B0FD6">
              <w:rPr>
                <w:b/>
                <w:color w:val="FFFFFF"/>
                <w:sz w:val="20"/>
                <w:szCs w:val="20"/>
                <w:shd w:val="clear" w:color="auto" w:fill="A5A5A5"/>
              </w:rPr>
              <w:lastRenderedPageBreak/>
              <w:t>5.21</w:t>
            </w:r>
          </w:p>
        </w:tc>
        <w:tc>
          <w:tcPr>
            <w:tcW w:w="5313" w:type="dxa"/>
            <w:shd w:val="clear" w:color="auto" w:fill="auto"/>
            <w:vAlign w:val="center"/>
          </w:tcPr>
          <w:p w14:paraId="5ABEC7C6" w14:textId="7AC06D0B"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 xml:space="preserve">Verify that unstructured data is sanitized to enforce generic safety measures such as allowed characters and length, and characters potentially harmful in given context should be escaped (e.g. natural names with Unicode or apostrophes, such as </w:t>
            </w:r>
            <w:r w:rsidRPr="006E6ADB">
              <w:rPr>
                <w:rFonts w:cstheme="minorHAnsi"/>
                <w:sz w:val="20"/>
                <w:szCs w:val="20"/>
              </w:rPr>
              <w:t>ねこ</w:t>
            </w:r>
            <w:r w:rsidRPr="006E6ADB">
              <w:rPr>
                <w:rFonts w:cstheme="minorHAnsi"/>
                <w:sz w:val="20"/>
                <w:szCs w:val="20"/>
              </w:rPr>
              <w:t xml:space="preserve"> or O'Hara)</w:t>
            </w:r>
          </w:p>
        </w:tc>
        <w:tc>
          <w:tcPr>
            <w:tcW w:w="722" w:type="dxa"/>
            <w:shd w:val="clear" w:color="auto" w:fill="auto"/>
            <w:vAlign w:val="center"/>
          </w:tcPr>
          <w:p w14:paraId="6402D2B7" w14:textId="7E3E86C2"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723" w:type="dxa"/>
            <w:shd w:val="clear" w:color="auto" w:fill="92D050"/>
            <w:vAlign w:val="center"/>
          </w:tcPr>
          <w:p w14:paraId="5B5AA3E0" w14:textId="45771C08"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3F4DA9B5" w14:textId="575A4BE8"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21745CB9" w14:textId="07DB6602"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3.0</w:t>
            </w:r>
          </w:p>
        </w:tc>
      </w:tr>
      <w:tr w:rsidR="00B32ADE" w:rsidRPr="009B0FD6" w14:paraId="00167AF8"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4A90B2F3" w14:textId="06E50C1C" w:rsidR="00B32ADE" w:rsidRPr="009B0FD6" w:rsidRDefault="00B32ADE" w:rsidP="00B32ADE">
            <w:pPr>
              <w:pStyle w:val="TableHeading"/>
            </w:pPr>
            <w:r w:rsidRPr="009B0FD6">
              <w:rPr>
                <w:b/>
                <w:color w:val="FFFFFF"/>
                <w:sz w:val="20"/>
                <w:szCs w:val="20"/>
                <w:shd w:val="clear" w:color="auto" w:fill="A5A5A5"/>
              </w:rPr>
              <w:t>5.22</w:t>
            </w:r>
          </w:p>
        </w:tc>
        <w:tc>
          <w:tcPr>
            <w:tcW w:w="5313" w:type="dxa"/>
            <w:shd w:val="clear" w:color="auto" w:fill="auto"/>
            <w:vAlign w:val="center"/>
          </w:tcPr>
          <w:p w14:paraId="2C2DFF80" w14:textId="6226B227"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 xml:space="preserve">Verify that untrusted HTML from WYSIWYG editors or similar are properly sanitized with an HTML sanitizer and handle it appropriately according to the input validation task and encoding task. </w:t>
            </w:r>
          </w:p>
        </w:tc>
        <w:tc>
          <w:tcPr>
            <w:tcW w:w="722" w:type="dxa"/>
            <w:shd w:val="clear" w:color="auto" w:fill="FFC000"/>
            <w:vAlign w:val="center"/>
          </w:tcPr>
          <w:p w14:paraId="7BAFA890" w14:textId="38E87488"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1CE29F11" w14:textId="6159DEC9"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3CFD014E" w14:textId="40D682C7"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5127D4AB" w14:textId="6600F9C3"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3.0</w:t>
            </w:r>
          </w:p>
        </w:tc>
      </w:tr>
      <w:tr w:rsidR="00B32ADE" w:rsidRPr="009B0FD6" w14:paraId="302E7331"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9781D35" w14:textId="4E7AA726" w:rsidR="00B32ADE" w:rsidRPr="009B0FD6" w:rsidRDefault="00B32ADE" w:rsidP="00B32ADE">
            <w:pPr>
              <w:pStyle w:val="TableHeading"/>
            </w:pPr>
            <w:r w:rsidRPr="009B0FD6">
              <w:rPr>
                <w:b/>
                <w:color w:val="FFFFFF"/>
                <w:sz w:val="20"/>
                <w:szCs w:val="20"/>
                <w:shd w:val="clear" w:color="auto" w:fill="A5A5A5"/>
              </w:rPr>
              <w:t>5.23</w:t>
            </w:r>
          </w:p>
        </w:tc>
        <w:tc>
          <w:tcPr>
            <w:tcW w:w="5313" w:type="dxa"/>
            <w:shd w:val="clear" w:color="auto" w:fill="auto"/>
            <w:vAlign w:val="center"/>
          </w:tcPr>
          <w:p w14:paraId="10058566" w14:textId="6D8256B4"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Verify that where an application uses auto-escaping templating AND auto-escaping is disabled, output should be manually contextually encoded or sanitized to prevent XSS.</w:t>
            </w:r>
          </w:p>
        </w:tc>
        <w:tc>
          <w:tcPr>
            <w:tcW w:w="722" w:type="dxa"/>
            <w:shd w:val="clear" w:color="auto" w:fill="auto"/>
            <w:vAlign w:val="center"/>
          </w:tcPr>
          <w:p w14:paraId="3EDB6702" w14:textId="2D5BBF22"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723" w:type="dxa"/>
            <w:shd w:val="clear" w:color="auto" w:fill="92D050"/>
            <w:vAlign w:val="center"/>
          </w:tcPr>
          <w:p w14:paraId="020B801D" w14:textId="4542ED44"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0E3E777C" w14:textId="1585E0BF"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E2EFD9" w:themeFill="accent6" w:themeFillTint="33"/>
            <w:vAlign w:val="center"/>
          </w:tcPr>
          <w:p w14:paraId="0D7A8434" w14:textId="063B6B9C"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3.1</w:t>
            </w:r>
          </w:p>
        </w:tc>
      </w:tr>
      <w:tr w:rsidR="00B32ADE" w:rsidRPr="009B0FD6" w14:paraId="1252EE4C"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105F067" w14:textId="2E791DDF" w:rsidR="00B32ADE" w:rsidRPr="009B0FD6" w:rsidRDefault="00B32ADE" w:rsidP="00B32ADE">
            <w:pPr>
              <w:pStyle w:val="TableHeading"/>
            </w:pPr>
            <w:r w:rsidRPr="009B0FD6">
              <w:rPr>
                <w:b/>
                <w:color w:val="FFFFFF"/>
                <w:sz w:val="20"/>
                <w:szCs w:val="20"/>
                <w:shd w:val="clear" w:color="auto" w:fill="A5A5A5"/>
              </w:rPr>
              <w:t>5.24</w:t>
            </w:r>
          </w:p>
        </w:tc>
        <w:tc>
          <w:tcPr>
            <w:tcW w:w="5313" w:type="dxa"/>
            <w:shd w:val="clear" w:color="auto" w:fill="auto"/>
            <w:vAlign w:val="center"/>
          </w:tcPr>
          <w:p w14:paraId="5BE44B79" w14:textId="7F8EECD9"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Verify that where data is transferred from one DOM context to another, the transfer uses safe JavaScript methods, such as using innerText or .val.</w:t>
            </w:r>
          </w:p>
        </w:tc>
        <w:tc>
          <w:tcPr>
            <w:tcW w:w="722" w:type="dxa"/>
            <w:shd w:val="clear" w:color="auto" w:fill="auto"/>
            <w:vAlign w:val="center"/>
          </w:tcPr>
          <w:p w14:paraId="603059AB" w14:textId="33C05617"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723" w:type="dxa"/>
            <w:shd w:val="clear" w:color="auto" w:fill="92D050"/>
            <w:vAlign w:val="center"/>
          </w:tcPr>
          <w:p w14:paraId="39ECCBF7" w14:textId="7BD1D98B"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4C598A36" w14:textId="7B99BD20"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E2EFD9" w:themeFill="accent6" w:themeFillTint="33"/>
            <w:vAlign w:val="center"/>
          </w:tcPr>
          <w:p w14:paraId="22181E66" w14:textId="7BE899AF"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3.1</w:t>
            </w:r>
          </w:p>
        </w:tc>
      </w:tr>
      <w:tr w:rsidR="00B32ADE" w:rsidRPr="009B0FD6" w14:paraId="0341C77E"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128C98C7" w14:textId="48D10FD7" w:rsidR="00B32ADE" w:rsidRPr="009B0FD6" w:rsidRDefault="00B32ADE" w:rsidP="00B32ADE">
            <w:pPr>
              <w:pStyle w:val="TableHeading"/>
            </w:pPr>
            <w:r w:rsidRPr="009B0FD6">
              <w:rPr>
                <w:b/>
                <w:color w:val="FFFFFF"/>
                <w:sz w:val="20"/>
                <w:szCs w:val="20"/>
                <w:shd w:val="clear" w:color="auto" w:fill="A5A5A5"/>
              </w:rPr>
              <w:t>5.25</w:t>
            </w:r>
          </w:p>
        </w:tc>
        <w:tc>
          <w:tcPr>
            <w:tcW w:w="5313" w:type="dxa"/>
            <w:shd w:val="clear" w:color="auto" w:fill="auto"/>
            <w:vAlign w:val="center"/>
          </w:tcPr>
          <w:p w14:paraId="36CDC27D" w14:textId="1759864C"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Verify when parsing JSON in browsers, that JSON.parse is used to parse JSON on the client. Do not use eval() to parse JSON on the client.</w:t>
            </w:r>
          </w:p>
        </w:tc>
        <w:tc>
          <w:tcPr>
            <w:tcW w:w="722" w:type="dxa"/>
            <w:shd w:val="clear" w:color="auto" w:fill="auto"/>
            <w:vAlign w:val="center"/>
          </w:tcPr>
          <w:p w14:paraId="0EAB1818" w14:textId="74B388EB"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723" w:type="dxa"/>
            <w:shd w:val="clear" w:color="auto" w:fill="92D050"/>
            <w:vAlign w:val="center"/>
          </w:tcPr>
          <w:p w14:paraId="54C80CA9" w14:textId="07C54B12"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199A953A" w14:textId="251A8E25"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5A5B7FC6" w14:textId="619D87FA"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3.0</w:t>
            </w:r>
          </w:p>
        </w:tc>
      </w:tr>
      <w:tr w:rsidR="00B32ADE" w:rsidRPr="009B0FD6" w14:paraId="7AE50951"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D8EEA38" w14:textId="73765B0F" w:rsidR="00B32ADE" w:rsidRPr="009B0FD6" w:rsidRDefault="00B32ADE" w:rsidP="00B32ADE">
            <w:pPr>
              <w:pStyle w:val="TableHeading"/>
            </w:pPr>
            <w:r w:rsidRPr="009B0FD6">
              <w:rPr>
                <w:b/>
                <w:color w:val="FFFFFF"/>
                <w:sz w:val="20"/>
                <w:szCs w:val="20"/>
                <w:shd w:val="clear" w:color="auto" w:fill="A5A5A5"/>
              </w:rPr>
              <w:t>5.26</w:t>
            </w:r>
          </w:p>
        </w:tc>
        <w:tc>
          <w:tcPr>
            <w:tcW w:w="5313" w:type="dxa"/>
            <w:shd w:val="clear" w:color="auto" w:fill="auto"/>
            <w:vAlign w:val="center"/>
          </w:tcPr>
          <w:p w14:paraId="3EBC17B9" w14:textId="1E90351A"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Verify that authenticated data is cleared from client storage, such as the browser DOM, after the session is terminated.</w:t>
            </w:r>
          </w:p>
        </w:tc>
        <w:tc>
          <w:tcPr>
            <w:tcW w:w="722" w:type="dxa"/>
            <w:shd w:val="clear" w:color="auto" w:fill="auto"/>
            <w:vAlign w:val="center"/>
          </w:tcPr>
          <w:p w14:paraId="50E6F996" w14:textId="26989409"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723" w:type="dxa"/>
            <w:shd w:val="clear" w:color="auto" w:fill="92D050"/>
            <w:vAlign w:val="center"/>
          </w:tcPr>
          <w:p w14:paraId="4801C01D" w14:textId="7177ABF5"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06340376" w14:textId="57F88768"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14758110" w14:textId="4BFC3B80"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3.0</w:t>
            </w:r>
          </w:p>
        </w:tc>
      </w:tr>
    </w:tbl>
    <w:p w14:paraId="275F1F7F" w14:textId="77777777" w:rsidR="00E34115" w:rsidRPr="009B0FD6" w:rsidRDefault="00E34115" w:rsidP="00E34115"/>
    <w:p w14:paraId="074825E1" w14:textId="77777777" w:rsidR="00E34115" w:rsidRPr="009B0FD6" w:rsidRDefault="00E34115" w:rsidP="00E34115">
      <w:pPr>
        <w:pStyle w:val="Heading2"/>
      </w:pPr>
      <w:bookmarkStart w:id="45" w:name="_Toc471837486"/>
      <w:r w:rsidRPr="009B0FD6">
        <w:t>References</w:t>
      </w:r>
      <w:bookmarkEnd w:id="45"/>
    </w:p>
    <w:p w14:paraId="75E1DAF0" w14:textId="77777777" w:rsidR="00E34115" w:rsidRPr="009B0FD6" w:rsidRDefault="00E34115" w:rsidP="00C9160A">
      <w:r w:rsidRPr="009B0FD6">
        <w:t>For more information, please see:</w:t>
      </w:r>
    </w:p>
    <w:p w14:paraId="366145B2" w14:textId="40B5732F" w:rsidR="00C9160A" w:rsidRPr="009B0FD6" w:rsidRDefault="00C9160A" w:rsidP="00C9160A">
      <w:pPr>
        <w:pStyle w:val="ListParagraph"/>
        <w:numPr>
          <w:ilvl w:val="0"/>
          <w:numId w:val="25"/>
        </w:numPr>
      </w:pPr>
      <w:r w:rsidRPr="009B0FD6">
        <w:rPr>
          <w:rFonts w:hint="eastAsia"/>
        </w:rPr>
        <w:t>OWASP Testing Guide 4.0: Input Validation Testing</w:t>
      </w:r>
      <w:r w:rsidRPr="009B0FD6">
        <w:br/>
      </w:r>
      <w:hyperlink r:id="rId29" w:history="1">
        <w:r w:rsidRPr="009B0FD6">
          <w:rPr>
            <w:rStyle w:val="Hyperlink"/>
            <w:rFonts w:hint="eastAsia"/>
          </w:rPr>
          <w:t>https://www.owasp.org/index.php/Testing_for_Input_Validation</w:t>
        </w:r>
      </w:hyperlink>
      <w:r w:rsidRPr="009B0FD6">
        <w:t xml:space="preserve"> </w:t>
      </w:r>
      <w:r w:rsidRPr="009B0FD6">
        <w:rPr>
          <w:rFonts w:hint="eastAsia"/>
        </w:rPr>
        <w:t xml:space="preserve"> </w:t>
      </w:r>
    </w:p>
    <w:p w14:paraId="4CBB8332" w14:textId="0C109643" w:rsidR="00C9160A" w:rsidRPr="009B0FD6" w:rsidRDefault="00C9160A" w:rsidP="00C9160A">
      <w:pPr>
        <w:pStyle w:val="ListParagraph"/>
        <w:numPr>
          <w:ilvl w:val="0"/>
          <w:numId w:val="25"/>
        </w:numPr>
      </w:pPr>
      <w:r w:rsidRPr="009B0FD6">
        <w:rPr>
          <w:rFonts w:hint="eastAsia"/>
        </w:rPr>
        <w:t xml:space="preserve">OWASP Cheat Sheet: Input Validation      </w:t>
      </w:r>
      <w:hyperlink r:id="rId30" w:history="1">
        <w:r w:rsidRPr="009B0FD6">
          <w:rPr>
            <w:rStyle w:val="Hyperlink"/>
            <w:rFonts w:hint="eastAsia"/>
          </w:rPr>
          <w:t>https://www.owasp.org/index.php/Input_Validation_Cheat_Sheet</w:t>
        </w:r>
      </w:hyperlink>
      <w:r w:rsidRPr="009B0FD6">
        <w:t xml:space="preserve"> </w:t>
      </w:r>
    </w:p>
    <w:p w14:paraId="50A50495" w14:textId="7361470D" w:rsidR="00C9160A" w:rsidRPr="009B0FD6" w:rsidRDefault="00C9160A" w:rsidP="00C9160A">
      <w:pPr>
        <w:pStyle w:val="ListParagraph"/>
        <w:numPr>
          <w:ilvl w:val="0"/>
          <w:numId w:val="25"/>
        </w:numPr>
      </w:pPr>
      <w:r w:rsidRPr="009B0FD6">
        <w:rPr>
          <w:rFonts w:hint="eastAsia"/>
        </w:rPr>
        <w:t xml:space="preserve">OWASP Testing Guide 4.0: Testing for HTTP Parameter Pollution </w:t>
      </w:r>
      <w:hyperlink r:id="rId31" w:history="1">
        <w:r w:rsidRPr="009B0FD6">
          <w:rPr>
            <w:rStyle w:val="Hyperlink"/>
            <w:rFonts w:hint="eastAsia"/>
          </w:rPr>
          <w:t>https://www.owasp.org/index.php/Testing_for_HTTP_Parameter_pollution_%28OTG-INPVAL-004%29</w:t>
        </w:r>
      </w:hyperlink>
      <w:r w:rsidRPr="009B0FD6">
        <w:t xml:space="preserve"> </w:t>
      </w:r>
      <w:r w:rsidRPr="009B0FD6">
        <w:rPr>
          <w:rFonts w:hint="eastAsia"/>
        </w:rPr>
        <w:t xml:space="preserve"> </w:t>
      </w:r>
    </w:p>
    <w:p w14:paraId="65ADA5CA" w14:textId="75EFBF32" w:rsidR="00C9160A" w:rsidRPr="009B0FD6" w:rsidRDefault="00C9160A" w:rsidP="00C9160A">
      <w:pPr>
        <w:pStyle w:val="ListParagraph"/>
        <w:numPr>
          <w:ilvl w:val="0"/>
          <w:numId w:val="25"/>
        </w:numPr>
      </w:pPr>
      <w:r w:rsidRPr="009B0FD6">
        <w:rPr>
          <w:rFonts w:hint="eastAsia"/>
        </w:rPr>
        <w:lastRenderedPageBreak/>
        <w:t xml:space="preserve">OWASP LDAP Injection Cheat Sheet </w:t>
      </w:r>
      <w:hyperlink r:id="rId32" w:history="1">
        <w:r w:rsidRPr="009B0FD6">
          <w:rPr>
            <w:rStyle w:val="Hyperlink"/>
            <w:rFonts w:hint="eastAsia"/>
          </w:rPr>
          <w:t>https://www.owasp.org/index.php/LDAP_Injection_Prevention_Cheat_Sheet</w:t>
        </w:r>
      </w:hyperlink>
      <w:r w:rsidRPr="009B0FD6">
        <w:t xml:space="preserve"> </w:t>
      </w:r>
      <w:r w:rsidRPr="009B0FD6">
        <w:rPr>
          <w:rFonts w:hint="eastAsia"/>
        </w:rPr>
        <w:t xml:space="preserve">  </w:t>
      </w:r>
    </w:p>
    <w:p w14:paraId="51BE122B" w14:textId="0986DC93" w:rsidR="00C9160A" w:rsidRPr="009B0FD6" w:rsidRDefault="00C9160A" w:rsidP="00C9160A">
      <w:pPr>
        <w:pStyle w:val="ListParagraph"/>
        <w:numPr>
          <w:ilvl w:val="0"/>
          <w:numId w:val="25"/>
        </w:numPr>
      </w:pPr>
      <w:r w:rsidRPr="009B0FD6">
        <w:rPr>
          <w:rFonts w:hint="eastAsia"/>
        </w:rPr>
        <w:t xml:space="preserve">OWASP Testing Guide 4.0: Client Side Testing </w:t>
      </w:r>
      <w:hyperlink r:id="rId33" w:history="1">
        <w:r w:rsidRPr="009B0FD6">
          <w:rPr>
            <w:rStyle w:val="Hyperlink"/>
            <w:rFonts w:hint="eastAsia"/>
          </w:rPr>
          <w:t>https://www.owasp.org/index.php/Client_Side_Testing</w:t>
        </w:r>
      </w:hyperlink>
      <w:r w:rsidRPr="009B0FD6">
        <w:t xml:space="preserve"> </w:t>
      </w:r>
      <w:r w:rsidRPr="009B0FD6">
        <w:rPr>
          <w:rFonts w:hint="eastAsia"/>
        </w:rPr>
        <w:t xml:space="preserve"> </w:t>
      </w:r>
    </w:p>
    <w:p w14:paraId="03CBE905" w14:textId="15C8AD2D" w:rsidR="00C9160A" w:rsidRPr="009B0FD6" w:rsidRDefault="00C9160A" w:rsidP="00C9160A">
      <w:pPr>
        <w:pStyle w:val="ListParagraph"/>
        <w:numPr>
          <w:ilvl w:val="0"/>
          <w:numId w:val="25"/>
        </w:numPr>
      </w:pPr>
      <w:r w:rsidRPr="009B0FD6">
        <w:rPr>
          <w:rFonts w:hint="eastAsia"/>
        </w:rPr>
        <w:t xml:space="preserve">OWASP Cross Site Scripting Prevention Cheat Sheet </w:t>
      </w:r>
      <w:hyperlink r:id="rId34" w:history="1">
        <w:r w:rsidRPr="009B0FD6">
          <w:rPr>
            <w:rStyle w:val="Hyperlink"/>
            <w:rFonts w:hint="eastAsia"/>
          </w:rPr>
          <w:t>https://www.owasp.org/index.php/XSS_%28Cross_Site_Scripting%29_Prevention_Cheat_Sheet</w:t>
        </w:r>
      </w:hyperlink>
      <w:r w:rsidRPr="009B0FD6">
        <w:t xml:space="preserve"> </w:t>
      </w:r>
      <w:r w:rsidRPr="009B0FD6">
        <w:rPr>
          <w:rFonts w:hint="eastAsia"/>
        </w:rPr>
        <w:t xml:space="preserve"> </w:t>
      </w:r>
    </w:p>
    <w:p w14:paraId="4C4B39FC" w14:textId="4EA84C8C" w:rsidR="00C9160A" w:rsidRPr="009B0FD6" w:rsidRDefault="00C9160A" w:rsidP="00C9160A">
      <w:pPr>
        <w:pStyle w:val="ListParagraph"/>
        <w:numPr>
          <w:ilvl w:val="0"/>
          <w:numId w:val="25"/>
        </w:numPr>
      </w:pPr>
      <w:r w:rsidRPr="009B0FD6">
        <w:rPr>
          <w:rFonts w:hint="eastAsia"/>
        </w:rPr>
        <w:t>OWASP Java Encoding Project</w:t>
      </w:r>
      <w:r w:rsidRPr="009B0FD6">
        <w:br/>
      </w:r>
      <w:hyperlink r:id="rId35" w:history="1">
        <w:r w:rsidRPr="009B0FD6">
          <w:rPr>
            <w:rStyle w:val="Hyperlink"/>
          </w:rPr>
          <w:t>https://www.owasp.org/index.php/OWASP_Java_Encoder_Project</w:t>
        </w:r>
      </w:hyperlink>
      <w:r w:rsidRPr="009B0FD6">
        <w:t xml:space="preserve">  </w:t>
      </w:r>
    </w:p>
    <w:p w14:paraId="7CFC5BD3" w14:textId="77777777" w:rsidR="00C9160A" w:rsidRPr="009B0FD6" w:rsidRDefault="00C9160A" w:rsidP="00C9160A">
      <w:r w:rsidRPr="009B0FD6">
        <w:t>For more information on auto-escaping, please see</w:t>
      </w:r>
    </w:p>
    <w:p w14:paraId="785BA157" w14:textId="298D6F5A" w:rsidR="00C9160A" w:rsidRPr="009B0FD6" w:rsidRDefault="00C9160A" w:rsidP="00C9160A">
      <w:pPr>
        <w:pStyle w:val="ListParagraph"/>
        <w:numPr>
          <w:ilvl w:val="0"/>
          <w:numId w:val="26"/>
        </w:numPr>
      </w:pPr>
      <w:r w:rsidRPr="009B0FD6">
        <w:rPr>
          <w:rFonts w:hint="eastAsia"/>
        </w:rPr>
        <w:t xml:space="preserve">Reducing XSS by way of Automatic Context-Aware Escaping in Template Systems </w:t>
      </w:r>
      <w:hyperlink r:id="rId36" w:history="1">
        <w:r w:rsidRPr="009B0FD6">
          <w:rPr>
            <w:rStyle w:val="Hyperlink"/>
            <w:rFonts w:hint="eastAsia"/>
          </w:rPr>
          <w:t>http://googleonlinesecurity.blogspot.com/2009/03/reducing-xss-by-way-of-automatic.html</w:t>
        </w:r>
      </w:hyperlink>
      <w:r w:rsidRPr="009B0FD6">
        <w:t xml:space="preserve"> </w:t>
      </w:r>
      <w:r w:rsidRPr="009B0FD6">
        <w:rPr>
          <w:rFonts w:hint="eastAsia"/>
        </w:rPr>
        <w:t xml:space="preserve"> </w:t>
      </w:r>
    </w:p>
    <w:p w14:paraId="6E4971D3" w14:textId="31F59707" w:rsidR="00C9160A" w:rsidRPr="009B0FD6" w:rsidRDefault="00C9160A" w:rsidP="00C9160A">
      <w:pPr>
        <w:pStyle w:val="ListParagraph"/>
        <w:numPr>
          <w:ilvl w:val="0"/>
          <w:numId w:val="26"/>
        </w:numPr>
      </w:pPr>
      <w:r w:rsidRPr="009B0FD6">
        <w:rPr>
          <w:rFonts w:hint="eastAsia"/>
        </w:rPr>
        <w:t xml:space="preserve">AngularJS Strict Contextual Escaping </w:t>
      </w:r>
      <w:hyperlink r:id="rId37" w:history="1">
        <w:r w:rsidRPr="009B0FD6">
          <w:rPr>
            <w:rStyle w:val="Hyperlink"/>
            <w:rFonts w:hint="eastAsia"/>
          </w:rPr>
          <w:t>https://docs.angularjs.org/api/ng/service/$sce</w:t>
        </w:r>
      </w:hyperlink>
      <w:r w:rsidRPr="009B0FD6">
        <w:t xml:space="preserve"> </w:t>
      </w:r>
      <w:r w:rsidRPr="009B0FD6">
        <w:rPr>
          <w:rFonts w:hint="eastAsia"/>
        </w:rPr>
        <w:t xml:space="preserve"> </w:t>
      </w:r>
    </w:p>
    <w:p w14:paraId="5D63B850" w14:textId="35AFBE63" w:rsidR="00457880" w:rsidRPr="009B0FD6" w:rsidRDefault="007F5E66" w:rsidP="00C9160A">
      <w:pPr>
        <w:pStyle w:val="ListParagraph"/>
        <w:numPr>
          <w:ilvl w:val="0"/>
          <w:numId w:val="26"/>
        </w:numPr>
      </w:pPr>
      <w:hyperlink r:id="rId38" w:history="1">
        <w:r w:rsidR="00457880" w:rsidRPr="009B0FD6">
          <w:rPr>
            <w:rStyle w:val="Hyperlink"/>
          </w:rPr>
          <w:t>https://cwe.mitre.org/data/definitions/915.html</w:t>
        </w:r>
      </w:hyperlink>
      <w:r w:rsidR="00457880" w:rsidRPr="009B0FD6">
        <w:t xml:space="preserve"> </w:t>
      </w:r>
    </w:p>
    <w:p w14:paraId="09088048" w14:textId="7DC1A22B" w:rsidR="00737C79" w:rsidRPr="009B0FD6" w:rsidRDefault="00737C79" w:rsidP="00BD5F80">
      <w:pPr>
        <w:pStyle w:val="Heading1"/>
      </w:pPr>
      <w:bookmarkStart w:id="46" w:name="_Toc471837487"/>
      <w:r w:rsidRPr="009B0FD6">
        <w:lastRenderedPageBreak/>
        <w:t xml:space="preserve">V6: Output encoding </w:t>
      </w:r>
      <w:r w:rsidR="008C0ECE" w:rsidRPr="009B0FD6">
        <w:t>/ escaping</w:t>
      </w:r>
      <w:r w:rsidR="00F93E1B">
        <w:t xml:space="preserve"> verification requirements</w:t>
      </w:r>
      <w:bookmarkEnd w:id="46"/>
    </w:p>
    <w:p w14:paraId="262E0F51" w14:textId="46458F33" w:rsidR="00737C79" w:rsidRPr="009B0FD6" w:rsidRDefault="009D1F1E" w:rsidP="00737C79">
      <w:pPr>
        <w:rPr>
          <w:b/>
          <w:color w:val="FF0000"/>
        </w:rPr>
      </w:pPr>
      <w:r w:rsidRPr="009B0FD6">
        <w:rPr>
          <w:b/>
          <w:color w:val="FF0000"/>
        </w:rPr>
        <w:t>This section was incorporated into V5 in Application Security Verification Standard 2.0. ASVS requirement 5.16 addresses contextual output encoding to help prevent Cross Site Scripting</w:t>
      </w:r>
      <w:r w:rsidR="00737C79" w:rsidRPr="009B0FD6">
        <w:rPr>
          <w:b/>
          <w:color w:val="FF0000"/>
        </w:rPr>
        <w:t xml:space="preserve">. </w:t>
      </w:r>
    </w:p>
    <w:p w14:paraId="409469E7" w14:textId="77777777" w:rsidR="00737C79" w:rsidRPr="009B0FD6" w:rsidRDefault="00737C79" w:rsidP="00737C79"/>
    <w:p w14:paraId="6AD2D503" w14:textId="79D0D512" w:rsidR="00DF702A" w:rsidRPr="009B0FD6" w:rsidRDefault="00DF702A" w:rsidP="00BD5F80">
      <w:pPr>
        <w:pStyle w:val="Heading1"/>
      </w:pPr>
      <w:bookmarkStart w:id="47" w:name="_Toc471837488"/>
      <w:r w:rsidRPr="009B0FD6">
        <w:lastRenderedPageBreak/>
        <w:t xml:space="preserve">V7: Cryptography at </w:t>
      </w:r>
      <w:r w:rsidR="00C801A4" w:rsidRPr="009B0FD6">
        <w:t>r</w:t>
      </w:r>
      <w:r w:rsidRPr="009B0FD6">
        <w:t xml:space="preserve">est </w:t>
      </w:r>
      <w:r w:rsidR="00C801A4" w:rsidRPr="009B0FD6">
        <w:t>v</w:t>
      </w:r>
      <w:r w:rsidRPr="009B0FD6">
        <w:t xml:space="preserve">erification </w:t>
      </w:r>
      <w:r w:rsidR="00C801A4" w:rsidRPr="009B0FD6">
        <w:t>r</w:t>
      </w:r>
      <w:r w:rsidRPr="009B0FD6">
        <w:t>equirements</w:t>
      </w:r>
      <w:bookmarkEnd w:id="47"/>
    </w:p>
    <w:p w14:paraId="6BD3EE88" w14:textId="77777777" w:rsidR="00702571" w:rsidRPr="009B0FD6" w:rsidRDefault="00702571" w:rsidP="00702571">
      <w:pPr>
        <w:pStyle w:val="Heading2"/>
      </w:pPr>
      <w:bookmarkStart w:id="48" w:name="_Toc471837489"/>
      <w:r w:rsidRPr="009B0FD6">
        <w:t>Control objective</w:t>
      </w:r>
      <w:bookmarkEnd w:id="48"/>
    </w:p>
    <w:p w14:paraId="11AE6E14" w14:textId="77777777" w:rsidR="009D1F1E" w:rsidRPr="009B0FD6" w:rsidRDefault="009D1F1E" w:rsidP="00945FEB">
      <w:r w:rsidRPr="009B0FD6">
        <w:t>Ensure that a verified application satisfies the following high level requirements:</w:t>
      </w:r>
    </w:p>
    <w:p w14:paraId="6BC1A12C" w14:textId="77777777" w:rsidR="009D1F1E" w:rsidRPr="009B0FD6" w:rsidRDefault="009D1F1E" w:rsidP="00945FEB">
      <w:pPr>
        <w:pStyle w:val="ListParagraph"/>
        <w:numPr>
          <w:ilvl w:val="0"/>
          <w:numId w:val="43"/>
        </w:numPr>
      </w:pPr>
      <w:r w:rsidRPr="009B0FD6">
        <w:t xml:space="preserve">That all cryptographic modules fail in a secure manner and that errors are handled correctly. </w:t>
      </w:r>
    </w:p>
    <w:p w14:paraId="7E50FFC1" w14:textId="77777777" w:rsidR="009D1F1E" w:rsidRPr="009B0FD6" w:rsidRDefault="009D1F1E" w:rsidP="00945FEB">
      <w:pPr>
        <w:pStyle w:val="ListParagraph"/>
        <w:numPr>
          <w:ilvl w:val="0"/>
          <w:numId w:val="43"/>
        </w:numPr>
      </w:pPr>
      <w:r w:rsidRPr="009B0FD6">
        <w:t>That a suitable random number generator is used when randomness is required.</w:t>
      </w:r>
    </w:p>
    <w:p w14:paraId="0470892D" w14:textId="77777777" w:rsidR="009D1F1E" w:rsidRPr="009B0FD6" w:rsidRDefault="009D1F1E" w:rsidP="00945FEB">
      <w:pPr>
        <w:pStyle w:val="ListParagraph"/>
        <w:numPr>
          <w:ilvl w:val="0"/>
          <w:numId w:val="43"/>
        </w:numPr>
      </w:pPr>
      <w:r w:rsidRPr="009B0FD6">
        <w:t>That access to keys is managed in a secure way.</w:t>
      </w:r>
    </w:p>
    <w:p w14:paraId="26A9540F" w14:textId="3CDA8302" w:rsidR="00C801A4" w:rsidRPr="009B0FD6" w:rsidRDefault="00702571" w:rsidP="000449EC">
      <w:pPr>
        <w:pStyle w:val="Heading2"/>
      </w:pPr>
      <w:bookmarkStart w:id="49" w:name="_Toc471837490"/>
      <w:r w:rsidRPr="009B0FD6">
        <w:t>Requirements</w:t>
      </w:r>
      <w:bookmarkEnd w:id="49"/>
    </w:p>
    <w:tbl>
      <w:tblPr>
        <w:tblStyle w:val="GridTable5DarkAccent3"/>
        <w:tblW w:w="5000" w:type="pct"/>
        <w:tblLook w:val="04A0" w:firstRow="1" w:lastRow="0" w:firstColumn="1" w:lastColumn="0" w:noHBand="0" w:noVBand="1"/>
      </w:tblPr>
      <w:tblGrid>
        <w:gridCol w:w="932"/>
        <w:gridCol w:w="4472"/>
        <w:gridCol w:w="888"/>
        <w:gridCol w:w="888"/>
        <w:gridCol w:w="888"/>
        <w:gridCol w:w="1168"/>
      </w:tblGrid>
      <w:tr w:rsidR="00C801A4" w:rsidRPr="009B0FD6" w14:paraId="1B0FB82C" w14:textId="77777777" w:rsidTr="00B4545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tcPr>
          <w:p w14:paraId="490A7846" w14:textId="752532C2" w:rsidR="00C801A4" w:rsidRPr="009B0FD6" w:rsidRDefault="008B1965" w:rsidP="0012539C">
            <w:pPr>
              <w:pStyle w:val="TableHeading"/>
              <w:rPr>
                <w:b/>
              </w:rPr>
            </w:pPr>
            <w:r w:rsidRPr="009B0FD6">
              <w:rPr>
                <w:b/>
              </w:rPr>
              <w:t>#</w:t>
            </w:r>
          </w:p>
        </w:tc>
        <w:tc>
          <w:tcPr>
            <w:tcW w:w="4363" w:type="dxa"/>
          </w:tcPr>
          <w:p w14:paraId="31B4F171" w14:textId="77777777" w:rsidR="00C801A4" w:rsidRPr="009B0FD6" w:rsidRDefault="00C801A4" w:rsidP="0012539C">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B0FD6">
              <w:rPr>
                <w:b/>
              </w:rPr>
              <w:t>Description</w:t>
            </w:r>
          </w:p>
        </w:tc>
        <w:tc>
          <w:tcPr>
            <w:tcW w:w="866" w:type="dxa"/>
          </w:tcPr>
          <w:p w14:paraId="059F57FE" w14:textId="77777777" w:rsidR="00C801A4" w:rsidRPr="009B0FD6"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1</w:t>
            </w:r>
          </w:p>
        </w:tc>
        <w:tc>
          <w:tcPr>
            <w:tcW w:w="866" w:type="dxa"/>
          </w:tcPr>
          <w:p w14:paraId="4CFF59E1" w14:textId="77777777" w:rsidR="00C801A4" w:rsidRPr="009B0FD6"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2</w:t>
            </w:r>
          </w:p>
        </w:tc>
        <w:tc>
          <w:tcPr>
            <w:tcW w:w="866" w:type="dxa"/>
          </w:tcPr>
          <w:p w14:paraId="7B27E5D3" w14:textId="77777777" w:rsidR="00C801A4" w:rsidRPr="009B0FD6"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3</w:t>
            </w:r>
          </w:p>
        </w:tc>
        <w:tc>
          <w:tcPr>
            <w:tcW w:w="1139" w:type="dxa"/>
          </w:tcPr>
          <w:p w14:paraId="44A8CEBB" w14:textId="77777777" w:rsidR="00C801A4" w:rsidRPr="009B0FD6"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Since</w:t>
            </w:r>
          </w:p>
        </w:tc>
      </w:tr>
      <w:tr w:rsidR="00B32ADE" w:rsidRPr="009B0FD6" w14:paraId="6C17541F"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443F638" w14:textId="5CC18E70" w:rsidR="00B32ADE" w:rsidRPr="009B0FD6" w:rsidRDefault="00B32ADE" w:rsidP="00B32ADE">
            <w:pPr>
              <w:pStyle w:val="TableHeading"/>
              <w:rPr>
                <w:b/>
              </w:rPr>
            </w:pPr>
            <w:r w:rsidRPr="009B0FD6">
              <w:rPr>
                <w:b/>
                <w:color w:val="FFFFFF"/>
                <w:sz w:val="20"/>
                <w:szCs w:val="20"/>
                <w:shd w:val="clear" w:color="auto" w:fill="A5A5A5"/>
              </w:rPr>
              <w:t>7.2</w:t>
            </w:r>
          </w:p>
        </w:tc>
        <w:tc>
          <w:tcPr>
            <w:tcW w:w="4363" w:type="dxa"/>
            <w:shd w:val="clear" w:color="auto" w:fill="auto"/>
            <w:vAlign w:val="center"/>
          </w:tcPr>
          <w:p w14:paraId="5E49887A" w14:textId="110EBAA6"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all cryptographic modules fail securely, and errors are handled in a way that does not enable </w:t>
            </w:r>
            <w:r>
              <w:t>Padding</w:t>
            </w:r>
            <w:r w:rsidRPr="009B0FD6">
              <w:t xml:space="preserve"> </w:t>
            </w:r>
            <w:r>
              <w:t>Oracle</w:t>
            </w:r>
            <w:r w:rsidRPr="009B0FD6">
              <w:t>.</w:t>
            </w:r>
          </w:p>
        </w:tc>
        <w:tc>
          <w:tcPr>
            <w:tcW w:w="866" w:type="dxa"/>
            <w:shd w:val="clear" w:color="auto" w:fill="FFC000"/>
            <w:vAlign w:val="center"/>
          </w:tcPr>
          <w:p w14:paraId="46058AC2" w14:textId="2D61839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866" w:type="dxa"/>
            <w:shd w:val="clear" w:color="auto" w:fill="92D050"/>
            <w:vAlign w:val="center"/>
          </w:tcPr>
          <w:p w14:paraId="5DA91788" w14:textId="2D37979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866" w:type="dxa"/>
            <w:shd w:val="clear" w:color="auto" w:fill="00B0F0"/>
            <w:vAlign w:val="center"/>
          </w:tcPr>
          <w:p w14:paraId="3AF89B31" w14:textId="0F1FFE2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1139" w:type="dxa"/>
            <w:shd w:val="clear" w:color="auto" w:fill="auto"/>
            <w:vAlign w:val="center"/>
          </w:tcPr>
          <w:p w14:paraId="6E667805" w14:textId="0EB6EEC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3FCFD3E1"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6031049" w14:textId="1AF3A243" w:rsidR="00B32ADE" w:rsidRPr="009B0FD6" w:rsidRDefault="00B32ADE" w:rsidP="00B32ADE">
            <w:pPr>
              <w:pStyle w:val="TableHeading"/>
              <w:rPr>
                <w:b/>
              </w:rPr>
            </w:pPr>
            <w:r w:rsidRPr="009B0FD6">
              <w:rPr>
                <w:b/>
                <w:color w:val="FFFFFF"/>
                <w:sz w:val="20"/>
                <w:szCs w:val="20"/>
                <w:shd w:val="clear" w:color="auto" w:fill="A5A5A5"/>
              </w:rPr>
              <w:t>7.6</w:t>
            </w:r>
          </w:p>
        </w:tc>
        <w:tc>
          <w:tcPr>
            <w:tcW w:w="4363" w:type="dxa"/>
            <w:shd w:val="clear" w:color="auto" w:fill="auto"/>
            <w:vAlign w:val="center"/>
          </w:tcPr>
          <w:p w14:paraId="4E94B76E" w14:textId="0FA4A6E1"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all random numbers, random file names, random GUIDs, and random strings are generated using the cryptographic module’s approved random number generator when these random values are intended to be not guessable by an attacker.</w:t>
            </w:r>
          </w:p>
        </w:tc>
        <w:tc>
          <w:tcPr>
            <w:tcW w:w="866" w:type="dxa"/>
            <w:shd w:val="clear" w:color="auto" w:fill="auto"/>
            <w:vAlign w:val="center"/>
          </w:tcPr>
          <w:p w14:paraId="3A4DDAEA" w14:textId="77A286A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57D428AF" w14:textId="6B6D6BB1"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22679">
              <w:sym w:font="Wingdings" w:char="F0FC"/>
            </w:r>
          </w:p>
        </w:tc>
        <w:tc>
          <w:tcPr>
            <w:tcW w:w="866" w:type="dxa"/>
            <w:shd w:val="clear" w:color="auto" w:fill="00B0F0"/>
            <w:vAlign w:val="center"/>
          </w:tcPr>
          <w:p w14:paraId="0129AE13" w14:textId="2EB0409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22679">
              <w:sym w:font="Wingdings" w:char="F0FC"/>
            </w:r>
          </w:p>
        </w:tc>
        <w:tc>
          <w:tcPr>
            <w:tcW w:w="1139" w:type="dxa"/>
            <w:shd w:val="clear" w:color="auto" w:fill="auto"/>
            <w:vAlign w:val="center"/>
          </w:tcPr>
          <w:p w14:paraId="3707C2FA" w14:textId="3F2D7370"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3AFAA142"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30022A0" w14:textId="4DB2707F" w:rsidR="00B32ADE" w:rsidRPr="009B0FD6" w:rsidRDefault="00B32ADE" w:rsidP="00B32ADE">
            <w:pPr>
              <w:pStyle w:val="TableHeading"/>
              <w:rPr>
                <w:b/>
              </w:rPr>
            </w:pPr>
            <w:r w:rsidRPr="009B0FD6">
              <w:rPr>
                <w:b/>
                <w:color w:val="FFFFFF"/>
                <w:sz w:val="20"/>
                <w:szCs w:val="20"/>
                <w:shd w:val="clear" w:color="auto" w:fill="A5A5A5"/>
              </w:rPr>
              <w:t>7.7</w:t>
            </w:r>
          </w:p>
        </w:tc>
        <w:tc>
          <w:tcPr>
            <w:tcW w:w="4363" w:type="dxa"/>
            <w:shd w:val="clear" w:color="auto" w:fill="auto"/>
            <w:vAlign w:val="center"/>
          </w:tcPr>
          <w:p w14:paraId="573D1D54" w14:textId="519285B0"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cryptographic algorithms used by the application have been validated against FIPS 140-2 or an equivalent standard.</w:t>
            </w:r>
          </w:p>
        </w:tc>
        <w:tc>
          <w:tcPr>
            <w:tcW w:w="866" w:type="dxa"/>
            <w:shd w:val="clear" w:color="auto" w:fill="FFC000"/>
            <w:vAlign w:val="center"/>
          </w:tcPr>
          <w:p w14:paraId="5E9B0B1C" w14:textId="3ADE04D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866" w:type="dxa"/>
            <w:shd w:val="clear" w:color="auto" w:fill="92D050"/>
            <w:vAlign w:val="center"/>
          </w:tcPr>
          <w:p w14:paraId="7D062B14" w14:textId="4B5382A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866" w:type="dxa"/>
            <w:shd w:val="clear" w:color="auto" w:fill="00B0F0"/>
            <w:vAlign w:val="center"/>
          </w:tcPr>
          <w:p w14:paraId="70AF8C68" w14:textId="2CD56D2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1139" w:type="dxa"/>
            <w:shd w:val="clear" w:color="auto" w:fill="auto"/>
            <w:vAlign w:val="center"/>
          </w:tcPr>
          <w:p w14:paraId="19AA7296" w14:textId="1EF1F92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48DEFF6B"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0D430FD" w14:textId="43F03EAF" w:rsidR="00B32ADE" w:rsidRPr="009B0FD6" w:rsidRDefault="00B32ADE" w:rsidP="00B32ADE">
            <w:pPr>
              <w:pStyle w:val="TableHeading"/>
              <w:rPr>
                <w:b/>
              </w:rPr>
            </w:pPr>
            <w:r w:rsidRPr="009B0FD6">
              <w:rPr>
                <w:b/>
                <w:color w:val="FFFFFF"/>
                <w:sz w:val="20"/>
                <w:szCs w:val="20"/>
                <w:shd w:val="clear" w:color="auto" w:fill="A5A5A5"/>
              </w:rPr>
              <w:t>7.8</w:t>
            </w:r>
          </w:p>
        </w:tc>
        <w:tc>
          <w:tcPr>
            <w:tcW w:w="4363" w:type="dxa"/>
            <w:shd w:val="clear" w:color="auto" w:fill="auto"/>
            <w:vAlign w:val="center"/>
          </w:tcPr>
          <w:p w14:paraId="376804C5" w14:textId="72A1A087"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cryptographic modules operate in their approved mode according to their published security policies.</w:t>
            </w:r>
          </w:p>
        </w:tc>
        <w:tc>
          <w:tcPr>
            <w:tcW w:w="866" w:type="dxa"/>
            <w:shd w:val="clear" w:color="auto" w:fill="auto"/>
            <w:vAlign w:val="center"/>
          </w:tcPr>
          <w:p w14:paraId="2C8BCF83" w14:textId="550859D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0AA4952E" w14:textId="61597C7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66FBCF37" w14:textId="664B74A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22679">
              <w:sym w:font="Wingdings" w:char="F0FC"/>
            </w:r>
          </w:p>
        </w:tc>
        <w:tc>
          <w:tcPr>
            <w:tcW w:w="1139" w:type="dxa"/>
            <w:shd w:val="clear" w:color="auto" w:fill="auto"/>
            <w:vAlign w:val="center"/>
          </w:tcPr>
          <w:p w14:paraId="65495216" w14:textId="19308EC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142ACDE9"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D5C5238" w14:textId="76E2ADCD" w:rsidR="00B32ADE" w:rsidRPr="009B0FD6" w:rsidRDefault="00B32ADE" w:rsidP="00B32ADE">
            <w:pPr>
              <w:pStyle w:val="TableHeading"/>
              <w:rPr>
                <w:b/>
              </w:rPr>
            </w:pPr>
            <w:r w:rsidRPr="009B0FD6">
              <w:rPr>
                <w:b/>
                <w:color w:val="FFFFFF"/>
                <w:sz w:val="20"/>
                <w:szCs w:val="20"/>
                <w:shd w:val="clear" w:color="auto" w:fill="A5A5A5"/>
              </w:rPr>
              <w:t>7.9</w:t>
            </w:r>
          </w:p>
        </w:tc>
        <w:tc>
          <w:tcPr>
            <w:tcW w:w="4363" w:type="dxa"/>
            <w:shd w:val="clear" w:color="auto" w:fill="auto"/>
            <w:vAlign w:val="center"/>
          </w:tcPr>
          <w:p w14:paraId="09CB331F" w14:textId="71328A2E"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there is an explicit policy for how cryptographic keys are managed (e.g., generated, distributed, revoked, and expired). Verify that this key lifecycle is properly enforced.</w:t>
            </w:r>
          </w:p>
        </w:tc>
        <w:tc>
          <w:tcPr>
            <w:tcW w:w="866" w:type="dxa"/>
            <w:shd w:val="clear" w:color="auto" w:fill="auto"/>
            <w:vAlign w:val="center"/>
          </w:tcPr>
          <w:p w14:paraId="5374DAA4" w14:textId="3C6C5F2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44F4B020" w14:textId="3768320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866" w:type="dxa"/>
            <w:shd w:val="clear" w:color="auto" w:fill="00B0F0"/>
            <w:vAlign w:val="center"/>
          </w:tcPr>
          <w:p w14:paraId="7A15A0B3" w14:textId="409091B4"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1139" w:type="dxa"/>
            <w:shd w:val="clear" w:color="auto" w:fill="auto"/>
            <w:vAlign w:val="center"/>
          </w:tcPr>
          <w:p w14:paraId="2AC2F481" w14:textId="600A317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14FBEF38"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C0946BB" w14:textId="02187122" w:rsidR="00B32ADE" w:rsidRPr="009B0FD6" w:rsidRDefault="00B32ADE" w:rsidP="00B32ADE">
            <w:pPr>
              <w:pStyle w:val="TableHeading"/>
              <w:rPr>
                <w:b/>
              </w:rPr>
            </w:pPr>
            <w:r w:rsidRPr="009B0FD6">
              <w:rPr>
                <w:b/>
                <w:color w:val="FFFFFF"/>
                <w:sz w:val="20"/>
                <w:szCs w:val="20"/>
                <w:shd w:val="clear" w:color="auto" w:fill="A5A5A5"/>
              </w:rPr>
              <w:t>7.11</w:t>
            </w:r>
          </w:p>
        </w:tc>
        <w:tc>
          <w:tcPr>
            <w:tcW w:w="4363" w:type="dxa"/>
            <w:shd w:val="clear" w:color="auto" w:fill="auto"/>
            <w:vAlign w:val="center"/>
          </w:tcPr>
          <w:p w14:paraId="4AEB4109" w14:textId="6BD4FFDF"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all consumers of cryptographic services do not have direct access to key material. Isolate cryptographic processes, including master secrets and consider the use of a virtualized or physical hardware key vault (HSM). </w:t>
            </w:r>
          </w:p>
        </w:tc>
        <w:tc>
          <w:tcPr>
            <w:tcW w:w="866" w:type="dxa"/>
            <w:shd w:val="clear" w:color="auto" w:fill="auto"/>
            <w:vAlign w:val="center"/>
          </w:tcPr>
          <w:p w14:paraId="3E2ACC96" w14:textId="248C5722"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0AF779ED" w14:textId="6B8AC6E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530D2DFF" w14:textId="7BDBBB35"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22679">
              <w:sym w:font="Wingdings" w:char="F0FC"/>
            </w:r>
          </w:p>
        </w:tc>
        <w:tc>
          <w:tcPr>
            <w:tcW w:w="1139" w:type="dxa"/>
            <w:shd w:val="clear" w:color="auto" w:fill="auto"/>
            <w:vAlign w:val="center"/>
          </w:tcPr>
          <w:p w14:paraId="3BAA729E" w14:textId="65690AE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CB5725">
              <w:t>3.0.1</w:t>
            </w:r>
          </w:p>
        </w:tc>
      </w:tr>
      <w:tr w:rsidR="00B32ADE" w:rsidRPr="009B0FD6" w14:paraId="4AE86D5B"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014E653" w14:textId="27347BD2" w:rsidR="00B32ADE" w:rsidRPr="009B0FD6" w:rsidRDefault="00B32ADE" w:rsidP="00B32ADE">
            <w:pPr>
              <w:pStyle w:val="TableHeading"/>
              <w:rPr>
                <w:b/>
              </w:rPr>
            </w:pPr>
            <w:r w:rsidRPr="009B0FD6">
              <w:rPr>
                <w:b/>
                <w:color w:val="FFFFFF"/>
                <w:sz w:val="20"/>
                <w:szCs w:val="20"/>
                <w:shd w:val="clear" w:color="auto" w:fill="A5A5A5"/>
              </w:rPr>
              <w:t>7.12</w:t>
            </w:r>
          </w:p>
        </w:tc>
        <w:tc>
          <w:tcPr>
            <w:tcW w:w="4363" w:type="dxa"/>
            <w:shd w:val="clear" w:color="auto" w:fill="auto"/>
            <w:vAlign w:val="center"/>
          </w:tcPr>
          <w:p w14:paraId="5CD4D3B8" w14:textId="1354C5D0"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BF592F">
              <w:t>Verify that</w:t>
            </w:r>
            <w:r>
              <w:t xml:space="preserve"> sensitive and</w:t>
            </w:r>
            <w:r>
              <w:rPr>
                <w:i/>
              </w:rPr>
              <w:t xml:space="preserve"> </w:t>
            </w:r>
            <w:r w:rsidRPr="009B0FD6">
              <w:rPr>
                <w:i/>
              </w:rPr>
              <w:t>Personally Identifiable Information</w:t>
            </w:r>
            <w:r w:rsidRPr="009B0FD6">
              <w:t xml:space="preserve"> </w:t>
            </w:r>
            <w:r>
              <w:t xml:space="preserve">is </w:t>
            </w:r>
            <w:r w:rsidRPr="009B0FD6">
              <w:t>stored encrypted at rest</w:t>
            </w:r>
            <w:r>
              <w:t>,</w:t>
            </w:r>
            <w:r w:rsidRPr="009B0FD6">
              <w:t xml:space="preserve"> and </w:t>
            </w:r>
            <w:r>
              <w:t>in transit</w:t>
            </w:r>
            <w:r w:rsidRPr="009B0FD6">
              <w:t>.</w:t>
            </w:r>
          </w:p>
        </w:tc>
        <w:tc>
          <w:tcPr>
            <w:tcW w:w="866" w:type="dxa"/>
            <w:shd w:val="clear" w:color="auto" w:fill="auto"/>
            <w:vAlign w:val="center"/>
          </w:tcPr>
          <w:p w14:paraId="6BCB2451" w14:textId="0D4440A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6B3D1589" w14:textId="4F3D65D5"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866" w:type="dxa"/>
            <w:shd w:val="clear" w:color="auto" w:fill="00B0F0"/>
            <w:vAlign w:val="center"/>
          </w:tcPr>
          <w:p w14:paraId="21700801" w14:textId="0B3CF87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1139" w:type="dxa"/>
            <w:shd w:val="clear" w:color="auto" w:fill="E2EFD9" w:themeFill="accent6" w:themeFillTint="33"/>
            <w:vAlign w:val="center"/>
          </w:tcPr>
          <w:p w14:paraId="61EFE31B" w14:textId="2E58D52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3.1</w:t>
            </w:r>
          </w:p>
        </w:tc>
      </w:tr>
      <w:tr w:rsidR="00B32ADE" w:rsidRPr="009B0FD6" w14:paraId="06AD0A38"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46D6207" w14:textId="488B6B79" w:rsidR="00B32ADE" w:rsidRPr="009B0FD6" w:rsidRDefault="00B32ADE" w:rsidP="00B32ADE">
            <w:pPr>
              <w:pStyle w:val="TableHeading"/>
              <w:rPr>
                <w:b/>
              </w:rPr>
            </w:pPr>
            <w:r w:rsidRPr="009B0FD6">
              <w:rPr>
                <w:b/>
                <w:color w:val="FFFFFF"/>
                <w:sz w:val="20"/>
                <w:szCs w:val="20"/>
                <w:shd w:val="clear" w:color="auto" w:fill="A5A5A5"/>
              </w:rPr>
              <w:lastRenderedPageBreak/>
              <w:t>7.13</w:t>
            </w:r>
          </w:p>
        </w:tc>
        <w:tc>
          <w:tcPr>
            <w:tcW w:w="4363" w:type="dxa"/>
            <w:shd w:val="clear" w:color="auto" w:fill="auto"/>
            <w:vAlign w:val="center"/>
          </w:tcPr>
          <w:p w14:paraId="13565B12" w14:textId="11E203A2"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sensitive passwords or key material maintained in memory is overwritten with zeros as soon as it </w:t>
            </w:r>
            <w:r>
              <w:t xml:space="preserve">is </w:t>
            </w:r>
            <w:r w:rsidRPr="009B0FD6">
              <w:t>no longer required, to mitigate memory dumping attacks.</w:t>
            </w:r>
          </w:p>
        </w:tc>
        <w:tc>
          <w:tcPr>
            <w:tcW w:w="866" w:type="dxa"/>
            <w:shd w:val="clear" w:color="auto" w:fill="auto"/>
            <w:vAlign w:val="center"/>
          </w:tcPr>
          <w:p w14:paraId="72F081AD" w14:textId="0E714FF1"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0FABB646" w14:textId="06C363D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22679">
              <w:sym w:font="Wingdings" w:char="F0FC"/>
            </w:r>
          </w:p>
        </w:tc>
        <w:tc>
          <w:tcPr>
            <w:tcW w:w="866" w:type="dxa"/>
            <w:shd w:val="clear" w:color="auto" w:fill="00B0F0"/>
            <w:vAlign w:val="center"/>
          </w:tcPr>
          <w:p w14:paraId="497C489C" w14:textId="3CBBD29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22679">
              <w:sym w:font="Wingdings" w:char="F0FC"/>
            </w:r>
          </w:p>
        </w:tc>
        <w:tc>
          <w:tcPr>
            <w:tcW w:w="1139" w:type="dxa"/>
            <w:shd w:val="clear" w:color="auto" w:fill="E2EFD9" w:themeFill="accent6" w:themeFillTint="33"/>
            <w:vAlign w:val="center"/>
          </w:tcPr>
          <w:p w14:paraId="3FFA76D1" w14:textId="35F1372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3.1</w:t>
            </w:r>
          </w:p>
        </w:tc>
      </w:tr>
      <w:tr w:rsidR="00B32ADE" w:rsidRPr="009B0FD6" w14:paraId="42C9EDEA"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76DB51A" w14:textId="0CB77966" w:rsidR="00B32ADE" w:rsidRPr="009B0FD6" w:rsidRDefault="00B32ADE" w:rsidP="00B32ADE">
            <w:pPr>
              <w:pStyle w:val="TableHeading"/>
              <w:rPr>
                <w:b/>
              </w:rPr>
            </w:pPr>
            <w:r w:rsidRPr="009B0FD6">
              <w:rPr>
                <w:b/>
                <w:color w:val="FFFFFF"/>
                <w:sz w:val="20"/>
                <w:szCs w:val="20"/>
                <w:shd w:val="clear" w:color="auto" w:fill="A5A5A5"/>
              </w:rPr>
              <w:t>7.14</w:t>
            </w:r>
          </w:p>
        </w:tc>
        <w:tc>
          <w:tcPr>
            <w:tcW w:w="4363" w:type="dxa"/>
            <w:shd w:val="clear" w:color="auto" w:fill="auto"/>
            <w:vAlign w:val="center"/>
          </w:tcPr>
          <w:p w14:paraId="06C9671D" w14:textId="75B8F978"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all keys and passwords are replaceable, and are generated or replaced at installation time.</w:t>
            </w:r>
          </w:p>
        </w:tc>
        <w:tc>
          <w:tcPr>
            <w:tcW w:w="866" w:type="dxa"/>
            <w:shd w:val="clear" w:color="auto" w:fill="auto"/>
            <w:vAlign w:val="center"/>
          </w:tcPr>
          <w:p w14:paraId="77856DA4" w14:textId="2C147B0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54CC2FED" w14:textId="264E7F8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866" w:type="dxa"/>
            <w:shd w:val="clear" w:color="auto" w:fill="00B0F0"/>
            <w:vAlign w:val="center"/>
          </w:tcPr>
          <w:p w14:paraId="385780F9" w14:textId="67352D61"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1139" w:type="dxa"/>
            <w:shd w:val="clear" w:color="auto" w:fill="auto"/>
            <w:vAlign w:val="center"/>
          </w:tcPr>
          <w:p w14:paraId="0FFB9D30" w14:textId="702D68BF" w:rsidR="00B32ADE" w:rsidRPr="00CB5725"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CB5725">
              <w:t>3.0</w:t>
            </w:r>
          </w:p>
        </w:tc>
      </w:tr>
      <w:tr w:rsidR="00B32ADE" w:rsidRPr="009B0FD6" w14:paraId="70513DFA"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43B6532" w14:textId="191863D8" w:rsidR="00B32ADE" w:rsidRPr="009B0FD6" w:rsidRDefault="00B32ADE" w:rsidP="00B32ADE">
            <w:pPr>
              <w:pStyle w:val="TableHeading"/>
            </w:pPr>
            <w:r w:rsidRPr="009B0FD6">
              <w:rPr>
                <w:b/>
                <w:color w:val="FFFFFF"/>
                <w:sz w:val="20"/>
                <w:szCs w:val="20"/>
                <w:shd w:val="clear" w:color="auto" w:fill="A5A5A5"/>
              </w:rPr>
              <w:t>7.15</w:t>
            </w:r>
          </w:p>
        </w:tc>
        <w:tc>
          <w:tcPr>
            <w:tcW w:w="4363" w:type="dxa"/>
            <w:shd w:val="clear" w:color="auto" w:fill="auto"/>
            <w:vAlign w:val="center"/>
          </w:tcPr>
          <w:p w14:paraId="05A60F60" w14:textId="57BB2411"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random numbers are created with proper entropy even when the application is under heavy load, or that the application degrades gracefully in such circumstances.</w:t>
            </w:r>
          </w:p>
        </w:tc>
        <w:tc>
          <w:tcPr>
            <w:tcW w:w="866" w:type="dxa"/>
            <w:shd w:val="clear" w:color="auto" w:fill="auto"/>
            <w:vAlign w:val="center"/>
          </w:tcPr>
          <w:p w14:paraId="4EA8920B" w14:textId="063CE10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33F7845E" w14:textId="4F518A8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399DD1DB" w14:textId="6493E71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22679">
              <w:sym w:font="Wingdings" w:char="F0FC"/>
            </w:r>
          </w:p>
        </w:tc>
        <w:tc>
          <w:tcPr>
            <w:tcW w:w="1139" w:type="dxa"/>
            <w:shd w:val="clear" w:color="auto" w:fill="auto"/>
            <w:vAlign w:val="center"/>
          </w:tcPr>
          <w:p w14:paraId="768891E0" w14:textId="2368F94E" w:rsidR="00B32ADE" w:rsidRPr="00CB5725"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CB5725">
              <w:t>3.0</w:t>
            </w:r>
          </w:p>
        </w:tc>
      </w:tr>
    </w:tbl>
    <w:p w14:paraId="6336610B" w14:textId="77777777" w:rsidR="00E34115" w:rsidRPr="009B0FD6" w:rsidRDefault="00E34115" w:rsidP="00E34115"/>
    <w:p w14:paraId="3835D291" w14:textId="77777777" w:rsidR="00E34115" w:rsidRPr="009B0FD6" w:rsidRDefault="00E34115" w:rsidP="00E34115">
      <w:pPr>
        <w:pStyle w:val="Heading2"/>
      </w:pPr>
      <w:bookmarkStart w:id="50" w:name="_Toc471837491"/>
      <w:r w:rsidRPr="009B0FD6">
        <w:t>References</w:t>
      </w:r>
      <w:bookmarkEnd w:id="50"/>
    </w:p>
    <w:p w14:paraId="03DBC9EA" w14:textId="77777777" w:rsidR="00E34115" w:rsidRPr="009B0FD6" w:rsidRDefault="00E34115" w:rsidP="00E34115">
      <w:r w:rsidRPr="009B0FD6">
        <w:t>For more information, please see:</w:t>
      </w:r>
    </w:p>
    <w:p w14:paraId="7159BF96" w14:textId="3227A373" w:rsidR="00436A36" w:rsidRPr="009B0FD6" w:rsidRDefault="00436A36" w:rsidP="009D1F1E">
      <w:pPr>
        <w:numPr>
          <w:ilvl w:val="0"/>
          <w:numId w:val="19"/>
        </w:numPr>
        <w:spacing w:before="200" w:after="0" w:line="276" w:lineRule="auto"/>
        <w:ind w:hanging="360"/>
        <w:contextualSpacing/>
      </w:pPr>
      <w:r w:rsidRPr="009B0FD6">
        <w:t xml:space="preserve">OWASP Testing Guide 4.0: Testing for weak Cryptography </w:t>
      </w:r>
      <w:hyperlink r:id="rId39">
        <w:r w:rsidRPr="009B0FD6">
          <w:rPr>
            <w:color w:val="1155CC"/>
            <w:u w:val="single"/>
          </w:rPr>
          <w:t>https://www.owasp.org/index.php/Testing_for_weak_Cryptography</w:t>
        </w:r>
      </w:hyperlink>
      <w:r w:rsidRPr="009B0FD6">
        <w:t xml:space="preserve"> </w:t>
      </w:r>
    </w:p>
    <w:p w14:paraId="1B17C379" w14:textId="35B63132" w:rsidR="00436A36" w:rsidRPr="009B0FD6" w:rsidRDefault="00436A36" w:rsidP="009D1F1E">
      <w:pPr>
        <w:numPr>
          <w:ilvl w:val="0"/>
          <w:numId w:val="19"/>
        </w:numPr>
        <w:spacing w:before="200" w:after="0" w:line="276" w:lineRule="auto"/>
        <w:ind w:hanging="360"/>
        <w:contextualSpacing/>
      </w:pPr>
      <w:r w:rsidRPr="009B0FD6">
        <w:t xml:space="preserve">OWASP Cheat Sheet: Cryptographic Storage </w:t>
      </w:r>
      <w:hyperlink r:id="rId40">
        <w:r w:rsidRPr="009B0FD6">
          <w:rPr>
            <w:color w:val="1155CC"/>
            <w:u w:val="single"/>
          </w:rPr>
          <w:t>https://www.owasp.org/index.php/Cryptographic_Storage_Cheat_Sheet</w:t>
        </w:r>
      </w:hyperlink>
      <w:r w:rsidRPr="009B0FD6">
        <w:t xml:space="preserve"> </w:t>
      </w:r>
    </w:p>
    <w:p w14:paraId="0D32CFC7" w14:textId="77777777" w:rsidR="00436A36" w:rsidRPr="009B0FD6" w:rsidRDefault="00436A36" w:rsidP="00E34115"/>
    <w:p w14:paraId="5B61E669" w14:textId="77777777" w:rsidR="00DF702A" w:rsidRPr="009B0FD6" w:rsidRDefault="00DF702A" w:rsidP="00BD5F80">
      <w:pPr>
        <w:rPr>
          <w:rFonts w:asciiTheme="majorHAnsi" w:eastAsiaTheme="majorEastAsia" w:hAnsiTheme="majorHAnsi" w:cstheme="majorBidi"/>
          <w:color w:val="2E74B5" w:themeColor="accent1" w:themeShade="BF"/>
          <w:sz w:val="32"/>
          <w:szCs w:val="32"/>
        </w:rPr>
      </w:pPr>
      <w:r w:rsidRPr="009B0FD6">
        <w:br w:type="page"/>
      </w:r>
    </w:p>
    <w:p w14:paraId="55D123E8" w14:textId="5CE6BCA8" w:rsidR="00DF702A" w:rsidRPr="009B0FD6" w:rsidRDefault="00DF702A" w:rsidP="00BD5F80">
      <w:pPr>
        <w:pStyle w:val="Heading1"/>
      </w:pPr>
      <w:bookmarkStart w:id="51" w:name="_Toc471837492"/>
      <w:r w:rsidRPr="009B0FD6">
        <w:lastRenderedPageBreak/>
        <w:t xml:space="preserve">V8: Error </w:t>
      </w:r>
      <w:r w:rsidR="00C801A4" w:rsidRPr="009B0FD6">
        <w:t>h</w:t>
      </w:r>
      <w:r w:rsidRPr="009B0FD6">
        <w:t xml:space="preserve">andling and </w:t>
      </w:r>
      <w:r w:rsidR="00C801A4" w:rsidRPr="009B0FD6">
        <w:t>l</w:t>
      </w:r>
      <w:r w:rsidRPr="009B0FD6">
        <w:t xml:space="preserve">ogging </w:t>
      </w:r>
      <w:r w:rsidR="00C801A4" w:rsidRPr="009B0FD6">
        <w:t>v</w:t>
      </w:r>
      <w:r w:rsidRPr="009B0FD6">
        <w:t xml:space="preserve">erification </w:t>
      </w:r>
      <w:r w:rsidR="00C801A4" w:rsidRPr="009B0FD6">
        <w:t>r</w:t>
      </w:r>
      <w:r w:rsidRPr="009B0FD6">
        <w:t>equirements</w:t>
      </w:r>
      <w:bookmarkEnd w:id="51"/>
    </w:p>
    <w:p w14:paraId="727A7AD9" w14:textId="77777777" w:rsidR="00702571" w:rsidRPr="009B0FD6" w:rsidRDefault="00702571" w:rsidP="00702571">
      <w:pPr>
        <w:pStyle w:val="Heading2"/>
      </w:pPr>
      <w:bookmarkStart w:id="52" w:name="_Toc471837493"/>
      <w:r w:rsidRPr="009B0FD6">
        <w:t>Control objective</w:t>
      </w:r>
      <w:bookmarkEnd w:id="52"/>
    </w:p>
    <w:p w14:paraId="6CC61826" w14:textId="77777777" w:rsidR="00E55B6F" w:rsidRPr="009B0FD6" w:rsidRDefault="00E55B6F" w:rsidP="00945FEB">
      <w:r w:rsidRPr="009B0FD6">
        <w:t xml:space="preserve">The primary objective of error handling and logging is to provide a useful reaction by the user, administrators, and incident response teams. The objective is not to create massive amounts of logs, but high quality logs, with more signal than discarded noise. </w:t>
      </w:r>
    </w:p>
    <w:p w14:paraId="069964B1" w14:textId="77777777" w:rsidR="00E55B6F" w:rsidRPr="009B0FD6" w:rsidRDefault="00E55B6F" w:rsidP="00945FEB">
      <w:r w:rsidRPr="009B0FD6">
        <w:t>High quality logs will often contain sensitive data, and must be protected as per local data privacy laws or directives. This should include:</w:t>
      </w:r>
    </w:p>
    <w:p w14:paraId="45B88995" w14:textId="77777777" w:rsidR="00E55B6F" w:rsidRPr="009B0FD6" w:rsidRDefault="00E55B6F" w:rsidP="00945FEB">
      <w:pPr>
        <w:pStyle w:val="ListParagraph"/>
        <w:numPr>
          <w:ilvl w:val="0"/>
          <w:numId w:val="44"/>
        </w:numPr>
      </w:pPr>
      <w:r w:rsidRPr="009B0FD6">
        <w:t>Not collecting or logging sensitive information if not specifically required.</w:t>
      </w:r>
    </w:p>
    <w:p w14:paraId="5382E435" w14:textId="77777777" w:rsidR="00E55B6F" w:rsidRPr="009B0FD6" w:rsidRDefault="00E55B6F" w:rsidP="00945FEB">
      <w:pPr>
        <w:pStyle w:val="ListParagraph"/>
        <w:numPr>
          <w:ilvl w:val="0"/>
          <w:numId w:val="44"/>
        </w:numPr>
      </w:pPr>
      <w:r w:rsidRPr="009B0FD6">
        <w:t>Ensuring all logged information is handled securely and protected as per its data classification.</w:t>
      </w:r>
    </w:p>
    <w:p w14:paraId="5F799F3E" w14:textId="77777777" w:rsidR="00E55B6F" w:rsidRPr="009B0FD6" w:rsidRDefault="00E55B6F" w:rsidP="00945FEB">
      <w:pPr>
        <w:pStyle w:val="ListParagraph"/>
        <w:numPr>
          <w:ilvl w:val="0"/>
          <w:numId w:val="44"/>
        </w:numPr>
      </w:pPr>
      <w:r w:rsidRPr="009B0FD6">
        <w:t xml:space="preserve">Ensuring that logs are not forever, but have an absolute lifetime that is as short as possible. </w:t>
      </w:r>
    </w:p>
    <w:p w14:paraId="57DEED21" w14:textId="77777777" w:rsidR="00E55B6F" w:rsidRPr="009B0FD6" w:rsidRDefault="00E55B6F" w:rsidP="00945FEB">
      <w:r w:rsidRPr="009B0FD6">
        <w:t>If logs contain private or sensitive data, the definition of which varies from country to country, the logs become some of the most sensitive information held by the application and thus very attractive to attackers in their own right.</w:t>
      </w:r>
    </w:p>
    <w:p w14:paraId="734309F7" w14:textId="240D0670" w:rsidR="00C801A4" w:rsidRPr="009B0FD6" w:rsidRDefault="00702571" w:rsidP="00C85202">
      <w:pPr>
        <w:pStyle w:val="Heading2"/>
      </w:pPr>
      <w:bookmarkStart w:id="53" w:name="_Toc471837494"/>
      <w:r w:rsidRPr="009B0FD6">
        <w:t>Requirements</w:t>
      </w:r>
      <w:bookmarkEnd w:id="53"/>
    </w:p>
    <w:tbl>
      <w:tblPr>
        <w:tblStyle w:val="GridTable5DarkAccent3"/>
        <w:tblW w:w="5000" w:type="pct"/>
        <w:tblLook w:val="04A0" w:firstRow="1" w:lastRow="0" w:firstColumn="1" w:lastColumn="0" w:noHBand="0" w:noVBand="1"/>
      </w:tblPr>
      <w:tblGrid>
        <w:gridCol w:w="932"/>
        <w:gridCol w:w="4472"/>
        <w:gridCol w:w="888"/>
        <w:gridCol w:w="888"/>
        <w:gridCol w:w="888"/>
        <w:gridCol w:w="1168"/>
      </w:tblGrid>
      <w:tr w:rsidR="00EA7027" w:rsidRPr="009B0FD6" w14:paraId="4561B372"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87646DA" w14:textId="53CE0FF3" w:rsidR="00EA7027" w:rsidRPr="009B0FD6" w:rsidRDefault="00C85202" w:rsidP="00A804AA">
            <w:pPr>
              <w:pStyle w:val="TableHeading"/>
            </w:pPr>
            <w:r w:rsidRPr="009B0FD6">
              <w:t>#</w:t>
            </w:r>
          </w:p>
        </w:tc>
        <w:tc>
          <w:tcPr>
            <w:tcW w:w="4363" w:type="dxa"/>
            <w:vAlign w:val="center"/>
          </w:tcPr>
          <w:p w14:paraId="4C88ED57" w14:textId="77777777" w:rsidR="00EA7027" w:rsidRPr="009B0FD6" w:rsidRDefault="00EA7027" w:rsidP="00A804AA">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66" w:type="dxa"/>
            <w:vAlign w:val="center"/>
          </w:tcPr>
          <w:p w14:paraId="3C05FBC5" w14:textId="77777777" w:rsidR="00EA7027" w:rsidRPr="009B0FD6" w:rsidRDefault="00EA7027" w:rsidP="00A804AA">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66" w:type="dxa"/>
            <w:vAlign w:val="center"/>
          </w:tcPr>
          <w:p w14:paraId="4C989440" w14:textId="77777777" w:rsidR="00EA7027" w:rsidRPr="009B0FD6" w:rsidRDefault="00EA7027" w:rsidP="00A804AA">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66" w:type="dxa"/>
            <w:vAlign w:val="center"/>
          </w:tcPr>
          <w:p w14:paraId="147C335E" w14:textId="77777777" w:rsidR="00EA7027" w:rsidRPr="009B0FD6" w:rsidRDefault="00EA7027" w:rsidP="00A804AA">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139" w:type="dxa"/>
            <w:vAlign w:val="center"/>
          </w:tcPr>
          <w:p w14:paraId="7BCB6800" w14:textId="77777777" w:rsidR="00EA7027" w:rsidRPr="009B0FD6" w:rsidRDefault="00EA7027" w:rsidP="00A804AA">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64A6A998"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F6AAADE" w14:textId="53D13562" w:rsidR="00B32ADE" w:rsidRPr="009B0FD6" w:rsidRDefault="00B32ADE" w:rsidP="00B32ADE">
            <w:pPr>
              <w:pStyle w:val="TableHeading"/>
            </w:pPr>
            <w:r w:rsidRPr="009B0FD6">
              <w:rPr>
                <w:b/>
                <w:color w:val="FFFFFF"/>
                <w:sz w:val="20"/>
                <w:szCs w:val="20"/>
                <w:shd w:val="clear" w:color="auto" w:fill="A5A5A5"/>
              </w:rPr>
              <w:t>8.1</w:t>
            </w:r>
          </w:p>
        </w:tc>
        <w:tc>
          <w:tcPr>
            <w:tcW w:w="4363" w:type="dxa"/>
            <w:shd w:val="clear" w:color="auto" w:fill="auto"/>
            <w:vAlign w:val="center"/>
          </w:tcPr>
          <w:p w14:paraId="5A29D22D" w14:textId="1BF9D42F"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the application does not output error messages or stack traces containing sensitive data that could assist an attacker, including session id, software/framework versions and personal information</w:t>
            </w:r>
          </w:p>
        </w:tc>
        <w:tc>
          <w:tcPr>
            <w:tcW w:w="866" w:type="dxa"/>
            <w:shd w:val="clear" w:color="auto" w:fill="FFC000"/>
            <w:vAlign w:val="center"/>
          </w:tcPr>
          <w:p w14:paraId="1170E5C9" w14:textId="312F412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92D050"/>
            <w:vAlign w:val="center"/>
          </w:tcPr>
          <w:p w14:paraId="332C16E7" w14:textId="1571D7F7"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3D776F50" w14:textId="670895A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29F63046" w14:textId="74036A1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1.0</w:t>
            </w:r>
          </w:p>
        </w:tc>
      </w:tr>
      <w:tr w:rsidR="00B32ADE" w:rsidRPr="009B0FD6" w14:paraId="14A3BD90"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8C526F3" w14:textId="42091532" w:rsidR="00B32ADE" w:rsidRPr="009B0FD6" w:rsidRDefault="00B32ADE" w:rsidP="00B32ADE">
            <w:pPr>
              <w:pStyle w:val="TableHeading"/>
            </w:pPr>
            <w:r w:rsidRPr="009B0FD6">
              <w:rPr>
                <w:b/>
                <w:color w:val="FFFFFF"/>
                <w:sz w:val="20"/>
                <w:szCs w:val="20"/>
                <w:shd w:val="clear" w:color="auto" w:fill="A5A5A5"/>
              </w:rPr>
              <w:t>8.2</w:t>
            </w:r>
          </w:p>
        </w:tc>
        <w:tc>
          <w:tcPr>
            <w:tcW w:w="4363" w:type="dxa"/>
            <w:shd w:val="clear" w:color="auto" w:fill="auto"/>
            <w:vAlign w:val="center"/>
          </w:tcPr>
          <w:p w14:paraId="6E742658" w14:textId="717F054A"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error handling logic in security controls denies access by default.</w:t>
            </w:r>
          </w:p>
        </w:tc>
        <w:tc>
          <w:tcPr>
            <w:tcW w:w="866" w:type="dxa"/>
            <w:shd w:val="clear" w:color="auto" w:fill="auto"/>
            <w:vAlign w:val="center"/>
          </w:tcPr>
          <w:p w14:paraId="78EFF7A6" w14:textId="5F5DD48E"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92D050"/>
            <w:vAlign w:val="center"/>
          </w:tcPr>
          <w:p w14:paraId="28FC9AE9" w14:textId="4711C2BF"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7DCF9D01" w14:textId="66D35367"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20C730B1" w14:textId="24ED019E"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1.0</w:t>
            </w:r>
          </w:p>
        </w:tc>
      </w:tr>
      <w:tr w:rsidR="00B32ADE" w:rsidRPr="009B0FD6" w14:paraId="3771972C"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8ABE6D2" w14:textId="3363CBD0" w:rsidR="00B32ADE" w:rsidRPr="009B0FD6" w:rsidRDefault="00B32ADE" w:rsidP="00B32ADE">
            <w:pPr>
              <w:pStyle w:val="TableHeading"/>
            </w:pPr>
            <w:r w:rsidRPr="009B0FD6">
              <w:rPr>
                <w:b/>
                <w:color w:val="FFFFFF"/>
                <w:sz w:val="20"/>
                <w:szCs w:val="20"/>
                <w:shd w:val="clear" w:color="auto" w:fill="A5A5A5"/>
              </w:rPr>
              <w:t>8.3</w:t>
            </w:r>
          </w:p>
        </w:tc>
        <w:tc>
          <w:tcPr>
            <w:tcW w:w="4363" w:type="dxa"/>
            <w:shd w:val="clear" w:color="auto" w:fill="auto"/>
            <w:vAlign w:val="center"/>
          </w:tcPr>
          <w:p w14:paraId="25C2F842" w14:textId="168EB3FF"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security logging controls provide the ability to log success and particularly failure events that are identified as security-relevant.</w:t>
            </w:r>
          </w:p>
        </w:tc>
        <w:tc>
          <w:tcPr>
            <w:tcW w:w="866" w:type="dxa"/>
            <w:shd w:val="clear" w:color="auto" w:fill="auto"/>
            <w:vAlign w:val="center"/>
          </w:tcPr>
          <w:p w14:paraId="43BABA04" w14:textId="2DB028F3"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66" w:type="dxa"/>
            <w:shd w:val="clear" w:color="auto" w:fill="92D050"/>
            <w:vAlign w:val="center"/>
          </w:tcPr>
          <w:p w14:paraId="6D7F1493" w14:textId="24D7D89D"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3F454589" w14:textId="576BA2DC"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5F89759B" w14:textId="3303ED5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1.0</w:t>
            </w:r>
          </w:p>
        </w:tc>
      </w:tr>
      <w:tr w:rsidR="00B32ADE" w:rsidRPr="009B0FD6" w14:paraId="06EF6073"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BC140FD" w14:textId="38B599B8" w:rsidR="00B32ADE" w:rsidRPr="009B0FD6" w:rsidRDefault="00B32ADE" w:rsidP="00B32ADE">
            <w:pPr>
              <w:pStyle w:val="TableHeading"/>
            </w:pPr>
            <w:r w:rsidRPr="009B0FD6">
              <w:rPr>
                <w:b/>
                <w:color w:val="FFFFFF"/>
                <w:sz w:val="20"/>
                <w:szCs w:val="20"/>
                <w:shd w:val="clear" w:color="auto" w:fill="A5A5A5"/>
              </w:rPr>
              <w:t>8.4</w:t>
            </w:r>
          </w:p>
        </w:tc>
        <w:tc>
          <w:tcPr>
            <w:tcW w:w="4363" w:type="dxa"/>
            <w:shd w:val="clear" w:color="auto" w:fill="auto"/>
            <w:vAlign w:val="center"/>
          </w:tcPr>
          <w:p w14:paraId="5FE6E0C2" w14:textId="476518CE"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each log event includes necessary information that would allow for a detailed investigation of the timeline when an event happens.</w:t>
            </w:r>
          </w:p>
        </w:tc>
        <w:tc>
          <w:tcPr>
            <w:tcW w:w="866" w:type="dxa"/>
            <w:shd w:val="clear" w:color="auto" w:fill="auto"/>
            <w:vAlign w:val="center"/>
          </w:tcPr>
          <w:p w14:paraId="37494AD1" w14:textId="5A1FB231"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92D050"/>
            <w:vAlign w:val="center"/>
          </w:tcPr>
          <w:p w14:paraId="11C813B0" w14:textId="700965B4"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43A7FFA9" w14:textId="4078436F"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1F07BD21" w14:textId="0DAE214B"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1.0</w:t>
            </w:r>
          </w:p>
        </w:tc>
      </w:tr>
      <w:tr w:rsidR="00B32ADE" w:rsidRPr="009B0FD6" w14:paraId="6E003387"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853DDDE" w14:textId="6C3FF729" w:rsidR="00B32ADE" w:rsidRPr="009B0FD6" w:rsidRDefault="00B32ADE" w:rsidP="00B32ADE">
            <w:pPr>
              <w:pStyle w:val="TableHeading"/>
            </w:pPr>
            <w:r w:rsidRPr="009B0FD6">
              <w:rPr>
                <w:b/>
                <w:color w:val="FFFFFF"/>
                <w:sz w:val="20"/>
                <w:szCs w:val="20"/>
                <w:shd w:val="clear" w:color="auto" w:fill="A5A5A5"/>
              </w:rPr>
              <w:lastRenderedPageBreak/>
              <w:t>8.5</w:t>
            </w:r>
          </w:p>
        </w:tc>
        <w:tc>
          <w:tcPr>
            <w:tcW w:w="4363" w:type="dxa"/>
            <w:shd w:val="clear" w:color="auto" w:fill="auto"/>
            <w:vAlign w:val="center"/>
          </w:tcPr>
          <w:p w14:paraId="34734911" w14:textId="6CF9D395"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all events that include untrusted data will not execute as code in the intended log viewing software.</w:t>
            </w:r>
          </w:p>
        </w:tc>
        <w:tc>
          <w:tcPr>
            <w:tcW w:w="866" w:type="dxa"/>
            <w:shd w:val="clear" w:color="auto" w:fill="auto"/>
            <w:vAlign w:val="center"/>
          </w:tcPr>
          <w:p w14:paraId="45C6EC97" w14:textId="607BAF8C"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66" w:type="dxa"/>
            <w:shd w:val="clear" w:color="auto" w:fill="92D050"/>
            <w:vAlign w:val="center"/>
          </w:tcPr>
          <w:p w14:paraId="7B6F2768" w14:textId="0703A5BF"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7247B6B7" w14:textId="39BBA7F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44398716" w14:textId="202FE1D7"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1.0</w:t>
            </w:r>
          </w:p>
        </w:tc>
      </w:tr>
      <w:tr w:rsidR="00B32ADE" w:rsidRPr="009B0FD6" w14:paraId="2FD39EC2"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7AE5B226" w14:textId="67F7B218" w:rsidR="00B32ADE" w:rsidRPr="009B0FD6" w:rsidRDefault="00B32ADE" w:rsidP="00B32ADE">
            <w:pPr>
              <w:pStyle w:val="TableHeading"/>
            </w:pPr>
            <w:r w:rsidRPr="009B0FD6">
              <w:rPr>
                <w:b/>
                <w:color w:val="FFFFFF"/>
                <w:sz w:val="20"/>
                <w:szCs w:val="20"/>
                <w:shd w:val="clear" w:color="auto" w:fill="A5A5A5"/>
              </w:rPr>
              <w:t>8.6</w:t>
            </w:r>
          </w:p>
        </w:tc>
        <w:tc>
          <w:tcPr>
            <w:tcW w:w="4363" w:type="dxa"/>
            <w:shd w:val="clear" w:color="auto" w:fill="auto"/>
            <w:vAlign w:val="center"/>
          </w:tcPr>
          <w:p w14:paraId="58F04574" w14:textId="24783D61"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security logs are protected from unauthorized access and modification.</w:t>
            </w:r>
          </w:p>
        </w:tc>
        <w:tc>
          <w:tcPr>
            <w:tcW w:w="866" w:type="dxa"/>
            <w:shd w:val="clear" w:color="auto" w:fill="auto"/>
            <w:vAlign w:val="center"/>
          </w:tcPr>
          <w:p w14:paraId="14A5517A" w14:textId="040A64C8"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92D050"/>
            <w:vAlign w:val="center"/>
          </w:tcPr>
          <w:p w14:paraId="25338319" w14:textId="4FC7705F"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44391E63" w14:textId="34457523"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5E4FA0AB" w14:textId="4543BB34"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1.0</w:t>
            </w:r>
          </w:p>
        </w:tc>
      </w:tr>
      <w:tr w:rsidR="00B32ADE" w:rsidRPr="009B0FD6" w14:paraId="37B9F3AA" w14:textId="77777777" w:rsidTr="00BF592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47E3BC3" w14:textId="5271A437" w:rsidR="00B32ADE" w:rsidRPr="009B0FD6" w:rsidRDefault="00B32ADE" w:rsidP="00B32ADE">
            <w:pPr>
              <w:pStyle w:val="TableHeading"/>
            </w:pPr>
            <w:r w:rsidRPr="009B0FD6">
              <w:rPr>
                <w:b/>
                <w:color w:val="FFFFFF"/>
                <w:sz w:val="20"/>
                <w:szCs w:val="20"/>
                <w:shd w:val="clear" w:color="auto" w:fill="A5A5A5"/>
              </w:rPr>
              <w:t>8.7</w:t>
            </w:r>
          </w:p>
        </w:tc>
        <w:tc>
          <w:tcPr>
            <w:tcW w:w="4363" w:type="dxa"/>
            <w:shd w:val="clear" w:color="auto" w:fill="auto"/>
            <w:vAlign w:val="center"/>
          </w:tcPr>
          <w:p w14:paraId="59C78606" w14:textId="0C7569B6"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the application does not log sensitive data as defined under local privacy laws or regulations, organizational sensitive data as defined by a risk assessment, or sensitive authentication data that could assist an attacker, including user’s session identifiers, passwords, hashes, or API tokens.</w:t>
            </w:r>
          </w:p>
        </w:tc>
        <w:tc>
          <w:tcPr>
            <w:tcW w:w="866" w:type="dxa"/>
            <w:shd w:val="clear" w:color="auto" w:fill="auto"/>
            <w:vAlign w:val="center"/>
          </w:tcPr>
          <w:p w14:paraId="566D7A61" w14:textId="1DC8F4BF"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66" w:type="dxa"/>
            <w:shd w:val="clear" w:color="auto" w:fill="92D050"/>
            <w:vAlign w:val="center"/>
          </w:tcPr>
          <w:p w14:paraId="40FCD226" w14:textId="6671B239"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3E16DFC2" w14:textId="3A3210A9"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0E92FB28" w14:textId="309A1C6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3.0</w:t>
            </w:r>
          </w:p>
        </w:tc>
      </w:tr>
      <w:tr w:rsidR="00B32ADE" w:rsidRPr="009B0FD6" w14:paraId="2E6C715D"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73C59B32" w14:textId="2340F66F" w:rsidR="00B32ADE" w:rsidRPr="009B0FD6" w:rsidRDefault="00B32ADE" w:rsidP="00B32ADE">
            <w:pPr>
              <w:pStyle w:val="TableHeading"/>
            </w:pPr>
            <w:r w:rsidRPr="009B0FD6">
              <w:rPr>
                <w:b/>
                <w:color w:val="FFFFFF"/>
                <w:sz w:val="20"/>
                <w:szCs w:val="20"/>
                <w:shd w:val="clear" w:color="auto" w:fill="A5A5A5"/>
              </w:rPr>
              <w:t>8.8</w:t>
            </w:r>
          </w:p>
        </w:tc>
        <w:tc>
          <w:tcPr>
            <w:tcW w:w="4363" w:type="dxa"/>
            <w:shd w:val="clear" w:color="auto" w:fill="auto"/>
            <w:vAlign w:val="center"/>
          </w:tcPr>
          <w:p w14:paraId="7EDFB037" w14:textId="0E3AD7B2"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all non-printable symbols and field separators are properly encoded in log entries, to prevent log injection.</w:t>
            </w:r>
          </w:p>
        </w:tc>
        <w:tc>
          <w:tcPr>
            <w:tcW w:w="866" w:type="dxa"/>
            <w:shd w:val="clear" w:color="auto" w:fill="auto"/>
            <w:vAlign w:val="center"/>
          </w:tcPr>
          <w:p w14:paraId="66783347" w14:textId="30CDA138"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auto"/>
            <w:vAlign w:val="center"/>
          </w:tcPr>
          <w:p w14:paraId="2C540A07" w14:textId="3A56D8F2"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00B0F0"/>
            <w:vAlign w:val="center"/>
          </w:tcPr>
          <w:p w14:paraId="2F118337" w14:textId="373CD570"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4DE39232" w14:textId="555D3375"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2.0</w:t>
            </w:r>
          </w:p>
        </w:tc>
      </w:tr>
      <w:tr w:rsidR="00B32ADE" w:rsidRPr="009B0FD6" w14:paraId="601FFFB9"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145D787" w14:textId="738BF7BB" w:rsidR="00B32ADE" w:rsidRPr="009B0FD6" w:rsidRDefault="00B32ADE" w:rsidP="00B32ADE">
            <w:pPr>
              <w:pStyle w:val="TableHeading"/>
            </w:pPr>
            <w:r w:rsidRPr="009B0FD6">
              <w:rPr>
                <w:b/>
                <w:color w:val="FFFFFF"/>
                <w:sz w:val="20"/>
                <w:szCs w:val="20"/>
                <w:shd w:val="clear" w:color="auto" w:fill="A5A5A5"/>
              </w:rPr>
              <w:t>8.9</w:t>
            </w:r>
          </w:p>
        </w:tc>
        <w:tc>
          <w:tcPr>
            <w:tcW w:w="4363" w:type="dxa"/>
            <w:shd w:val="clear" w:color="auto" w:fill="auto"/>
            <w:vAlign w:val="center"/>
          </w:tcPr>
          <w:p w14:paraId="3F6A083F" w14:textId="5BABA4D0"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log fields from trusted and untrusted sources are distinguishable in log entries.</w:t>
            </w:r>
          </w:p>
        </w:tc>
        <w:tc>
          <w:tcPr>
            <w:tcW w:w="866" w:type="dxa"/>
            <w:shd w:val="clear" w:color="auto" w:fill="auto"/>
            <w:vAlign w:val="center"/>
          </w:tcPr>
          <w:p w14:paraId="61CB272F" w14:textId="56E2E7AE"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66" w:type="dxa"/>
            <w:shd w:val="clear" w:color="auto" w:fill="auto"/>
            <w:vAlign w:val="center"/>
          </w:tcPr>
          <w:p w14:paraId="49AB2F28" w14:textId="5BAEAAFF"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66" w:type="dxa"/>
            <w:shd w:val="clear" w:color="auto" w:fill="00B0F0"/>
            <w:vAlign w:val="center"/>
          </w:tcPr>
          <w:p w14:paraId="473CFFC0" w14:textId="0E3FE05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0A2C4A03" w14:textId="116D8D8F"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2.0</w:t>
            </w:r>
          </w:p>
        </w:tc>
      </w:tr>
      <w:tr w:rsidR="00B32ADE" w:rsidRPr="009B0FD6" w14:paraId="49A85C20" w14:textId="77777777" w:rsidTr="00BF592F">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8019379" w14:textId="32DC5688" w:rsidR="00B32ADE" w:rsidRPr="009B0FD6" w:rsidRDefault="00B32ADE" w:rsidP="00B32ADE">
            <w:pPr>
              <w:pStyle w:val="TableHeading"/>
            </w:pPr>
            <w:r w:rsidRPr="009B0FD6">
              <w:rPr>
                <w:b/>
                <w:color w:val="FFFFFF"/>
                <w:sz w:val="20"/>
                <w:szCs w:val="20"/>
                <w:shd w:val="clear" w:color="auto" w:fill="A5A5A5"/>
              </w:rPr>
              <w:t>8.10</w:t>
            </w:r>
          </w:p>
        </w:tc>
        <w:tc>
          <w:tcPr>
            <w:tcW w:w="4363" w:type="dxa"/>
            <w:shd w:val="clear" w:color="auto" w:fill="auto"/>
            <w:vAlign w:val="center"/>
          </w:tcPr>
          <w:p w14:paraId="2F835B61" w14:textId="49F05FFF"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an audit log or similar allows for non-repudiation of key transactions.</w:t>
            </w:r>
          </w:p>
        </w:tc>
        <w:tc>
          <w:tcPr>
            <w:tcW w:w="866" w:type="dxa"/>
            <w:shd w:val="clear" w:color="auto" w:fill="FFC000"/>
            <w:vAlign w:val="center"/>
          </w:tcPr>
          <w:p w14:paraId="5D556A95" w14:textId="53763899"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92D050"/>
            <w:vAlign w:val="center"/>
          </w:tcPr>
          <w:p w14:paraId="30E6C7DF" w14:textId="60F51FB1"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208E8583" w14:textId="561CEA82"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16A4C1B8" w14:textId="32103D80"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3.0</w:t>
            </w:r>
          </w:p>
        </w:tc>
      </w:tr>
      <w:tr w:rsidR="00B32ADE" w:rsidRPr="009B0FD6" w14:paraId="0085C885" w14:textId="77777777" w:rsidTr="00BF592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AE31EE0" w14:textId="341420DB" w:rsidR="00B32ADE" w:rsidRPr="009B0FD6" w:rsidRDefault="00B32ADE" w:rsidP="00B32ADE">
            <w:pPr>
              <w:pStyle w:val="TableHeading"/>
            </w:pPr>
            <w:r w:rsidRPr="009B0FD6">
              <w:rPr>
                <w:b/>
                <w:color w:val="FFFFFF"/>
                <w:sz w:val="20"/>
                <w:szCs w:val="20"/>
                <w:shd w:val="clear" w:color="auto" w:fill="A5A5A5"/>
              </w:rPr>
              <w:t>8.11</w:t>
            </w:r>
          </w:p>
        </w:tc>
        <w:tc>
          <w:tcPr>
            <w:tcW w:w="4363" w:type="dxa"/>
            <w:shd w:val="clear" w:color="auto" w:fill="auto"/>
            <w:vAlign w:val="center"/>
          </w:tcPr>
          <w:p w14:paraId="56245CC0" w14:textId="033D44BC"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security logs have some form of integrity checking or controls to prevent unauthorized modification.</w:t>
            </w:r>
          </w:p>
        </w:tc>
        <w:tc>
          <w:tcPr>
            <w:tcW w:w="866" w:type="dxa"/>
            <w:shd w:val="clear" w:color="auto" w:fill="auto"/>
            <w:vAlign w:val="center"/>
          </w:tcPr>
          <w:p w14:paraId="4C0728BC" w14:textId="75BB7486"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66" w:type="dxa"/>
            <w:shd w:val="clear" w:color="auto" w:fill="auto"/>
            <w:vAlign w:val="center"/>
          </w:tcPr>
          <w:p w14:paraId="49B29F38" w14:textId="5B0BFB7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66" w:type="dxa"/>
            <w:shd w:val="clear" w:color="auto" w:fill="00B0F0"/>
            <w:vAlign w:val="center"/>
          </w:tcPr>
          <w:p w14:paraId="649308E6" w14:textId="4F4C288D"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77C94C6C" w14:textId="0A3E3DB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3.0</w:t>
            </w:r>
          </w:p>
        </w:tc>
      </w:tr>
      <w:tr w:rsidR="00B32ADE" w:rsidRPr="009B0FD6" w14:paraId="5D445070"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DDA1FC0" w14:textId="10D1998D" w:rsidR="00B32ADE" w:rsidRPr="009B0FD6" w:rsidRDefault="00B32ADE" w:rsidP="00B32ADE">
            <w:pPr>
              <w:pStyle w:val="TableHeading"/>
            </w:pPr>
            <w:r w:rsidRPr="009B0FD6">
              <w:rPr>
                <w:b/>
                <w:color w:val="FFFFFF"/>
                <w:sz w:val="20"/>
                <w:szCs w:val="20"/>
                <w:shd w:val="clear" w:color="auto" w:fill="A5A5A5"/>
              </w:rPr>
              <w:t>8.12</w:t>
            </w:r>
          </w:p>
        </w:tc>
        <w:tc>
          <w:tcPr>
            <w:tcW w:w="4363" w:type="dxa"/>
            <w:shd w:val="clear" w:color="auto" w:fill="auto"/>
            <w:vAlign w:val="center"/>
          </w:tcPr>
          <w:p w14:paraId="64010A90" w14:textId="7DAA1974"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logs are stored on a different partition than the application is running with proper log rotation.</w:t>
            </w:r>
          </w:p>
        </w:tc>
        <w:tc>
          <w:tcPr>
            <w:tcW w:w="866" w:type="dxa"/>
            <w:shd w:val="clear" w:color="auto" w:fill="auto"/>
            <w:vAlign w:val="center"/>
          </w:tcPr>
          <w:p w14:paraId="16FF17A6" w14:textId="3D3CC79C"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auto"/>
            <w:vAlign w:val="center"/>
          </w:tcPr>
          <w:p w14:paraId="533AECE8" w14:textId="33722687"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00B0F0"/>
            <w:vAlign w:val="center"/>
          </w:tcPr>
          <w:p w14:paraId="169F6390" w14:textId="5897B07B"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E2EFD9" w:themeFill="accent6" w:themeFillTint="33"/>
            <w:vAlign w:val="center"/>
          </w:tcPr>
          <w:p w14:paraId="7BBB58A3" w14:textId="521EAAB5"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shd w:val="clear" w:color="auto" w:fill="E2EFD9"/>
              </w:rPr>
              <w:t>3.1</w:t>
            </w:r>
          </w:p>
        </w:tc>
      </w:tr>
      <w:tr w:rsidR="00B32ADE" w:rsidRPr="009B0FD6" w14:paraId="5E4D62FE" w14:textId="77777777" w:rsidTr="00BF592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1B6C5F6" w14:textId="59DB99FE" w:rsidR="00B32ADE" w:rsidRPr="009B0FD6" w:rsidRDefault="00B32ADE" w:rsidP="00B32ADE">
            <w:pPr>
              <w:pStyle w:val="TableHeading"/>
              <w:rPr>
                <w:color w:val="FFFFFF"/>
                <w:sz w:val="20"/>
                <w:szCs w:val="20"/>
                <w:shd w:val="clear" w:color="auto" w:fill="A5A5A5"/>
              </w:rPr>
            </w:pPr>
            <w:r w:rsidRPr="009B0FD6">
              <w:rPr>
                <w:color w:val="FFFFFF"/>
                <w:sz w:val="20"/>
                <w:szCs w:val="20"/>
                <w:shd w:val="clear" w:color="auto" w:fill="A5A5A5"/>
              </w:rPr>
              <w:t>8.13</w:t>
            </w:r>
          </w:p>
        </w:tc>
        <w:tc>
          <w:tcPr>
            <w:tcW w:w="4363" w:type="dxa"/>
            <w:shd w:val="clear" w:color="auto" w:fill="auto"/>
            <w:vAlign w:val="center"/>
          </w:tcPr>
          <w:p w14:paraId="1BD542AA" w14:textId="7647593D"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time sources are synchronized to the correct time and time zone.</w:t>
            </w:r>
          </w:p>
        </w:tc>
        <w:tc>
          <w:tcPr>
            <w:tcW w:w="866" w:type="dxa"/>
            <w:shd w:val="clear" w:color="auto" w:fill="FFC000"/>
            <w:vAlign w:val="center"/>
          </w:tcPr>
          <w:p w14:paraId="5F6B347F" w14:textId="7EF4BD8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92D050"/>
            <w:vAlign w:val="center"/>
          </w:tcPr>
          <w:p w14:paraId="2EC9C394" w14:textId="5CCECB7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0D60DDA2" w14:textId="7698F9F4"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E2EFD9" w:themeFill="accent6" w:themeFillTint="33"/>
            <w:vAlign w:val="center"/>
          </w:tcPr>
          <w:p w14:paraId="582353A9" w14:textId="11D01A2A"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bl>
    <w:p w14:paraId="32E5D3AC" w14:textId="77777777" w:rsidR="00E34115" w:rsidRPr="009B0FD6" w:rsidRDefault="00E34115" w:rsidP="00E34115"/>
    <w:p w14:paraId="35F62BC0" w14:textId="77777777" w:rsidR="00E34115" w:rsidRPr="009B0FD6" w:rsidRDefault="00E34115" w:rsidP="00E34115">
      <w:pPr>
        <w:pStyle w:val="Heading2"/>
      </w:pPr>
      <w:bookmarkStart w:id="54" w:name="_Toc471837495"/>
      <w:r w:rsidRPr="009B0FD6">
        <w:t>References</w:t>
      </w:r>
      <w:bookmarkEnd w:id="54"/>
    </w:p>
    <w:p w14:paraId="3FF93C6B" w14:textId="77777777" w:rsidR="00E34115" w:rsidRPr="009B0FD6" w:rsidRDefault="00E34115" w:rsidP="00E34115">
      <w:r w:rsidRPr="009B0FD6">
        <w:t>For more information, please see:</w:t>
      </w:r>
    </w:p>
    <w:p w14:paraId="0039BB00" w14:textId="298A0A68" w:rsidR="004E3636" w:rsidRPr="009B0FD6" w:rsidRDefault="004E3636" w:rsidP="009D1F1E">
      <w:pPr>
        <w:numPr>
          <w:ilvl w:val="0"/>
          <w:numId w:val="19"/>
        </w:numPr>
        <w:spacing w:before="200" w:after="0" w:line="276" w:lineRule="auto"/>
        <w:ind w:hanging="360"/>
        <w:contextualSpacing/>
      </w:pPr>
      <w:r w:rsidRPr="009B0FD6">
        <w:t xml:space="preserve">OWASP Testing Guide 4.0 content: Testing for Error Handling </w:t>
      </w:r>
      <w:hyperlink r:id="rId41">
        <w:r w:rsidRPr="009B0FD6">
          <w:rPr>
            <w:color w:val="1155CC"/>
            <w:u w:val="single"/>
          </w:rPr>
          <w:t>https://www.owasp.org/index.php/Testing_for_Error_Handling</w:t>
        </w:r>
      </w:hyperlink>
      <w:r w:rsidRPr="009B0FD6">
        <w:t xml:space="preserve"> </w:t>
      </w:r>
    </w:p>
    <w:p w14:paraId="6DE247E2" w14:textId="77777777" w:rsidR="00C801A4" w:rsidRPr="009B0FD6" w:rsidRDefault="00C801A4" w:rsidP="00BD5F80"/>
    <w:p w14:paraId="75586FD7" w14:textId="77777777" w:rsidR="00DF702A" w:rsidRPr="009B0FD6" w:rsidRDefault="00DF702A" w:rsidP="00BD5F80">
      <w:pPr>
        <w:rPr>
          <w:rFonts w:asciiTheme="majorHAnsi" w:eastAsiaTheme="majorEastAsia" w:hAnsiTheme="majorHAnsi" w:cstheme="majorBidi"/>
          <w:color w:val="2E74B5" w:themeColor="accent1" w:themeShade="BF"/>
          <w:sz w:val="32"/>
          <w:szCs w:val="32"/>
        </w:rPr>
      </w:pPr>
      <w:r w:rsidRPr="009B0FD6">
        <w:br w:type="page"/>
      </w:r>
    </w:p>
    <w:p w14:paraId="5CC77F51" w14:textId="6641C1E6" w:rsidR="00DF702A" w:rsidRPr="009B0FD6" w:rsidRDefault="00DF702A" w:rsidP="00BD5F80">
      <w:pPr>
        <w:pStyle w:val="Heading1"/>
      </w:pPr>
      <w:bookmarkStart w:id="55" w:name="_Toc471837496"/>
      <w:r w:rsidRPr="009B0FD6">
        <w:lastRenderedPageBreak/>
        <w:t xml:space="preserve">V9: Data </w:t>
      </w:r>
      <w:r w:rsidR="00C801A4" w:rsidRPr="009B0FD6">
        <w:t>p</w:t>
      </w:r>
      <w:r w:rsidRPr="009B0FD6">
        <w:t xml:space="preserve">rotection </w:t>
      </w:r>
      <w:r w:rsidR="00C801A4" w:rsidRPr="009B0FD6">
        <w:t>v</w:t>
      </w:r>
      <w:r w:rsidRPr="009B0FD6">
        <w:t xml:space="preserve">erification </w:t>
      </w:r>
      <w:r w:rsidR="00C801A4" w:rsidRPr="009B0FD6">
        <w:t>r</w:t>
      </w:r>
      <w:r w:rsidRPr="009B0FD6">
        <w:t>equirements</w:t>
      </w:r>
      <w:bookmarkEnd w:id="55"/>
    </w:p>
    <w:p w14:paraId="1238DDB8" w14:textId="77777777" w:rsidR="00CC340C" w:rsidRPr="009B0FD6" w:rsidRDefault="00CC340C" w:rsidP="00CC340C">
      <w:pPr>
        <w:pStyle w:val="Heading2"/>
      </w:pPr>
      <w:bookmarkStart w:id="56" w:name="_Toc471837497"/>
      <w:r w:rsidRPr="009B0FD6">
        <w:t>Control objective</w:t>
      </w:r>
      <w:bookmarkEnd w:id="56"/>
    </w:p>
    <w:p w14:paraId="250641F5" w14:textId="77777777" w:rsidR="00D71B76" w:rsidRPr="009B0FD6" w:rsidRDefault="004E3636" w:rsidP="004E3636">
      <w:r w:rsidRPr="009B0FD6">
        <w:t xml:space="preserve">There are three key elements to sound data protection: Confidentiality, Integrity and Availability (CIA). This standard assumes that data protection is enforced on a trusted system, such as a server, which has been hardened and has sufficient protections. </w:t>
      </w:r>
    </w:p>
    <w:p w14:paraId="7D14D84F" w14:textId="483A6A09" w:rsidR="004E3636" w:rsidRPr="009B0FD6" w:rsidRDefault="00D71B76" w:rsidP="004E3636">
      <w:r w:rsidRPr="009B0FD6">
        <w:t>A</w:t>
      </w:r>
      <w:r w:rsidR="004E3636" w:rsidRPr="009B0FD6">
        <w:t>pplication</w:t>
      </w:r>
      <w:r w:rsidRPr="009B0FD6">
        <w:t xml:space="preserve">s have </w:t>
      </w:r>
      <w:r w:rsidR="004E3636" w:rsidRPr="009B0FD6">
        <w:t xml:space="preserve">to assume that all user devices are compromised in some way. Where an application transmits or stores sensitive information on insecure devices, such as shared computers, phones and tablets, the application is responsible for ensuring data stored on these devices is encrypted and cannot be easily illicitly obtained, altered or disclosed. </w:t>
      </w:r>
    </w:p>
    <w:p w14:paraId="23BB36ED" w14:textId="77777777" w:rsidR="004E3636" w:rsidRPr="009B0FD6" w:rsidRDefault="004E3636" w:rsidP="004E3636">
      <w:r w:rsidRPr="009B0FD6">
        <w:t>Ensure that a verified application satisfies the following high level data protection requirements:</w:t>
      </w:r>
    </w:p>
    <w:p w14:paraId="6036EF0C" w14:textId="77777777" w:rsidR="004E3636" w:rsidRPr="009B0FD6" w:rsidRDefault="004E3636" w:rsidP="009D1F1E">
      <w:pPr>
        <w:pStyle w:val="ListParagraph"/>
        <w:numPr>
          <w:ilvl w:val="0"/>
          <w:numId w:val="22"/>
        </w:numPr>
      </w:pPr>
      <w:r w:rsidRPr="009B0FD6">
        <w:rPr>
          <w:b/>
        </w:rPr>
        <w:t>Confidentiality</w:t>
      </w:r>
      <w:r w:rsidRPr="009B0FD6">
        <w:t>: Data should be protected from unauthorised observation or disclosure both in transit and when stored.</w:t>
      </w:r>
    </w:p>
    <w:p w14:paraId="367D8E1B" w14:textId="77777777" w:rsidR="004E3636" w:rsidRPr="009B0FD6" w:rsidRDefault="004E3636" w:rsidP="009D1F1E">
      <w:pPr>
        <w:pStyle w:val="ListParagraph"/>
        <w:numPr>
          <w:ilvl w:val="0"/>
          <w:numId w:val="22"/>
        </w:numPr>
      </w:pPr>
      <w:r w:rsidRPr="009B0FD6">
        <w:rPr>
          <w:b/>
        </w:rPr>
        <w:t>Integrity</w:t>
      </w:r>
      <w:r w:rsidRPr="009B0FD6">
        <w:t>: Data should be protected being maliciously created, altered or deleted by unauthorized attackers.</w:t>
      </w:r>
    </w:p>
    <w:p w14:paraId="5B9DC469" w14:textId="77777777" w:rsidR="004E3636" w:rsidRPr="009B0FD6" w:rsidRDefault="004E3636" w:rsidP="009D1F1E">
      <w:pPr>
        <w:pStyle w:val="ListParagraph"/>
        <w:numPr>
          <w:ilvl w:val="0"/>
          <w:numId w:val="22"/>
        </w:numPr>
      </w:pPr>
      <w:r w:rsidRPr="009B0FD6">
        <w:rPr>
          <w:b/>
        </w:rPr>
        <w:t>Availability</w:t>
      </w:r>
      <w:r w:rsidRPr="009B0FD6">
        <w:t>: Data should be available to authorized users as required</w:t>
      </w:r>
    </w:p>
    <w:p w14:paraId="21853C19" w14:textId="4E84DA2B" w:rsidR="00CC340C" w:rsidRPr="009B0FD6" w:rsidRDefault="00CC340C" w:rsidP="004E3636">
      <w:pPr>
        <w:pStyle w:val="Heading2"/>
      </w:pPr>
      <w:bookmarkStart w:id="57" w:name="_Toc471837498"/>
      <w:r w:rsidRPr="009B0FD6">
        <w:t>Requirements</w:t>
      </w:r>
      <w:bookmarkEnd w:id="57"/>
    </w:p>
    <w:tbl>
      <w:tblPr>
        <w:tblStyle w:val="GridTable5DarkAccent3"/>
        <w:tblW w:w="5000" w:type="pct"/>
        <w:tblLook w:val="04A0" w:firstRow="1" w:lastRow="0" w:firstColumn="1" w:lastColumn="0" w:noHBand="0" w:noVBand="1"/>
      </w:tblPr>
      <w:tblGrid>
        <w:gridCol w:w="804"/>
        <w:gridCol w:w="5005"/>
        <w:gridCol w:w="856"/>
        <w:gridCol w:w="857"/>
        <w:gridCol w:w="857"/>
        <w:gridCol w:w="857"/>
      </w:tblGrid>
      <w:tr w:rsidR="00EA7027" w:rsidRPr="009B0FD6" w14:paraId="5D77F134"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84" w:type="dxa"/>
            <w:vAlign w:val="center"/>
          </w:tcPr>
          <w:p w14:paraId="6C0B4D6E" w14:textId="2CD58AEF" w:rsidR="00EA7027" w:rsidRPr="009B0FD6" w:rsidRDefault="007C7C56" w:rsidP="00A96035">
            <w:pPr>
              <w:pStyle w:val="TableHeading"/>
            </w:pPr>
            <w:r w:rsidRPr="009B0FD6">
              <w:t>#</w:t>
            </w:r>
          </w:p>
        </w:tc>
        <w:tc>
          <w:tcPr>
            <w:tcW w:w="4883" w:type="dxa"/>
            <w:vAlign w:val="center"/>
          </w:tcPr>
          <w:p w14:paraId="08A65433" w14:textId="77777777" w:rsidR="00EA7027" w:rsidRPr="009B0FD6" w:rsidRDefault="00EA7027" w:rsidP="00A96035">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35" w:type="dxa"/>
            <w:vAlign w:val="center"/>
          </w:tcPr>
          <w:p w14:paraId="6FF8D6E8"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36" w:type="dxa"/>
            <w:vAlign w:val="center"/>
          </w:tcPr>
          <w:p w14:paraId="38596CD5"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36" w:type="dxa"/>
            <w:vAlign w:val="center"/>
          </w:tcPr>
          <w:p w14:paraId="59B0E63E"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836" w:type="dxa"/>
            <w:vAlign w:val="center"/>
          </w:tcPr>
          <w:p w14:paraId="727DC192"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231C415F"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04C5DF69" w14:textId="347DB460" w:rsidR="00B32ADE" w:rsidRPr="009B0FD6" w:rsidRDefault="00B32ADE" w:rsidP="00B32ADE">
            <w:pPr>
              <w:pStyle w:val="TableHeading"/>
            </w:pPr>
            <w:r w:rsidRPr="009B0FD6">
              <w:rPr>
                <w:b/>
                <w:color w:val="FFFFFF"/>
                <w:sz w:val="20"/>
                <w:szCs w:val="20"/>
                <w:shd w:val="clear" w:color="auto" w:fill="A5A5A5"/>
              </w:rPr>
              <w:t>9.1</w:t>
            </w:r>
          </w:p>
        </w:tc>
        <w:tc>
          <w:tcPr>
            <w:tcW w:w="4883" w:type="dxa"/>
            <w:shd w:val="clear" w:color="auto" w:fill="auto"/>
            <w:vAlign w:val="center"/>
          </w:tcPr>
          <w:p w14:paraId="3618843B" w14:textId="557D945A"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all forms containing sensitive information have disabled client side caching, including autocomplete features.</w:t>
            </w:r>
          </w:p>
        </w:tc>
        <w:tc>
          <w:tcPr>
            <w:tcW w:w="835" w:type="dxa"/>
            <w:shd w:val="clear" w:color="auto" w:fill="FFC000"/>
            <w:vAlign w:val="center"/>
          </w:tcPr>
          <w:p w14:paraId="6595910A" w14:textId="5FF7CB7F"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92D050"/>
            <w:vAlign w:val="center"/>
          </w:tcPr>
          <w:p w14:paraId="35EA2305" w14:textId="12654384"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00B0F0"/>
            <w:vAlign w:val="center"/>
          </w:tcPr>
          <w:p w14:paraId="724E505A" w14:textId="0626215F"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416D8F38" w14:textId="4C435537"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1.0</w:t>
            </w:r>
          </w:p>
        </w:tc>
      </w:tr>
      <w:tr w:rsidR="00B32ADE" w:rsidRPr="009B0FD6" w14:paraId="62279EA6"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0E048DD1" w14:textId="4E2902DC" w:rsidR="00B32ADE" w:rsidRPr="009B0FD6" w:rsidRDefault="00B32ADE" w:rsidP="00B32ADE">
            <w:pPr>
              <w:pStyle w:val="TableHeading"/>
            </w:pPr>
            <w:r w:rsidRPr="009B0FD6">
              <w:rPr>
                <w:b/>
                <w:color w:val="FFFFFF"/>
                <w:sz w:val="20"/>
                <w:szCs w:val="20"/>
                <w:shd w:val="clear" w:color="auto" w:fill="A5A5A5"/>
              </w:rPr>
              <w:t>9.2</w:t>
            </w:r>
          </w:p>
        </w:tc>
        <w:tc>
          <w:tcPr>
            <w:tcW w:w="4883" w:type="dxa"/>
            <w:shd w:val="clear" w:color="auto" w:fill="auto"/>
            <w:vAlign w:val="center"/>
          </w:tcPr>
          <w:p w14:paraId="5FC13628" w14:textId="165F90A2"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 list of sensitive data processed by the application is identified, and that there is an explicit policy for how access to this data must be controlled, encrypted and enforced under relevant data protection directives.</w:t>
            </w:r>
          </w:p>
        </w:tc>
        <w:tc>
          <w:tcPr>
            <w:tcW w:w="835" w:type="dxa"/>
            <w:shd w:val="clear" w:color="auto" w:fill="auto"/>
            <w:vAlign w:val="center"/>
          </w:tcPr>
          <w:p w14:paraId="12479552" w14:textId="1C232F86"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36" w:type="dxa"/>
            <w:shd w:val="clear" w:color="auto" w:fill="auto"/>
            <w:vAlign w:val="center"/>
          </w:tcPr>
          <w:p w14:paraId="5F3816C5" w14:textId="534F169C"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36" w:type="dxa"/>
            <w:shd w:val="clear" w:color="auto" w:fill="00B0F0"/>
            <w:vAlign w:val="center"/>
          </w:tcPr>
          <w:p w14:paraId="05CE7550" w14:textId="0B32E990"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5C772732" w14:textId="066622E0"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1.0</w:t>
            </w:r>
          </w:p>
        </w:tc>
      </w:tr>
      <w:tr w:rsidR="00B32ADE" w:rsidRPr="009B0FD6" w14:paraId="73B37C1C"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24FE3F51" w14:textId="1754ABBE" w:rsidR="00B32ADE" w:rsidRPr="009B0FD6" w:rsidRDefault="00B32ADE" w:rsidP="00B32ADE">
            <w:pPr>
              <w:pStyle w:val="TableHeading"/>
            </w:pPr>
            <w:r w:rsidRPr="009B0FD6">
              <w:rPr>
                <w:b/>
                <w:color w:val="FFFFFF"/>
                <w:sz w:val="20"/>
                <w:szCs w:val="20"/>
                <w:shd w:val="clear" w:color="auto" w:fill="A5A5A5"/>
              </w:rPr>
              <w:t>9.3</w:t>
            </w:r>
          </w:p>
        </w:tc>
        <w:tc>
          <w:tcPr>
            <w:tcW w:w="4883" w:type="dxa"/>
            <w:shd w:val="clear" w:color="auto" w:fill="auto"/>
            <w:vAlign w:val="center"/>
          </w:tcPr>
          <w:p w14:paraId="48CFC750" w14:textId="264D4CA0"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all sensitive data is sent to the server in the HTTP message body or headers (i.e., URL parameters are never used to send sensitive data).</w:t>
            </w:r>
          </w:p>
        </w:tc>
        <w:tc>
          <w:tcPr>
            <w:tcW w:w="835" w:type="dxa"/>
            <w:shd w:val="clear" w:color="auto" w:fill="FFC000"/>
            <w:vAlign w:val="center"/>
          </w:tcPr>
          <w:p w14:paraId="661E2D70" w14:textId="35308448"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92D050"/>
            <w:vAlign w:val="center"/>
          </w:tcPr>
          <w:p w14:paraId="2EC218AD" w14:textId="4EB45156"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00B0F0"/>
            <w:vAlign w:val="center"/>
          </w:tcPr>
          <w:p w14:paraId="67396968" w14:textId="44B3D83A"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208D9C57" w14:textId="123C10BC"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1.0</w:t>
            </w:r>
          </w:p>
        </w:tc>
      </w:tr>
      <w:tr w:rsidR="00B32ADE" w:rsidRPr="009B0FD6" w14:paraId="1622D99A" w14:textId="77777777" w:rsidTr="006453A9">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7AD3B74" w14:textId="255AC61A" w:rsidR="00B32ADE" w:rsidRPr="009B0FD6" w:rsidRDefault="00B32ADE" w:rsidP="00B32ADE">
            <w:pPr>
              <w:pStyle w:val="TableHeading"/>
            </w:pPr>
            <w:r w:rsidRPr="009B0FD6">
              <w:rPr>
                <w:b/>
                <w:color w:val="FFFFFF"/>
                <w:sz w:val="20"/>
                <w:szCs w:val="20"/>
                <w:shd w:val="clear" w:color="auto" w:fill="A5A5A5"/>
              </w:rPr>
              <w:t>9.4</w:t>
            </w:r>
          </w:p>
        </w:tc>
        <w:tc>
          <w:tcPr>
            <w:tcW w:w="4883" w:type="dxa"/>
            <w:shd w:val="clear" w:color="auto" w:fill="auto"/>
            <w:vAlign w:val="center"/>
          </w:tcPr>
          <w:p w14:paraId="5BCE9F97" w14:textId="56F950D8" w:rsidR="00B32ADE" w:rsidRPr="006E6ADB" w:rsidRDefault="00B32ADE" w:rsidP="00835D65">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 xml:space="preserve">Verify that the application sets </w:t>
            </w:r>
            <w:r w:rsidR="00835D65">
              <w:rPr>
                <w:rFonts w:cstheme="minorHAnsi"/>
              </w:rPr>
              <w:t xml:space="preserve">sufficient </w:t>
            </w:r>
            <w:r w:rsidRPr="006E6ADB">
              <w:rPr>
                <w:rFonts w:cstheme="minorHAnsi"/>
              </w:rPr>
              <w:t xml:space="preserve">anti-caching headers </w:t>
            </w:r>
            <w:r w:rsidR="00835D65">
              <w:rPr>
                <w:rFonts w:cstheme="minorHAnsi"/>
              </w:rPr>
              <w:t xml:space="preserve">such that any sensitive and personal information displayed by the application or entered by the user should not be cached on disk by mainstream modern browsers (e.g. visit about:cache to review disk cache). </w:t>
            </w:r>
          </w:p>
        </w:tc>
        <w:tc>
          <w:tcPr>
            <w:tcW w:w="835" w:type="dxa"/>
            <w:shd w:val="clear" w:color="auto" w:fill="FFC000"/>
            <w:vAlign w:val="center"/>
          </w:tcPr>
          <w:p w14:paraId="20CD4484" w14:textId="03030048"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92D050"/>
            <w:vAlign w:val="center"/>
          </w:tcPr>
          <w:p w14:paraId="7DCA3B90" w14:textId="2125AA4D"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00B0F0"/>
            <w:vAlign w:val="center"/>
          </w:tcPr>
          <w:p w14:paraId="525C0BAE" w14:textId="05CF2370"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E2EFD9" w:themeFill="accent6" w:themeFillTint="33"/>
            <w:vAlign w:val="center"/>
          </w:tcPr>
          <w:p w14:paraId="30390288" w14:textId="03AC85EC" w:rsidR="00B32ADE" w:rsidRPr="006E6ADB" w:rsidRDefault="00835D65"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3.1</w:t>
            </w:r>
          </w:p>
        </w:tc>
      </w:tr>
      <w:tr w:rsidR="00B32ADE" w:rsidRPr="009B0FD6" w14:paraId="6B70050D"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7362AE5C" w14:textId="4161CF1A" w:rsidR="00B32ADE" w:rsidRPr="009B0FD6" w:rsidRDefault="00B32ADE" w:rsidP="00B32ADE">
            <w:pPr>
              <w:pStyle w:val="TableHeading"/>
            </w:pPr>
            <w:r w:rsidRPr="009B0FD6">
              <w:rPr>
                <w:b/>
                <w:color w:val="FFFFFF"/>
                <w:sz w:val="20"/>
                <w:szCs w:val="20"/>
                <w:shd w:val="clear" w:color="auto" w:fill="A5A5A5"/>
              </w:rPr>
              <w:lastRenderedPageBreak/>
              <w:t>9.5</w:t>
            </w:r>
          </w:p>
        </w:tc>
        <w:tc>
          <w:tcPr>
            <w:tcW w:w="4883" w:type="dxa"/>
            <w:shd w:val="clear" w:color="auto" w:fill="auto"/>
            <w:vAlign w:val="center"/>
          </w:tcPr>
          <w:p w14:paraId="2BC7FCC7" w14:textId="6052F0A2"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on the server, all cached or temporary copies of sensitive data stored are protected from unauthorized access or purged/invalidated after the authorized user accesses the sensitive data.</w:t>
            </w:r>
          </w:p>
        </w:tc>
        <w:tc>
          <w:tcPr>
            <w:tcW w:w="835" w:type="dxa"/>
            <w:shd w:val="clear" w:color="auto" w:fill="auto"/>
            <w:vAlign w:val="center"/>
          </w:tcPr>
          <w:p w14:paraId="323933CA" w14:textId="59CA158C"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36" w:type="dxa"/>
            <w:shd w:val="clear" w:color="auto" w:fill="92D050"/>
            <w:vAlign w:val="center"/>
          </w:tcPr>
          <w:p w14:paraId="57848986" w14:textId="3A1C8D46"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00B0F0"/>
            <w:vAlign w:val="center"/>
          </w:tcPr>
          <w:p w14:paraId="129CBBEA" w14:textId="706B0FC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21E1B882" w14:textId="5AB11A90"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1.0</w:t>
            </w:r>
          </w:p>
        </w:tc>
      </w:tr>
      <w:tr w:rsidR="00B32ADE" w:rsidRPr="009B0FD6" w14:paraId="7D720A44"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37EBBE8" w14:textId="5754F954" w:rsidR="00B32ADE" w:rsidRPr="009B0FD6" w:rsidRDefault="00B32ADE" w:rsidP="00B32ADE">
            <w:pPr>
              <w:pStyle w:val="TableHeading"/>
            </w:pPr>
            <w:r w:rsidRPr="009B0FD6">
              <w:rPr>
                <w:b/>
                <w:color w:val="FFFFFF"/>
                <w:sz w:val="20"/>
                <w:szCs w:val="20"/>
                <w:shd w:val="clear" w:color="auto" w:fill="A5A5A5"/>
              </w:rPr>
              <w:t>9.6</w:t>
            </w:r>
          </w:p>
        </w:tc>
        <w:tc>
          <w:tcPr>
            <w:tcW w:w="4883" w:type="dxa"/>
            <w:shd w:val="clear" w:color="auto" w:fill="auto"/>
            <w:vAlign w:val="center"/>
          </w:tcPr>
          <w:p w14:paraId="6FFB9A9B" w14:textId="71EDDE62"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there is a method to remove each type of sensitive data from the application at the end of the required retention policy.</w:t>
            </w:r>
          </w:p>
        </w:tc>
        <w:tc>
          <w:tcPr>
            <w:tcW w:w="835" w:type="dxa"/>
            <w:shd w:val="clear" w:color="auto" w:fill="auto"/>
            <w:vAlign w:val="center"/>
          </w:tcPr>
          <w:p w14:paraId="226718A8" w14:textId="38A9771F"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36" w:type="dxa"/>
            <w:shd w:val="clear" w:color="auto" w:fill="auto"/>
            <w:vAlign w:val="center"/>
          </w:tcPr>
          <w:p w14:paraId="6829B1AE" w14:textId="68E364FF"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36" w:type="dxa"/>
            <w:shd w:val="clear" w:color="auto" w:fill="00B0F0"/>
            <w:vAlign w:val="center"/>
          </w:tcPr>
          <w:p w14:paraId="22925972" w14:textId="2D16AADF"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637E4035" w14:textId="42425891"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1.0</w:t>
            </w:r>
          </w:p>
        </w:tc>
      </w:tr>
      <w:tr w:rsidR="00B32ADE" w:rsidRPr="009B0FD6" w14:paraId="4BE3CB6C"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1B00CAD1" w14:textId="064C8B65" w:rsidR="00B32ADE" w:rsidRPr="009B0FD6" w:rsidRDefault="00B32ADE" w:rsidP="00B32ADE">
            <w:pPr>
              <w:pStyle w:val="TableHeading"/>
            </w:pPr>
            <w:r w:rsidRPr="009B0FD6">
              <w:rPr>
                <w:b/>
                <w:color w:val="FFFFFF"/>
                <w:sz w:val="20"/>
                <w:szCs w:val="20"/>
                <w:shd w:val="clear" w:color="auto" w:fill="A5A5A5"/>
              </w:rPr>
              <w:t>9.7</w:t>
            </w:r>
          </w:p>
        </w:tc>
        <w:tc>
          <w:tcPr>
            <w:tcW w:w="4883" w:type="dxa"/>
            <w:shd w:val="clear" w:color="auto" w:fill="auto"/>
            <w:vAlign w:val="center"/>
          </w:tcPr>
          <w:p w14:paraId="08716E00" w14:textId="418C5791"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the application minimizes the number of parameters in a request, such as hidden fields, Ajax variables, cookies and header values.</w:t>
            </w:r>
          </w:p>
        </w:tc>
        <w:tc>
          <w:tcPr>
            <w:tcW w:w="835" w:type="dxa"/>
            <w:shd w:val="clear" w:color="auto" w:fill="auto"/>
            <w:vAlign w:val="center"/>
          </w:tcPr>
          <w:p w14:paraId="0295A0B7" w14:textId="584BC33E"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36" w:type="dxa"/>
            <w:shd w:val="clear" w:color="auto" w:fill="92D050"/>
            <w:vAlign w:val="center"/>
          </w:tcPr>
          <w:p w14:paraId="41432E20" w14:textId="1F52F4F4"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00B0F0"/>
            <w:vAlign w:val="center"/>
          </w:tcPr>
          <w:p w14:paraId="494D4A75" w14:textId="4D3CFA97"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352E4A43" w14:textId="606F83ED"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2.0</w:t>
            </w:r>
          </w:p>
        </w:tc>
      </w:tr>
      <w:tr w:rsidR="00B32ADE" w:rsidRPr="009B0FD6" w14:paraId="62FE115E"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7CFFDB54" w14:textId="31250F9D" w:rsidR="00B32ADE" w:rsidRPr="009B0FD6" w:rsidRDefault="00B32ADE" w:rsidP="00B32ADE">
            <w:pPr>
              <w:pStyle w:val="TableHeading"/>
            </w:pPr>
            <w:r w:rsidRPr="009B0FD6">
              <w:rPr>
                <w:b/>
                <w:color w:val="FFFFFF"/>
                <w:sz w:val="20"/>
                <w:szCs w:val="20"/>
                <w:shd w:val="clear" w:color="auto" w:fill="A5A5A5"/>
              </w:rPr>
              <w:t>9.8</w:t>
            </w:r>
          </w:p>
        </w:tc>
        <w:tc>
          <w:tcPr>
            <w:tcW w:w="4883" w:type="dxa"/>
            <w:shd w:val="clear" w:color="auto" w:fill="auto"/>
            <w:vAlign w:val="center"/>
          </w:tcPr>
          <w:p w14:paraId="7E8E1155" w14:textId="75D4BED1"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the application has the ability to detect and alert on abnormal numbers of requests for data harvesting for an example screen scraping.</w:t>
            </w:r>
          </w:p>
        </w:tc>
        <w:tc>
          <w:tcPr>
            <w:tcW w:w="835" w:type="dxa"/>
            <w:shd w:val="clear" w:color="auto" w:fill="auto"/>
            <w:vAlign w:val="center"/>
          </w:tcPr>
          <w:p w14:paraId="2B3BF8C5" w14:textId="10AC36A6"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36" w:type="dxa"/>
            <w:shd w:val="clear" w:color="auto" w:fill="auto"/>
            <w:vAlign w:val="center"/>
          </w:tcPr>
          <w:p w14:paraId="36C36007" w14:textId="6BCC1E1D"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36" w:type="dxa"/>
            <w:shd w:val="clear" w:color="auto" w:fill="00B0F0"/>
            <w:vAlign w:val="center"/>
          </w:tcPr>
          <w:p w14:paraId="0047CACF" w14:textId="68741309"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5D3C07A4" w14:textId="63310C8C"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2.0</w:t>
            </w:r>
          </w:p>
        </w:tc>
      </w:tr>
      <w:tr w:rsidR="00B32ADE" w:rsidRPr="009B0FD6" w14:paraId="15755A54"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7ED35DD" w14:textId="6BBB35F1" w:rsidR="00B32ADE" w:rsidRPr="009B0FD6" w:rsidRDefault="00B32ADE" w:rsidP="00B32ADE">
            <w:pPr>
              <w:pStyle w:val="TableHeading"/>
            </w:pPr>
            <w:r w:rsidRPr="009B0FD6">
              <w:rPr>
                <w:b/>
                <w:color w:val="FFFFFF"/>
                <w:sz w:val="20"/>
                <w:szCs w:val="20"/>
                <w:shd w:val="clear" w:color="auto" w:fill="A5A5A5"/>
              </w:rPr>
              <w:t>9.9</w:t>
            </w:r>
          </w:p>
        </w:tc>
        <w:tc>
          <w:tcPr>
            <w:tcW w:w="4883" w:type="dxa"/>
            <w:shd w:val="clear" w:color="auto" w:fill="auto"/>
            <w:vAlign w:val="center"/>
          </w:tcPr>
          <w:p w14:paraId="72383CA5" w14:textId="6146FAFF"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data stored in client side storage (such as HTML5 local storage, session storage, IndexedDB, regular cookies or Flash cookies) does not contain sensitive data or PII.</w:t>
            </w:r>
          </w:p>
        </w:tc>
        <w:tc>
          <w:tcPr>
            <w:tcW w:w="835" w:type="dxa"/>
            <w:shd w:val="clear" w:color="auto" w:fill="FFC000"/>
            <w:vAlign w:val="center"/>
          </w:tcPr>
          <w:p w14:paraId="727B6C37" w14:textId="42AF15A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92D050"/>
            <w:vAlign w:val="center"/>
          </w:tcPr>
          <w:p w14:paraId="03F377F0" w14:textId="2D2B59ED"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00B0F0"/>
            <w:vAlign w:val="center"/>
          </w:tcPr>
          <w:p w14:paraId="2E4CF2B4" w14:textId="6FDDF459"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5907A5ED" w14:textId="6C8C4C9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3.0.1</w:t>
            </w:r>
          </w:p>
        </w:tc>
      </w:tr>
      <w:tr w:rsidR="00B32ADE" w:rsidRPr="009B0FD6" w14:paraId="493A637B"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52170B33" w14:textId="6157C489" w:rsidR="00B32ADE" w:rsidRPr="009B0FD6" w:rsidRDefault="00B32ADE" w:rsidP="00B32ADE">
            <w:pPr>
              <w:pStyle w:val="TableHeading"/>
            </w:pPr>
            <w:r w:rsidRPr="009B0FD6">
              <w:rPr>
                <w:b/>
                <w:color w:val="FFFFFF"/>
                <w:sz w:val="20"/>
                <w:szCs w:val="20"/>
                <w:shd w:val="clear" w:color="auto" w:fill="A5A5A5"/>
              </w:rPr>
              <w:t>9.10</w:t>
            </w:r>
          </w:p>
        </w:tc>
        <w:tc>
          <w:tcPr>
            <w:tcW w:w="4883" w:type="dxa"/>
            <w:shd w:val="clear" w:color="auto" w:fill="auto"/>
            <w:vAlign w:val="center"/>
          </w:tcPr>
          <w:p w14:paraId="591596B1" w14:textId="7F1BB1B4"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accessing sensitive data is logged, if the data is collected under relevant data protection directives or where logging of accesses is required.</w:t>
            </w:r>
          </w:p>
        </w:tc>
        <w:tc>
          <w:tcPr>
            <w:tcW w:w="835" w:type="dxa"/>
            <w:shd w:val="clear" w:color="auto" w:fill="auto"/>
            <w:vAlign w:val="center"/>
          </w:tcPr>
          <w:p w14:paraId="2C42E51C" w14:textId="6BB65C9C"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36" w:type="dxa"/>
            <w:shd w:val="clear" w:color="auto" w:fill="92D050"/>
            <w:vAlign w:val="center"/>
          </w:tcPr>
          <w:p w14:paraId="1D5C30BA" w14:textId="04FB9925"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00B0F0"/>
            <w:vAlign w:val="center"/>
          </w:tcPr>
          <w:p w14:paraId="74C602F8" w14:textId="1613C2AB"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6B6CD529" w14:textId="52F9638E"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3.0</w:t>
            </w:r>
          </w:p>
        </w:tc>
      </w:tr>
      <w:tr w:rsidR="00B32ADE" w:rsidRPr="009B0FD6" w14:paraId="7D699222"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60073A93" w14:textId="446D1C52" w:rsidR="00B32ADE" w:rsidRPr="009B0FD6" w:rsidRDefault="00B32ADE" w:rsidP="00B32ADE">
            <w:pPr>
              <w:pStyle w:val="TableHeading"/>
            </w:pPr>
            <w:r w:rsidRPr="009B0FD6">
              <w:rPr>
                <w:b/>
                <w:color w:val="FFFFFF"/>
                <w:sz w:val="20"/>
                <w:szCs w:val="20"/>
                <w:shd w:val="clear" w:color="auto" w:fill="A5A5A5"/>
              </w:rPr>
              <w:t>9.11</w:t>
            </w:r>
          </w:p>
        </w:tc>
        <w:tc>
          <w:tcPr>
            <w:tcW w:w="4883" w:type="dxa"/>
            <w:shd w:val="clear" w:color="auto" w:fill="auto"/>
            <w:vAlign w:val="center"/>
          </w:tcPr>
          <w:p w14:paraId="105F11E4" w14:textId="4F452B86"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sensitive information maintained in memory is overwritten with zeros as soon as it is no longer required, to mitigate memory dumping attacks.</w:t>
            </w:r>
          </w:p>
        </w:tc>
        <w:tc>
          <w:tcPr>
            <w:tcW w:w="835" w:type="dxa"/>
            <w:shd w:val="clear" w:color="auto" w:fill="auto"/>
            <w:vAlign w:val="center"/>
          </w:tcPr>
          <w:p w14:paraId="2A3E0E4D" w14:textId="4E0BBEA3"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36" w:type="dxa"/>
            <w:shd w:val="clear" w:color="auto" w:fill="92D050"/>
            <w:vAlign w:val="center"/>
          </w:tcPr>
          <w:p w14:paraId="29B77BD6" w14:textId="754E3E0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00B0F0"/>
            <w:vAlign w:val="center"/>
          </w:tcPr>
          <w:p w14:paraId="7F168EBD" w14:textId="514D61B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1F6EEC3D" w14:textId="0BF85F48"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3.0.1</w:t>
            </w:r>
          </w:p>
        </w:tc>
      </w:tr>
    </w:tbl>
    <w:p w14:paraId="56DFD12A" w14:textId="77777777" w:rsidR="00E34115" w:rsidRPr="009B0FD6" w:rsidRDefault="00E34115" w:rsidP="00E34115"/>
    <w:p w14:paraId="60C73087" w14:textId="77777777" w:rsidR="00D71B76" w:rsidRPr="009B0FD6" w:rsidRDefault="00D71B76" w:rsidP="00E34115">
      <w:pPr>
        <w:pStyle w:val="Heading2"/>
        <w:sectPr w:rsidR="00D71B76" w:rsidRPr="009B0FD6" w:rsidSect="008A3549">
          <w:headerReference w:type="even" r:id="rId42"/>
          <w:headerReference w:type="default" r:id="rId43"/>
          <w:footerReference w:type="even" r:id="rId44"/>
          <w:footerReference w:type="default" r:id="rId45"/>
          <w:headerReference w:type="first" r:id="rId46"/>
          <w:pgSz w:w="11900" w:h="16840"/>
          <w:pgMar w:top="1440" w:right="1440" w:bottom="1440" w:left="1440" w:header="708" w:footer="708" w:gutter="0"/>
          <w:cols w:space="708"/>
          <w:titlePg/>
          <w:docGrid w:linePitch="360"/>
        </w:sectPr>
      </w:pPr>
    </w:p>
    <w:p w14:paraId="636828F3" w14:textId="763B6CBB" w:rsidR="00E34115" w:rsidRPr="009B0FD6" w:rsidRDefault="00E34115" w:rsidP="00E34115">
      <w:pPr>
        <w:pStyle w:val="Heading2"/>
      </w:pPr>
      <w:bookmarkStart w:id="58" w:name="_Toc471837499"/>
      <w:r w:rsidRPr="009B0FD6">
        <w:lastRenderedPageBreak/>
        <w:t>References</w:t>
      </w:r>
      <w:bookmarkEnd w:id="58"/>
    </w:p>
    <w:p w14:paraId="2DF7D350" w14:textId="77777777" w:rsidR="00E34115" w:rsidRPr="009B0FD6" w:rsidRDefault="00E34115" w:rsidP="00E34115">
      <w:r w:rsidRPr="009B0FD6">
        <w:t>For more information, please see:</w:t>
      </w:r>
    </w:p>
    <w:p w14:paraId="56269C1B" w14:textId="3A2DAB32" w:rsidR="00835D65" w:rsidRDefault="00835D65" w:rsidP="009D1F1E">
      <w:pPr>
        <w:numPr>
          <w:ilvl w:val="0"/>
          <w:numId w:val="19"/>
        </w:numPr>
        <w:spacing w:before="200" w:after="0" w:line="276" w:lineRule="auto"/>
        <w:ind w:hanging="360"/>
        <w:contextualSpacing/>
      </w:pPr>
      <w:r>
        <w:t xml:space="preserve">Consider using </w:t>
      </w:r>
      <w:hyperlink r:id="rId47" w:history="1">
        <w:r w:rsidRPr="00D53385">
          <w:rPr>
            <w:rStyle w:val="Hyperlink"/>
          </w:rPr>
          <w:t>https://securityheaders.io</w:t>
        </w:r>
      </w:hyperlink>
      <w:r>
        <w:t xml:space="preserve"> to check security and anti-caching headers</w:t>
      </w:r>
    </w:p>
    <w:p w14:paraId="050D68D8" w14:textId="2123B7BC" w:rsidR="00835D65" w:rsidRDefault="00835D65" w:rsidP="00835D65">
      <w:pPr>
        <w:numPr>
          <w:ilvl w:val="0"/>
          <w:numId w:val="19"/>
        </w:numPr>
        <w:spacing w:before="200" w:after="0" w:line="276" w:lineRule="auto"/>
        <w:ind w:hanging="360"/>
        <w:contextualSpacing/>
      </w:pPr>
      <w:r>
        <w:t xml:space="preserve">OWASP Secure Headers project </w:t>
      </w:r>
      <w:hyperlink r:id="rId48" w:history="1">
        <w:r w:rsidRPr="00D53385">
          <w:rPr>
            <w:rStyle w:val="Hyperlink"/>
          </w:rPr>
          <w:t>https://www.owasp.org/index.php/OWASP_Secure_Headers_Project</w:t>
        </w:r>
      </w:hyperlink>
      <w:r>
        <w:t xml:space="preserve"> </w:t>
      </w:r>
    </w:p>
    <w:p w14:paraId="1E33B37D" w14:textId="5509058C" w:rsidR="004E3636" w:rsidRPr="009B0FD6" w:rsidRDefault="004E3636" w:rsidP="009D1F1E">
      <w:pPr>
        <w:numPr>
          <w:ilvl w:val="0"/>
          <w:numId w:val="19"/>
        </w:numPr>
        <w:spacing w:before="200" w:after="0" w:line="276" w:lineRule="auto"/>
        <w:ind w:hanging="360"/>
        <w:contextualSpacing/>
      </w:pPr>
      <w:r w:rsidRPr="009B0FD6">
        <w:t xml:space="preserve">User Privacy Protection Cheat Sheet: </w:t>
      </w:r>
      <w:hyperlink r:id="rId49">
        <w:r w:rsidRPr="009B0FD6">
          <w:rPr>
            <w:color w:val="1155CC"/>
            <w:u w:val="single"/>
          </w:rPr>
          <w:t>https://www.owasp.org/index.php/User_Privacy_Protection_Cheat_Sheet</w:t>
        </w:r>
      </w:hyperlink>
    </w:p>
    <w:p w14:paraId="0F4BF245" w14:textId="77777777" w:rsidR="00DF702A" w:rsidRPr="009B0FD6" w:rsidRDefault="00DF702A" w:rsidP="00BD5F80">
      <w:pPr>
        <w:rPr>
          <w:rFonts w:asciiTheme="majorHAnsi" w:eastAsiaTheme="majorEastAsia" w:hAnsiTheme="majorHAnsi" w:cstheme="majorBidi"/>
          <w:color w:val="2E74B5" w:themeColor="accent1" w:themeShade="BF"/>
          <w:sz w:val="32"/>
          <w:szCs w:val="32"/>
        </w:rPr>
      </w:pPr>
      <w:r w:rsidRPr="009B0FD6">
        <w:br w:type="page"/>
      </w:r>
    </w:p>
    <w:p w14:paraId="6F99F5BD" w14:textId="19545CC5" w:rsidR="00DF702A" w:rsidRPr="009B0FD6" w:rsidRDefault="00DF702A" w:rsidP="00BD5F80">
      <w:pPr>
        <w:pStyle w:val="Heading1"/>
      </w:pPr>
      <w:bookmarkStart w:id="59" w:name="_Toc471837500"/>
      <w:r w:rsidRPr="009B0FD6">
        <w:lastRenderedPageBreak/>
        <w:t xml:space="preserve">V10: Communications </w:t>
      </w:r>
      <w:r w:rsidR="00C801A4" w:rsidRPr="009B0FD6">
        <w:t>s</w:t>
      </w:r>
      <w:r w:rsidRPr="009B0FD6">
        <w:t xml:space="preserve">ecurity </w:t>
      </w:r>
      <w:r w:rsidR="00C801A4" w:rsidRPr="009B0FD6">
        <w:t>v</w:t>
      </w:r>
      <w:r w:rsidRPr="009B0FD6">
        <w:t xml:space="preserve">erification </w:t>
      </w:r>
      <w:r w:rsidR="00C801A4" w:rsidRPr="009B0FD6">
        <w:t>r</w:t>
      </w:r>
      <w:r w:rsidRPr="009B0FD6">
        <w:t>equirements</w:t>
      </w:r>
      <w:bookmarkEnd w:id="59"/>
    </w:p>
    <w:p w14:paraId="2B1F4206" w14:textId="77777777" w:rsidR="00CC340C" w:rsidRPr="009B0FD6" w:rsidRDefault="00CC340C" w:rsidP="00CC340C">
      <w:pPr>
        <w:pStyle w:val="Heading2"/>
      </w:pPr>
      <w:bookmarkStart w:id="60" w:name="_Toc471837501"/>
      <w:r w:rsidRPr="009B0FD6">
        <w:t>Control objective</w:t>
      </w:r>
      <w:bookmarkEnd w:id="60"/>
    </w:p>
    <w:p w14:paraId="749A0AC3" w14:textId="77777777" w:rsidR="004E3636" w:rsidRPr="009B0FD6" w:rsidRDefault="004E3636" w:rsidP="004E3636">
      <w:r w:rsidRPr="009B0FD6">
        <w:t>Ensure that a verified application satisfies the following high level requirements:</w:t>
      </w:r>
    </w:p>
    <w:p w14:paraId="549BC024" w14:textId="6926D526" w:rsidR="004E3636" w:rsidRPr="009B0FD6" w:rsidRDefault="004E3636" w:rsidP="009D1F1E">
      <w:pPr>
        <w:pStyle w:val="ListParagraph"/>
        <w:numPr>
          <w:ilvl w:val="0"/>
          <w:numId w:val="21"/>
        </w:numPr>
      </w:pPr>
      <w:r w:rsidRPr="009B0FD6">
        <w:rPr>
          <w:rFonts w:hint="eastAsia"/>
        </w:rPr>
        <w:t>That TLS is used where sensitive data is transmitted</w:t>
      </w:r>
    </w:p>
    <w:p w14:paraId="76271518" w14:textId="10D816F1" w:rsidR="004E3636" w:rsidRPr="009B0FD6" w:rsidRDefault="004E3636" w:rsidP="009D1F1E">
      <w:pPr>
        <w:pStyle w:val="ListParagraph"/>
        <w:numPr>
          <w:ilvl w:val="0"/>
          <w:numId w:val="21"/>
        </w:numPr>
      </w:pPr>
      <w:r w:rsidRPr="009B0FD6">
        <w:rPr>
          <w:rFonts w:hint="eastAsia"/>
        </w:rPr>
        <w:t>That strong algorithms and ciphers are used at all times.</w:t>
      </w:r>
    </w:p>
    <w:p w14:paraId="22C6520C" w14:textId="77777777" w:rsidR="00CC340C" w:rsidRPr="009B0FD6" w:rsidRDefault="00CC340C" w:rsidP="00CC340C">
      <w:pPr>
        <w:pStyle w:val="Heading2"/>
      </w:pPr>
      <w:bookmarkStart w:id="61" w:name="_Toc471837502"/>
      <w:r w:rsidRPr="009B0FD6">
        <w:t>Requirements</w:t>
      </w:r>
      <w:bookmarkEnd w:id="61"/>
    </w:p>
    <w:tbl>
      <w:tblPr>
        <w:tblStyle w:val="GridTable5DarkAccent3"/>
        <w:tblW w:w="5000" w:type="pct"/>
        <w:tblLook w:val="04A0" w:firstRow="1" w:lastRow="0" w:firstColumn="1" w:lastColumn="0" w:noHBand="0" w:noVBand="1"/>
      </w:tblPr>
      <w:tblGrid>
        <w:gridCol w:w="917"/>
        <w:gridCol w:w="5209"/>
        <w:gridCol w:w="686"/>
        <w:gridCol w:w="687"/>
        <w:gridCol w:w="687"/>
        <w:gridCol w:w="1050"/>
      </w:tblGrid>
      <w:tr w:rsidR="00EA7027" w:rsidRPr="009B0FD6" w14:paraId="0630A220"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796D323B" w14:textId="09AFF0E7" w:rsidR="00EA7027" w:rsidRPr="009B0FD6" w:rsidRDefault="003C52FF" w:rsidP="001B1E6E">
            <w:pPr>
              <w:pStyle w:val="TableHeading"/>
              <w:rPr>
                <w:b/>
              </w:rPr>
            </w:pPr>
            <w:r w:rsidRPr="009B0FD6">
              <w:rPr>
                <w:b/>
              </w:rPr>
              <w:t>#</w:t>
            </w:r>
          </w:p>
        </w:tc>
        <w:tc>
          <w:tcPr>
            <w:tcW w:w="5082" w:type="dxa"/>
            <w:vAlign w:val="center"/>
          </w:tcPr>
          <w:p w14:paraId="6D2CE9CE" w14:textId="77777777" w:rsidR="00EA7027" w:rsidRPr="009B0FD6" w:rsidRDefault="00EA7027" w:rsidP="0006757A">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B0FD6">
              <w:rPr>
                <w:b/>
              </w:rPr>
              <w:t>Description</w:t>
            </w:r>
          </w:p>
        </w:tc>
        <w:tc>
          <w:tcPr>
            <w:tcW w:w="669" w:type="dxa"/>
            <w:vAlign w:val="center"/>
          </w:tcPr>
          <w:p w14:paraId="6F128516"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1</w:t>
            </w:r>
          </w:p>
        </w:tc>
        <w:tc>
          <w:tcPr>
            <w:tcW w:w="670" w:type="dxa"/>
            <w:vAlign w:val="center"/>
          </w:tcPr>
          <w:p w14:paraId="34888392"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2</w:t>
            </w:r>
          </w:p>
        </w:tc>
        <w:tc>
          <w:tcPr>
            <w:tcW w:w="670" w:type="dxa"/>
            <w:vAlign w:val="center"/>
          </w:tcPr>
          <w:p w14:paraId="742C4523"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3</w:t>
            </w:r>
          </w:p>
        </w:tc>
        <w:tc>
          <w:tcPr>
            <w:tcW w:w="1024" w:type="dxa"/>
            <w:vAlign w:val="center"/>
          </w:tcPr>
          <w:p w14:paraId="61654C65"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Since</w:t>
            </w:r>
          </w:p>
        </w:tc>
      </w:tr>
      <w:tr w:rsidR="00B32ADE" w:rsidRPr="009B0FD6" w14:paraId="50948863"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01085815" w14:textId="5C3AA18A" w:rsidR="00B32ADE" w:rsidRPr="009B0FD6" w:rsidRDefault="00B32ADE" w:rsidP="00B32ADE">
            <w:pPr>
              <w:pStyle w:val="TableHeading"/>
            </w:pPr>
            <w:r w:rsidRPr="009B0FD6">
              <w:rPr>
                <w:b/>
                <w:color w:val="FFFFFF"/>
                <w:sz w:val="20"/>
                <w:szCs w:val="20"/>
                <w:shd w:val="clear" w:color="auto" w:fill="A5A5A5"/>
              </w:rPr>
              <w:t>10.1</w:t>
            </w:r>
          </w:p>
        </w:tc>
        <w:tc>
          <w:tcPr>
            <w:tcW w:w="5082" w:type="dxa"/>
            <w:shd w:val="clear" w:color="auto" w:fill="auto"/>
            <w:vAlign w:val="center"/>
          </w:tcPr>
          <w:p w14:paraId="3827CC03" w14:textId="37158CC9"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a path can be built from a trusted CA to each Transport Layer Security (TLS) server certificate, and that each server certificate is valid.</w:t>
            </w:r>
          </w:p>
        </w:tc>
        <w:tc>
          <w:tcPr>
            <w:tcW w:w="669" w:type="dxa"/>
            <w:shd w:val="clear" w:color="auto" w:fill="FFC000"/>
            <w:vAlign w:val="center"/>
          </w:tcPr>
          <w:p w14:paraId="69CA5346" w14:textId="343876E9"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92D050"/>
            <w:vAlign w:val="center"/>
          </w:tcPr>
          <w:p w14:paraId="11E994FA" w14:textId="3C16750A"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00B0F0"/>
            <w:vAlign w:val="center"/>
          </w:tcPr>
          <w:p w14:paraId="4904E78D" w14:textId="435583D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5C33F6EB" w14:textId="2BC1781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1.0</w:t>
            </w:r>
          </w:p>
        </w:tc>
      </w:tr>
      <w:tr w:rsidR="00B32ADE" w:rsidRPr="009B0FD6" w14:paraId="13EF1493"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95" w:type="dxa"/>
          </w:tcPr>
          <w:p w14:paraId="6D4110D5" w14:textId="50540186" w:rsidR="00B32ADE" w:rsidRPr="009B0FD6" w:rsidRDefault="00B32ADE" w:rsidP="00B32ADE">
            <w:pPr>
              <w:pStyle w:val="TableHeading"/>
            </w:pPr>
            <w:r w:rsidRPr="009B0FD6">
              <w:rPr>
                <w:b/>
                <w:color w:val="FFFFFF"/>
                <w:sz w:val="20"/>
                <w:szCs w:val="20"/>
                <w:shd w:val="clear" w:color="auto" w:fill="A5A5A5"/>
              </w:rPr>
              <w:t>10.3</w:t>
            </w:r>
          </w:p>
        </w:tc>
        <w:tc>
          <w:tcPr>
            <w:tcW w:w="5082" w:type="dxa"/>
            <w:shd w:val="clear" w:color="auto" w:fill="auto"/>
            <w:vAlign w:val="center"/>
          </w:tcPr>
          <w:p w14:paraId="742FB788" w14:textId="50C6DC34"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TLS is used for all connections (including both external and backend connections) that are authenticated or that involve sensitive data or functions, and does not fall back to insecure or unencrypted protocols. Ensure the strongest alternative is the preferred algorithm.</w:t>
            </w:r>
          </w:p>
        </w:tc>
        <w:tc>
          <w:tcPr>
            <w:tcW w:w="669" w:type="dxa"/>
            <w:shd w:val="clear" w:color="auto" w:fill="FFC000"/>
            <w:vAlign w:val="center"/>
          </w:tcPr>
          <w:p w14:paraId="65A0DBDB" w14:textId="4C2C7EE8"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92D050"/>
            <w:vAlign w:val="center"/>
          </w:tcPr>
          <w:p w14:paraId="671F5FB6" w14:textId="1B40E025"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00B0F0"/>
            <w:vAlign w:val="center"/>
          </w:tcPr>
          <w:p w14:paraId="39A7AC53" w14:textId="4B54E71C"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708AB282" w14:textId="5EEE054D"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3.0</w:t>
            </w:r>
          </w:p>
        </w:tc>
      </w:tr>
      <w:tr w:rsidR="00B32ADE" w:rsidRPr="009B0FD6" w14:paraId="1B7DB60B"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55F4FBE1" w14:textId="41CB5C14" w:rsidR="00B32ADE" w:rsidRPr="009B0FD6" w:rsidRDefault="00B32ADE" w:rsidP="00B32ADE">
            <w:pPr>
              <w:pStyle w:val="TableHeading"/>
            </w:pPr>
            <w:r w:rsidRPr="009B0FD6">
              <w:rPr>
                <w:b/>
                <w:color w:val="FFFFFF"/>
                <w:sz w:val="20"/>
                <w:szCs w:val="20"/>
                <w:shd w:val="clear" w:color="auto" w:fill="A5A5A5"/>
              </w:rPr>
              <w:t>10.4</w:t>
            </w:r>
          </w:p>
        </w:tc>
        <w:tc>
          <w:tcPr>
            <w:tcW w:w="5082" w:type="dxa"/>
            <w:shd w:val="clear" w:color="auto" w:fill="auto"/>
            <w:vAlign w:val="center"/>
          </w:tcPr>
          <w:p w14:paraId="326FD496" w14:textId="77FA97EB"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backend TLS connection failures are logged.</w:t>
            </w:r>
          </w:p>
        </w:tc>
        <w:tc>
          <w:tcPr>
            <w:tcW w:w="669" w:type="dxa"/>
            <w:shd w:val="clear" w:color="auto" w:fill="auto"/>
            <w:vAlign w:val="center"/>
          </w:tcPr>
          <w:p w14:paraId="073B3CE9" w14:textId="38D7512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670" w:type="dxa"/>
            <w:shd w:val="clear" w:color="auto" w:fill="auto"/>
            <w:vAlign w:val="center"/>
          </w:tcPr>
          <w:p w14:paraId="069C75E3" w14:textId="2998B7E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670" w:type="dxa"/>
            <w:shd w:val="clear" w:color="auto" w:fill="00B0F0"/>
            <w:vAlign w:val="center"/>
          </w:tcPr>
          <w:p w14:paraId="3B6344A1" w14:textId="238053AE"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6A4CB30C" w14:textId="12635DAC"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1.0</w:t>
            </w:r>
          </w:p>
        </w:tc>
      </w:tr>
      <w:tr w:rsidR="00B32ADE" w:rsidRPr="009B0FD6" w14:paraId="416BD484"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95" w:type="dxa"/>
          </w:tcPr>
          <w:p w14:paraId="40BD7FF0" w14:textId="31984269" w:rsidR="00B32ADE" w:rsidRPr="009B0FD6" w:rsidRDefault="00B32ADE" w:rsidP="00B32ADE">
            <w:pPr>
              <w:pStyle w:val="TableHeading"/>
            </w:pPr>
            <w:r w:rsidRPr="009B0FD6">
              <w:rPr>
                <w:b/>
                <w:color w:val="FFFFFF"/>
                <w:sz w:val="20"/>
                <w:szCs w:val="20"/>
                <w:shd w:val="clear" w:color="auto" w:fill="A5A5A5"/>
              </w:rPr>
              <w:t>10.5</w:t>
            </w:r>
          </w:p>
        </w:tc>
        <w:tc>
          <w:tcPr>
            <w:tcW w:w="5082" w:type="dxa"/>
            <w:shd w:val="clear" w:color="auto" w:fill="auto"/>
            <w:vAlign w:val="center"/>
          </w:tcPr>
          <w:p w14:paraId="40E20004" w14:textId="63A31B30"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certificate paths are built and verified for all client certificates using configured trust anchors and revocation information.</w:t>
            </w:r>
          </w:p>
        </w:tc>
        <w:tc>
          <w:tcPr>
            <w:tcW w:w="669" w:type="dxa"/>
            <w:shd w:val="clear" w:color="auto" w:fill="auto"/>
            <w:vAlign w:val="center"/>
          </w:tcPr>
          <w:p w14:paraId="39276D86" w14:textId="3751C247"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70" w:type="dxa"/>
            <w:shd w:val="clear" w:color="auto" w:fill="auto"/>
            <w:vAlign w:val="center"/>
          </w:tcPr>
          <w:p w14:paraId="38A17FE0" w14:textId="62D2F01A"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70" w:type="dxa"/>
            <w:shd w:val="clear" w:color="auto" w:fill="00B0F0"/>
            <w:vAlign w:val="center"/>
          </w:tcPr>
          <w:p w14:paraId="26B3982E" w14:textId="46B7276F"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52E1F473" w14:textId="5F63CB4B"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1.0</w:t>
            </w:r>
          </w:p>
        </w:tc>
      </w:tr>
      <w:tr w:rsidR="00B32ADE" w:rsidRPr="009B0FD6" w14:paraId="595BB8B4"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60C4A5A4" w14:textId="39387323" w:rsidR="00B32ADE" w:rsidRPr="009B0FD6" w:rsidRDefault="00B32ADE" w:rsidP="00B32ADE">
            <w:pPr>
              <w:pStyle w:val="TableHeading"/>
            </w:pPr>
            <w:r w:rsidRPr="009B0FD6">
              <w:rPr>
                <w:b/>
                <w:color w:val="FFFFFF"/>
                <w:sz w:val="20"/>
                <w:szCs w:val="20"/>
                <w:shd w:val="clear" w:color="auto" w:fill="A5A5A5"/>
              </w:rPr>
              <w:t>10.6</w:t>
            </w:r>
          </w:p>
        </w:tc>
        <w:tc>
          <w:tcPr>
            <w:tcW w:w="5082" w:type="dxa"/>
            <w:shd w:val="clear" w:color="auto" w:fill="auto"/>
            <w:vAlign w:val="center"/>
          </w:tcPr>
          <w:p w14:paraId="73136EAC" w14:textId="0356F45B"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all connections to external systems that involve sensitive information or functions are authenticated.</w:t>
            </w:r>
          </w:p>
        </w:tc>
        <w:tc>
          <w:tcPr>
            <w:tcW w:w="669" w:type="dxa"/>
            <w:shd w:val="clear" w:color="auto" w:fill="auto"/>
            <w:vAlign w:val="center"/>
          </w:tcPr>
          <w:p w14:paraId="4B89C47B" w14:textId="5696E799"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670" w:type="dxa"/>
            <w:shd w:val="clear" w:color="auto" w:fill="92D050"/>
            <w:vAlign w:val="center"/>
          </w:tcPr>
          <w:p w14:paraId="7F43703B" w14:textId="68F57F34"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00B0F0"/>
            <w:vAlign w:val="center"/>
          </w:tcPr>
          <w:p w14:paraId="5935878F" w14:textId="2A76973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759E6A2A" w14:textId="385A7267"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1.0</w:t>
            </w:r>
          </w:p>
        </w:tc>
      </w:tr>
      <w:tr w:rsidR="00B32ADE" w:rsidRPr="009B0FD6" w14:paraId="6212D6B1"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95" w:type="dxa"/>
          </w:tcPr>
          <w:p w14:paraId="2EC9BD83" w14:textId="45A5DA02" w:rsidR="00B32ADE" w:rsidRPr="009B0FD6" w:rsidRDefault="00B32ADE" w:rsidP="00B32ADE">
            <w:pPr>
              <w:pStyle w:val="TableHeading"/>
            </w:pPr>
            <w:r w:rsidRPr="009B0FD6">
              <w:rPr>
                <w:b/>
                <w:color w:val="FFFFFF"/>
                <w:sz w:val="20"/>
                <w:szCs w:val="20"/>
                <w:shd w:val="clear" w:color="auto" w:fill="A5A5A5"/>
              </w:rPr>
              <w:t>10.8</w:t>
            </w:r>
          </w:p>
        </w:tc>
        <w:tc>
          <w:tcPr>
            <w:tcW w:w="5082" w:type="dxa"/>
            <w:shd w:val="clear" w:color="auto" w:fill="auto"/>
            <w:vAlign w:val="center"/>
          </w:tcPr>
          <w:p w14:paraId="0C78288E" w14:textId="39E8FA76"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there is a single standard TLS implementation that is used by the application that is configured to operate in an approved mode of operation.</w:t>
            </w:r>
          </w:p>
        </w:tc>
        <w:tc>
          <w:tcPr>
            <w:tcW w:w="669" w:type="dxa"/>
            <w:shd w:val="clear" w:color="auto" w:fill="auto"/>
            <w:vAlign w:val="center"/>
          </w:tcPr>
          <w:p w14:paraId="78B87A84" w14:textId="763FAF32"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70" w:type="dxa"/>
            <w:shd w:val="clear" w:color="auto" w:fill="auto"/>
            <w:vAlign w:val="center"/>
          </w:tcPr>
          <w:p w14:paraId="58411D3A" w14:textId="6D11D167"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70" w:type="dxa"/>
            <w:shd w:val="clear" w:color="auto" w:fill="00B0F0"/>
            <w:vAlign w:val="center"/>
          </w:tcPr>
          <w:p w14:paraId="550B1CE6" w14:textId="7C6A577E"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266093CD" w14:textId="3AF915CB"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1.0</w:t>
            </w:r>
          </w:p>
        </w:tc>
      </w:tr>
      <w:tr w:rsidR="00B32ADE" w:rsidRPr="009B0FD6" w14:paraId="42243E7F"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07C33F7D" w14:textId="06A965D5" w:rsidR="00B32ADE" w:rsidRPr="009B0FD6" w:rsidRDefault="00B32ADE" w:rsidP="00B32ADE">
            <w:pPr>
              <w:pStyle w:val="TableHeading"/>
            </w:pPr>
            <w:r w:rsidRPr="009B0FD6">
              <w:rPr>
                <w:b/>
                <w:color w:val="FFFFFF"/>
                <w:sz w:val="20"/>
                <w:szCs w:val="20"/>
                <w:shd w:val="clear" w:color="auto" w:fill="A5A5A5"/>
              </w:rPr>
              <w:t>10.10</w:t>
            </w:r>
          </w:p>
        </w:tc>
        <w:tc>
          <w:tcPr>
            <w:tcW w:w="5082" w:type="dxa"/>
            <w:shd w:val="clear" w:color="auto" w:fill="auto"/>
            <w:vAlign w:val="center"/>
          </w:tcPr>
          <w:p w14:paraId="68674333" w14:textId="118B8946"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 xml:space="preserve">Verify that TLS certificate public key pinning (HPKP) is implemented with production and backup public keys. For more information, please see the references below. </w:t>
            </w:r>
          </w:p>
        </w:tc>
        <w:tc>
          <w:tcPr>
            <w:tcW w:w="669" w:type="dxa"/>
            <w:shd w:val="clear" w:color="auto" w:fill="auto"/>
            <w:vAlign w:val="center"/>
          </w:tcPr>
          <w:p w14:paraId="5C89DC7C" w14:textId="04311079"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670" w:type="dxa"/>
            <w:shd w:val="clear" w:color="auto" w:fill="92D050"/>
            <w:vAlign w:val="center"/>
          </w:tcPr>
          <w:p w14:paraId="2FDC5C89" w14:textId="40AB3DF8"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00B0F0"/>
            <w:vAlign w:val="center"/>
          </w:tcPr>
          <w:p w14:paraId="33D6C54B" w14:textId="48D2B80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515B99B3" w14:textId="6632F9C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3.0.1</w:t>
            </w:r>
          </w:p>
        </w:tc>
      </w:tr>
      <w:tr w:rsidR="00B32ADE" w:rsidRPr="009B0FD6" w14:paraId="427BB114"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95" w:type="dxa"/>
          </w:tcPr>
          <w:p w14:paraId="037E5925" w14:textId="2BB44D75" w:rsidR="00B32ADE" w:rsidRPr="009B0FD6" w:rsidRDefault="00B32ADE" w:rsidP="00B32ADE">
            <w:pPr>
              <w:pStyle w:val="TableHeading"/>
            </w:pPr>
            <w:r w:rsidRPr="009B0FD6">
              <w:rPr>
                <w:b/>
                <w:color w:val="FFFFFF"/>
                <w:sz w:val="20"/>
                <w:szCs w:val="20"/>
                <w:shd w:val="clear" w:color="auto" w:fill="A5A5A5"/>
              </w:rPr>
              <w:t>10.11</w:t>
            </w:r>
          </w:p>
        </w:tc>
        <w:tc>
          <w:tcPr>
            <w:tcW w:w="5082" w:type="dxa"/>
            <w:shd w:val="clear" w:color="auto" w:fill="auto"/>
            <w:vAlign w:val="center"/>
          </w:tcPr>
          <w:p w14:paraId="212E8D1A" w14:textId="79A8FD8C"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HTTP Strict Transport Security headers are included on all requests and for all subdomains, such as Strict-Transport-Security: max-age=15724800; includeSubdomains</w:t>
            </w:r>
          </w:p>
        </w:tc>
        <w:tc>
          <w:tcPr>
            <w:tcW w:w="669" w:type="dxa"/>
            <w:shd w:val="clear" w:color="auto" w:fill="FFC000"/>
            <w:vAlign w:val="center"/>
          </w:tcPr>
          <w:p w14:paraId="11E7DBD1" w14:textId="14B025BB"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92D050"/>
            <w:vAlign w:val="center"/>
          </w:tcPr>
          <w:p w14:paraId="06E88B57" w14:textId="1BD13AF3"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00B0F0"/>
            <w:vAlign w:val="center"/>
          </w:tcPr>
          <w:p w14:paraId="223634BE" w14:textId="61D08ED0"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14920FFA" w14:textId="4C640D79"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3.0</w:t>
            </w:r>
          </w:p>
        </w:tc>
      </w:tr>
      <w:tr w:rsidR="00B32ADE" w:rsidRPr="009B0FD6" w14:paraId="2DC8DC57"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1E451C24" w14:textId="3F0C5A5F" w:rsidR="00B32ADE" w:rsidRPr="009B0FD6" w:rsidRDefault="00B32ADE" w:rsidP="00B32ADE">
            <w:pPr>
              <w:pStyle w:val="TableHeading"/>
            </w:pPr>
            <w:r w:rsidRPr="009B0FD6">
              <w:rPr>
                <w:b/>
                <w:color w:val="FFFFFF"/>
                <w:sz w:val="20"/>
                <w:szCs w:val="20"/>
                <w:shd w:val="clear" w:color="auto" w:fill="A5A5A5"/>
              </w:rPr>
              <w:t>10.12</w:t>
            </w:r>
          </w:p>
        </w:tc>
        <w:tc>
          <w:tcPr>
            <w:tcW w:w="5082" w:type="dxa"/>
            <w:shd w:val="clear" w:color="auto" w:fill="auto"/>
            <w:vAlign w:val="center"/>
          </w:tcPr>
          <w:p w14:paraId="5C555CAE" w14:textId="6313D812"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production website URL has been submitted to preloaded list of Strict Transport Security domains maintained by web browser vendors. Please see the references below.</w:t>
            </w:r>
          </w:p>
        </w:tc>
        <w:tc>
          <w:tcPr>
            <w:tcW w:w="669" w:type="dxa"/>
            <w:shd w:val="clear" w:color="auto" w:fill="auto"/>
            <w:vAlign w:val="center"/>
          </w:tcPr>
          <w:p w14:paraId="51D1639D" w14:textId="2995A259"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670" w:type="dxa"/>
            <w:shd w:val="clear" w:color="auto" w:fill="auto"/>
            <w:vAlign w:val="center"/>
          </w:tcPr>
          <w:p w14:paraId="68E76728" w14:textId="6422E41A"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670" w:type="dxa"/>
            <w:shd w:val="clear" w:color="auto" w:fill="00B0F0"/>
            <w:vAlign w:val="center"/>
          </w:tcPr>
          <w:p w14:paraId="106D63AB" w14:textId="3EFF7B74"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4F954D72" w14:textId="191DD010"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3.0</w:t>
            </w:r>
          </w:p>
        </w:tc>
      </w:tr>
      <w:tr w:rsidR="00B32ADE" w:rsidRPr="009B0FD6" w14:paraId="05DDC2D7"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95" w:type="dxa"/>
          </w:tcPr>
          <w:p w14:paraId="0DB9CBDA" w14:textId="57F3B252" w:rsidR="00B32ADE" w:rsidRPr="009B0FD6" w:rsidRDefault="00B32ADE" w:rsidP="00B32ADE">
            <w:pPr>
              <w:pStyle w:val="TableHeading"/>
            </w:pPr>
            <w:r w:rsidRPr="009B0FD6">
              <w:rPr>
                <w:b/>
                <w:color w:val="FFFFFF"/>
                <w:sz w:val="20"/>
                <w:szCs w:val="20"/>
                <w:shd w:val="clear" w:color="auto" w:fill="A5A5A5"/>
              </w:rPr>
              <w:lastRenderedPageBreak/>
              <w:t>10.13</w:t>
            </w:r>
          </w:p>
        </w:tc>
        <w:tc>
          <w:tcPr>
            <w:tcW w:w="5082" w:type="dxa"/>
            <w:shd w:val="clear" w:color="auto" w:fill="auto"/>
            <w:vAlign w:val="center"/>
          </w:tcPr>
          <w:p w14:paraId="2BCE204C" w14:textId="4BEE5DFD"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perfect forward secrecy is configured to mitigate passive attackers recording traffic.</w:t>
            </w:r>
          </w:p>
        </w:tc>
        <w:tc>
          <w:tcPr>
            <w:tcW w:w="669" w:type="dxa"/>
            <w:shd w:val="clear" w:color="auto" w:fill="FFC000"/>
            <w:vAlign w:val="center"/>
          </w:tcPr>
          <w:p w14:paraId="1DB9BCA2" w14:textId="1136561F"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92D050"/>
            <w:vAlign w:val="center"/>
          </w:tcPr>
          <w:p w14:paraId="79864F17" w14:textId="343911A4"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00B0F0"/>
            <w:vAlign w:val="center"/>
          </w:tcPr>
          <w:p w14:paraId="3095270F" w14:textId="4CE03F23"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E2EFD9" w:themeFill="accent6" w:themeFillTint="33"/>
            <w:vAlign w:val="center"/>
          </w:tcPr>
          <w:p w14:paraId="65082E1C" w14:textId="60A128A2"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B32ADE" w:rsidRPr="009B0FD6" w14:paraId="7A2F52AC"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27885D57" w14:textId="2E9CD65C" w:rsidR="00B32ADE" w:rsidRPr="009B0FD6" w:rsidRDefault="00B32ADE" w:rsidP="00B32ADE">
            <w:pPr>
              <w:pStyle w:val="TableHeading"/>
            </w:pPr>
            <w:r w:rsidRPr="009B0FD6">
              <w:rPr>
                <w:b/>
                <w:color w:val="FFFFFF"/>
                <w:sz w:val="20"/>
                <w:szCs w:val="20"/>
                <w:shd w:val="clear" w:color="auto" w:fill="A5A5A5"/>
              </w:rPr>
              <w:t>10.14</w:t>
            </w:r>
          </w:p>
        </w:tc>
        <w:tc>
          <w:tcPr>
            <w:tcW w:w="5082" w:type="dxa"/>
            <w:shd w:val="clear" w:color="auto" w:fill="auto"/>
            <w:vAlign w:val="center"/>
          </w:tcPr>
          <w:p w14:paraId="3571A507" w14:textId="3D4CC020"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proper certification revocation, such as Online Certificate Status Protocol (OCSP) Stapling, is enabled and configured.</w:t>
            </w:r>
          </w:p>
        </w:tc>
        <w:tc>
          <w:tcPr>
            <w:tcW w:w="669" w:type="dxa"/>
            <w:shd w:val="clear" w:color="auto" w:fill="FFC000"/>
            <w:vAlign w:val="center"/>
          </w:tcPr>
          <w:p w14:paraId="63D4CFE3" w14:textId="5295F553"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92D050"/>
            <w:vAlign w:val="center"/>
          </w:tcPr>
          <w:p w14:paraId="76382934" w14:textId="561C799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00B0F0"/>
            <w:vAlign w:val="center"/>
          </w:tcPr>
          <w:p w14:paraId="6391A5C0" w14:textId="0D68D649"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6590AC4F" w14:textId="76F19DEE"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3.0</w:t>
            </w:r>
          </w:p>
        </w:tc>
      </w:tr>
      <w:tr w:rsidR="00B32ADE" w:rsidRPr="009B0FD6" w14:paraId="541E7F7E"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95" w:type="dxa"/>
          </w:tcPr>
          <w:p w14:paraId="048399FB" w14:textId="51D859C4" w:rsidR="00B32ADE" w:rsidRPr="009B0FD6" w:rsidRDefault="00B32ADE" w:rsidP="00B32ADE">
            <w:pPr>
              <w:pStyle w:val="TableHeading"/>
            </w:pPr>
            <w:r w:rsidRPr="009B0FD6">
              <w:rPr>
                <w:b/>
                <w:color w:val="FFFFFF"/>
                <w:sz w:val="20"/>
                <w:szCs w:val="20"/>
                <w:shd w:val="clear" w:color="auto" w:fill="A5A5A5"/>
              </w:rPr>
              <w:t>10.15</w:t>
            </w:r>
          </w:p>
        </w:tc>
        <w:tc>
          <w:tcPr>
            <w:tcW w:w="5082" w:type="dxa"/>
            <w:shd w:val="clear" w:color="auto" w:fill="auto"/>
            <w:vAlign w:val="center"/>
          </w:tcPr>
          <w:p w14:paraId="47B6F1A6" w14:textId="6781795C"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only strong algorithms, ciphers, and protocols are used, through all the certificate hierarchy, including root and intermediary certificates of your selected certifying authority.</w:t>
            </w:r>
          </w:p>
        </w:tc>
        <w:tc>
          <w:tcPr>
            <w:tcW w:w="669" w:type="dxa"/>
            <w:shd w:val="clear" w:color="auto" w:fill="FFC000"/>
            <w:vAlign w:val="center"/>
          </w:tcPr>
          <w:p w14:paraId="50614160" w14:textId="10579B99"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92D050"/>
            <w:vAlign w:val="center"/>
          </w:tcPr>
          <w:p w14:paraId="3E15D212" w14:textId="39E73336"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00B0F0"/>
            <w:vAlign w:val="center"/>
          </w:tcPr>
          <w:p w14:paraId="6628E057" w14:textId="0C9CA190"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493367B6" w14:textId="39CA17FD"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3.0</w:t>
            </w:r>
          </w:p>
        </w:tc>
      </w:tr>
      <w:tr w:rsidR="00B32ADE" w:rsidRPr="009B0FD6" w14:paraId="0BC6E537"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310DDE77" w14:textId="73F8A5F1" w:rsidR="00B32ADE" w:rsidRPr="009B0FD6" w:rsidRDefault="00B32ADE" w:rsidP="00B32ADE">
            <w:pPr>
              <w:pStyle w:val="TableHeading"/>
            </w:pPr>
            <w:r w:rsidRPr="009B0FD6">
              <w:rPr>
                <w:b/>
                <w:color w:val="FFFFFF"/>
                <w:sz w:val="20"/>
                <w:szCs w:val="20"/>
                <w:shd w:val="clear" w:color="auto" w:fill="A5A5A5"/>
              </w:rPr>
              <w:t>10.16</w:t>
            </w:r>
          </w:p>
        </w:tc>
        <w:tc>
          <w:tcPr>
            <w:tcW w:w="5082" w:type="dxa"/>
            <w:shd w:val="clear" w:color="auto" w:fill="auto"/>
            <w:vAlign w:val="center"/>
          </w:tcPr>
          <w:p w14:paraId="7C1C3EF6" w14:textId="6D19A4EC"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the TLS settings are in line with current leading practice, particularly as common configurations, ciphers, and algorithms become insecure.</w:t>
            </w:r>
          </w:p>
        </w:tc>
        <w:tc>
          <w:tcPr>
            <w:tcW w:w="669" w:type="dxa"/>
            <w:shd w:val="clear" w:color="auto" w:fill="FFC000"/>
            <w:vAlign w:val="center"/>
          </w:tcPr>
          <w:p w14:paraId="62A86B5C" w14:textId="6AD5E1D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92D050"/>
            <w:vAlign w:val="center"/>
          </w:tcPr>
          <w:p w14:paraId="722B9C55" w14:textId="41211883"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00B0F0"/>
            <w:vAlign w:val="center"/>
          </w:tcPr>
          <w:p w14:paraId="0E196902" w14:textId="35457376"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7FDE3C94" w14:textId="7513D146"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3.0</w:t>
            </w:r>
          </w:p>
        </w:tc>
      </w:tr>
    </w:tbl>
    <w:p w14:paraId="2F1DEB58" w14:textId="77777777" w:rsidR="00E34115" w:rsidRPr="009B0FD6" w:rsidRDefault="00E34115" w:rsidP="00E34115"/>
    <w:p w14:paraId="29DA5601" w14:textId="77777777" w:rsidR="00E34115" w:rsidRPr="009B0FD6" w:rsidRDefault="00E34115" w:rsidP="00E34115">
      <w:pPr>
        <w:pStyle w:val="Heading2"/>
      </w:pPr>
      <w:bookmarkStart w:id="62" w:name="_Toc471837503"/>
      <w:r w:rsidRPr="009B0FD6">
        <w:t>References</w:t>
      </w:r>
      <w:bookmarkEnd w:id="62"/>
    </w:p>
    <w:p w14:paraId="38221F55" w14:textId="77777777" w:rsidR="00E34115" w:rsidRPr="009B0FD6" w:rsidRDefault="00E34115" w:rsidP="00E34115">
      <w:r w:rsidRPr="009B0FD6">
        <w:t>For more information, please see:</w:t>
      </w:r>
    </w:p>
    <w:p w14:paraId="62A6FA03" w14:textId="25B7807A" w:rsidR="00424FB9" w:rsidRPr="009B0FD6" w:rsidRDefault="00424FB9" w:rsidP="009D1F1E">
      <w:pPr>
        <w:pStyle w:val="ListParagraph"/>
        <w:numPr>
          <w:ilvl w:val="0"/>
          <w:numId w:val="2"/>
        </w:numPr>
      </w:pPr>
      <w:r w:rsidRPr="009B0FD6">
        <w:rPr>
          <w:b/>
        </w:rPr>
        <w:t xml:space="preserve">OWASP – TLS Cheat Sheet. </w:t>
      </w:r>
      <w:hyperlink r:id="rId50" w:history="1">
        <w:r w:rsidRPr="009B0FD6">
          <w:rPr>
            <w:rStyle w:val="Hyperlink"/>
          </w:rPr>
          <w:t>https://www.owasp.org/index.php/Transport_Layer_Protection_Cheat_Sheet</w:t>
        </w:r>
      </w:hyperlink>
      <w:r w:rsidRPr="009B0FD6">
        <w:t xml:space="preserve"> </w:t>
      </w:r>
    </w:p>
    <w:p w14:paraId="6EA0967D" w14:textId="26954386" w:rsidR="00085FFB" w:rsidRPr="009B0FD6" w:rsidRDefault="00424FB9" w:rsidP="009D1F1E">
      <w:pPr>
        <w:pStyle w:val="ListParagraph"/>
        <w:numPr>
          <w:ilvl w:val="0"/>
          <w:numId w:val="2"/>
        </w:numPr>
      </w:pPr>
      <w:r w:rsidRPr="009B0FD6">
        <w:rPr>
          <w:b/>
        </w:rPr>
        <w:t>Notes on “A</w:t>
      </w:r>
      <w:r w:rsidR="00085FFB" w:rsidRPr="009B0FD6">
        <w:rPr>
          <w:b/>
        </w:rPr>
        <w:t>pproved modes of TLS</w:t>
      </w:r>
      <w:r w:rsidRPr="009B0FD6">
        <w:rPr>
          <w:b/>
        </w:rPr>
        <w:t>”</w:t>
      </w:r>
      <w:r w:rsidR="00085FFB" w:rsidRPr="009B0FD6">
        <w:t xml:space="preserve">. In the past, the ASVS referred to the US standard FIPS 140-2, but as a global standard, applying US standards this can be difficult, contradictory, or confusing to apply. A better method of achieving compliance with 10.8 would be to </w:t>
      </w:r>
      <w:r w:rsidR="00C2350A" w:rsidRPr="009B0FD6">
        <w:t>review guides such as (</w:t>
      </w:r>
      <w:hyperlink r:id="rId51" w:history="1">
        <w:r w:rsidR="00C2350A" w:rsidRPr="009B0FD6">
          <w:rPr>
            <w:rStyle w:val="Hyperlink"/>
          </w:rPr>
          <w:t>https://wiki.mozilla.org/Security/Server_Side_TLS)</w:t>
        </w:r>
      </w:hyperlink>
      <w:r w:rsidR="00C2350A" w:rsidRPr="009B0FD6">
        <w:t>, generate known good configurations (</w:t>
      </w:r>
      <w:hyperlink r:id="rId52" w:history="1">
        <w:r w:rsidR="00C2350A" w:rsidRPr="009B0FD6">
          <w:rPr>
            <w:rStyle w:val="Hyperlink"/>
          </w:rPr>
          <w:t>https://mozilla.github.io/server-side-tls/ssl-config-generator/</w:t>
        </w:r>
      </w:hyperlink>
      <w:r w:rsidR="00C2350A" w:rsidRPr="009B0FD6">
        <w:t xml:space="preserve">), and </w:t>
      </w:r>
      <w:r w:rsidR="00085FFB" w:rsidRPr="009B0FD6">
        <w:t>use known TLS evaluation tools, such as sslyze, various vulnerability scanners or trusted TLS online assessment services to obtain a desired level of security.</w:t>
      </w:r>
      <w:r w:rsidR="00401AC6" w:rsidRPr="009B0FD6">
        <w:t xml:space="preserve"> In general, we see non-compliance for this section being the use of outdated or insecure ciphers and algorithms, the lack of perfect forward secrecy, outdated or insecure SSL protocols, </w:t>
      </w:r>
      <w:r w:rsidR="00653FC6" w:rsidRPr="009B0FD6">
        <w:t xml:space="preserve">weak preferred ciphers, </w:t>
      </w:r>
      <w:r w:rsidR="00401AC6" w:rsidRPr="009B0FD6">
        <w:t xml:space="preserve">and so on. </w:t>
      </w:r>
    </w:p>
    <w:p w14:paraId="2097EB38" w14:textId="501FFE83" w:rsidR="00647177" w:rsidRPr="009B0FD6" w:rsidRDefault="00647177" w:rsidP="009D1F1E">
      <w:pPr>
        <w:pStyle w:val="ListParagraph"/>
        <w:numPr>
          <w:ilvl w:val="0"/>
          <w:numId w:val="2"/>
        </w:numPr>
      </w:pPr>
      <w:r w:rsidRPr="009B0FD6">
        <w:rPr>
          <w:b/>
        </w:rPr>
        <w:t>Certificate pinning</w:t>
      </w:r>
      <w:r w:rsidRPr="009B0FD6">
        <w:t xml:space="preserve">. For more information please review </w:t>
      </w:r>
      <w:hyperlink r:id="rId53" w:history="1">
        <w:r w:rsidRPr="009B0FD6">
          <w:rPr>
            <w:rStyle w:val="Hyperlink"/>
          </w:rPr>
          <w:t>https://tools.ietf.org/html/rfc7469</w:t>
        </w:r>
      </w:hyperlink>
      <w:r w:rsidRPr="009B0FD6">
        <w:t xml:space="preserve">. The rationale behind certificate pinning for </w:t>
      </w:r>
      <w:r w:rsidRPr="009B0FD6">
        <w:lastRenderedPageBreak/>
        <w:t xml:space="preserve">production and backup keys is business continuity - see </w:t>
      </w:r>
      <w:hyperlink r:id="rId54" w:history="1">
        <w:r w:rsidRPr="009B0FD6">
          <w:rPr>
            <w:rStyle w:val="Hyperlink"/>
          </w:rPr>
          <w:t>https://noncombatant.org/2015/05/01/about-http-public-key-pinning/</w:t>
        </w:r>
      </w:hyperlink>
      <w:r w:rsidRPr="009B0FD6">
        <w:t xml:space="preserve"> </w:t>
      </w:r>
    </w:p>
    <w:p w14:paraId="3022AEF5" w14:textId="7673B9C8" w:rsidR="000D7615" w:rsidRPr="009B0FD6" w:rsidRDefault="000D7615" w:rsidP="000D7615">
      <w:pPr>
        <w:pStyle w:val="ListParagraph"/>
        <w:numPr>
          <w:ilvl w:val="0"/>
          <w:numId w:val="2"/>
        </w:numPr>
      </w:pPr>
      <w:r w:rsidRPr="009B0FD6">
        <w:t>OWASP Certificate Pinning Cheat Sheet</w:t>
      </w:r>
      <w:r w:rsidRPr="009B0FD6">
        <w:br/>
      </w:r>
      <w:hyperlink r:id="rId55" w:history="1">
        <w:r w:rsidRPr="009B0FD6">
          <w:rPr>
            <w:rStyle w:val="Hyperlink"/>
          </w:rPr>
          <w:t>https://www.owasp.org/index.php/Pinning_Cheat_Sheet</w:t>
        </w:r>
      </w:hyperlink>
      <w:r w:rsidRPr="009B0FD6">
        <w:t xml:space="preserve"> </w:t>
      </w:r>
    </w:p>
    <w:p w14:paraId="6A0C57E8" w14:textId="50AB37D3" w:rsidR="000D7615" w:rsidRPr="009B0FD6" w:rsidRDefault="000D7615" w:rsidP="000D7615">
      <w:pPr>
        <w:pStyle w:val="ListParagraph"/>
        <w:numPr>
          <w:ilvl w:val="0"/>
          <w:numId w:val="2"/>
        </w:numPr>
      </w:pPr>
      <w:r w:rsidRPr="009B0FD6">
        <w:t>OWASP Certificate and Public Key Pinning</w:t>
      </w:r>
      <w:r w:rsidRPr="009B0FD6">
        <w:br/>
      </w:r>
      <w:hyperlink r:id="rId56" w:history="1">
        <w:r w:rsidRPr="009B0FD6">
          <w:rPr>
            <w:rStyle w:val="Hyperlink"/>
          </w:rPr>
          <w:t>https://www.owasp.org/index.php/Certificate_and_Public_Key_Pinning</w:t>
        </w:r>
      </w:hyperlink>
      <w:r w:rsidRPr="009B0FD6">
        <w:t xml:space="preserve"> </w:t>
      </w:r>
    </w:p>
    <w:p w14:paraId="2A8A3E83" w14:textId="53897164" w:rsidR="000D7615" w:rsidRPr="009B0FD6" w:rsidRDefault="000D7615" w:rsidP="009D1F1E">
      <w:pPr>
        <w:pStyle w:val="ListParagraph"/>
        <w:numPr>
          <w:ilvl w:val="0"/>
          <w:numId w:val="2"/>
        </w:numPr>
      </w:pPr>
      <w:r w:rsidRPr="009B0FD6">
        <w:t xml:space="preserve">Time of first use (TOFU) Pinning </w:t>
      </w:r>
      <w:r w:rsidRPr="009B0FD6">
        <w:br/>
      </w:r>
      <w:hyperlink r:id="rId57" w:history="1">
        <w:r w:rsidRPr="009B0FD6">
          <w:rPr>
            <w:rStyle w:val="Hyperlink"/>
          </w:rPr>
          <w:t>https://developer.mozilla.org/en/docs/Web/Security/Public_Key_Pinning</w:t>
        </w:r>
      </w:hyperlink>
    </w:p>
    <w:p w14:paraId="3BBAD5FC" w14:textId="5ACFFE11" w:rsidR="003C52FF" w:rsidRPr="009B0FD6" w:rsidRDefault="003657C8" w:rsidP="009D1F1E">
      <w:pPr>
        <w:pStyle w:val="ListParagraph"/>
        <w:numPr>
          <w:ilvl w:val="0"/>
          <w:numId w:val="2"/>
        </w:numPr>
      </w:pPr>
      <w:r w:rsidRPr="009B0FD6">
        <w:rPr>
          <w:b/>
        </w:rPr>
        <w:t>Pre-loading HTTP Strict Transport Security</w:t>
      </w:r>
      <w:r w:rsidRPr="009B0FD6">
        <w:rPr>
          <w:b/>
        </w:rPr>
        <w:br/>
      </w:r>
      <w:hyperlink r:id="rId58" w:history="1">
        <w:r w:rsidRPr="009B0FD6">
          <w:rPr>
            <w:rStyle w:val="Hyperlink"/>
          </w:rPr>
          <w:t>https://www.chromium.org/hsts</w:t>
        </w:r>
      </w:hyperlink>
      <w:r w:rsidRPr="009B0FD6">
        <w:t xml:space="preserve"> </w:t>
      </w:r>
    </w:p>
    <w:p w14:paraId="2E5BCB6A" w14:textId="77777777" w:rsidR="00DF702A" w:rsidRPr="009B0FD6" w:rsidRDefault="00DF702A" w:rsidP="00BD5F80">
      <w:pPr>
        <w:rPr>
          <w:rFonts w:asciiTheme="majorHAnsi" w:eastAsiaTheme="majorEastAsia" w:hAnsiTheme="majorHAnsi" w:cstheme="majorBidi"/>
          <w:color w:val="2E74B5" w:themeColor="accent1" w:themeShade="BF"/>
          <w:sz w:val="32"/>
          <w:szCs w:val="32"/>
        </w:rPr>
      </w:pPr>
      <w:r w:rsidRPr="009B0FD6">
        <w:br w:type="page"/>
      </w:r>
    </w:p>
    <w:p w14:paraId="12975D4E" w14:textId="0B0EECBE" w:rsidR="00DF702A" w:rsidRPr="009B0FD6" w:rsidRDefault="00DF702A" w:rsidP="00BD5F80">
      <w:pPr>
        <w:pStyle w:val="Heading1"/>
      </w:pPr>
      <w:bookmarkStart w:id="63" w:name="_Toc471837504"/>
      <w:r w:rsidRPr="009B0FD6">
        <w:lastRenderedPageBreak/>
        <w:t xml:space="preserve">V11: </w:t>
      </w:r>
      <w:r w:rsidR="005D41AB" w:rsidRPr="009B0FD6">
        <w:t>HTTP s</w:t>
      </w:r>
      <w:r w:rsidRPr="009B0FD6">
        <w:t xml:space="preserve">ecurity </w:t>
      </w:r>
      <w:r w:rsidR="00C801A4" w:rsidRPr="009B0FD6">
        <w:t>configuration v</w:t>
      </w:r>
      <w:r w:rsidRPr="009B0FD6">
        <w:t xml:space="preserve">erification </w:t>
      </w:r>
      <w:r w:rsidR="00C801A4" w:rsidRPr="009B0FD6">
        <w:t>r</w:t>
      </w:r>
      <w:r w:rsidRPr="009B0FD6">
        <w:t>equirements</w:t>
      </w:r>
      <w:bookmarkEnd w:id="63"/>
    </w:p>
    <w:p w14:paraId="7423E38F" w14:textId="77777777" w:rsidR="00CC340C" w:rsidRPr="009B0FD6" w:rsidRDefault="00CC340C" w:rsidP="00CC340C">
      <w:pPr>
        <w:pStyle w:val="Heading2"/>
      </w:pPr>
      <w:bookmarkStart w:id="64" w:name="_Toc471837505"/>
      <w:r w:rsidRPr="009B0FD6">
        <w:t>Control objective</w:t>
      </w:r>
      <w:bookmarkEnd w:id="64"/>
    </w:p>
    <w:p w14:paraId="264C761A" w14:textId="77777777" w:rsidR="00364297" w:rsidRPr="009B0FD6" w:rsidRDefault="00364297" w:rsidP="00364297">
      <w:r w:rsidRPr="009B0FD6">
        <w:t>Ensure that a verified application satisfies the following high level requirements:</w:t>
      </w:r>
    </w:p>
    <w:p w14:paraId="5E5B8CE0" w14:textId="78AD4B6D" w:rsidR="00364297" w:rsidRPr="009B0FD6" w:rsidRDefault="00364297" w:rsidP="009D1F1E">
      <w:pPr>
        <w:pStyle w:val="ListParagraph"/>
        <w:numPr>
          <w:ilvl w:val="0"/>
          <w:numId w:val="20"/>
        </w:numPr>
      </w:pPr>
      <w:r w:rsidRPr="009B0FD6">
        <w:rPr>
          <w:rFonts w:hint="eastAsia"/>
        </w:rPr>
        <w:t xml:space="preserve">The application server is suitably hardened from a default configuration </w:t>
      </w:r>
    </w:p>
    <w:p w14:paraId="79384783" w14:textId="66F7C0CC" w:rsidR="00364297" w:rsidRPr="009B0FD6" w:rsidRDefault="00364297" w:rsidP="009D1F1E">
      <w:pPr>
        <w:pStyle w:val="ListParagraph"/>
        <w:numPr>
          <w:ilvl w:val="0"/>
          <w:numId w:val="20"/>
        </w:numPr>
      </w:pPr>
      <w:r w:rsidRPr="009B0FD6">
        <w:rPr>
          <w:rFonts w:hint="eastAsia"/>
        </w:rPr>
        <w:t>HTTP responses contain a safe character set in the content type header.</w:t>
      </w:r>
    </w:p>
    <w:p w14:paraId="1AB628A5" w14:textId="77777777" w:rsidR="00CC340C" w:rsidRPr="009B0FD6" w:rsidRDefault="00CC340C" w:rsidP="00CC340C">
      <w:pPr>
        <w:pStyle w:val="Heading2"/>
      </w:pPr>
      <w:bookmarkStart w:id="65" w:name="_Toc471837506"/>
      <w:r w:rsidRPr="009B0FD6">
        <w:t>Requirements</w:t>
      </w:r>
      <w:bookmarkEnd w:id="65"/>
    </w:p>
    <w:tbl>
      <w:tblPr>
        <w:tblStyle w:val="GridTable5DarkAccent3"/>
        <w:tblW w:w="5000" w:type="pct"/>
        <w:tblLook w:val="04A0" w:firstRow="1" w:lastRow="0" w:firstColumn="1" w:lastColumn="0" w:noHBand="0" w:noVBand="1"/>
      </w:tblPr>
      <w:tblGrid>
        <w:gridCol w:w="932"/>
        <w:gridCol w:w="4472"/>
        <w:gridCol w:w="888"/>
        <w:gridCol w:w="888"/>
        <w:gridCol w:w="888"/>
        <w:gridCol w:w="1168"/>
      </w:tblGrid>
      <w:tr w:rsidR="003C52FF" w:rsidRPr="009B0FD6" w14:paraId="098B2BA7"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32807DA" w14:textId="77777777" w:rsidR="003C52FF" w:rsidRPr="009B0FD6" w:rsidRDefault="003C52FF" w:rsidP="00A804AA">
            <w:pPr>
              <w:pStyle w:val="TableHeading"/>
              <w:rPr>
                <w:b/>
              </w:rPr>
            </w:pPr>
            <w:r w:rsidRPr="009B0FD6">
              <w:rPr>
                <w:b/>
              </w:rPr>
              <w:t>#</w:t>
            </w:r>
          </w:p>
        </w:tc>
        <w:tc>
          <w:tcPr>
            <w:tcW w:w="4363" w:type="dxa"/>
            <w:vAlign w:val="center"/>
          </w:tcPr>
          <w:p w14:paraId="71C1FD86" w14:textId="77777777" w:rsidR="003C52FF" w:rsidRPr="009B0FD6" w:rsidRDefault="003C52FF" w:rsidP="00A804AA">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B0FD6">
              <w:rPr>
                <w:b/>
              </w:rPr>
              <w:t>Description</w:t>
            </w:r>
          </w:p>
        </w:tc>
        <w:tc>
          <w:tcPr>
            <w:tcW w:w="866" w:type="dxa"/>
            <w:vAlign w:val="center"/>
          </w:tcPr>
          <w:p w14:paraId="3A27FAE3"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1</w:t>
            </w:r>
          </w:p>
        </w:tc>
        <w:tc>
          <w:tcPr>
            <w:tcW w:w="866" w:type="dxa"/>
            <w:vAlign w:val="center"/>
          </w:tcPr>
          <w:p w14:paraId="2AD09E06"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2</w:t>
            </w:r>
          </w:p>
        </w:tc>
        <w:tc>
          <w:tcPr>
            <w:tcW w:w="866" w:type="dxa"/>
            <w:vAlign w:val="center"/>
          </w:tcPr>
          <w:p w14:paraId="204B1191"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3</w:t>
            </w:r>
          </w:p>
        </w:tc>
        <w:tc>
          <w:tcPr>
            <w:tcW w:w="1139" w:type="dxa"/>
            <w:vAlign w:val="center"/>
          </w:tcPr>
          <w:p w14:paraId="7AEDA2CA"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Since</w:t>
            </w:r>
          </w:p>
        </w:tc>
      </w:tr>
      <w:tr w:rsidR="00B32ADE" w:rsidRPr="009B0FD6" w14:paraId="1BBF0FBE"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F9C6471" w14:textId="7B246CEA" w:rsidR="00B32ADE" w:rsidRPr="009B0FD6" w:rsidRDefault="00B32ADE" w:rsidP="00B32ADE">
            <w:pPr>
              <w:pStyle w:val="TableHeading"/>
            </w:pPr>
            <w:r w:rsidRPr="009B0FD6">
              <w:rPr>
                <w:b/>
                <w:color w:val="FFFFFF"/>
                <w:sz w:val="20"/>
                <w:szCs w:val="20"/>
                <w:shd w:val="clear" w:color="auto" w:fill="A5A5A5"/>
              </w:rPr>
              <w:t>11.1</w:t>
            </w:r>
          </w:p>
        </w:tc>
        <w:tc>
          <w:tcPr>
            <w:tcW w:w="4363" w:type="dxa"/>
            <w:shd w:val="clear" w:color="auto" w:fill="auto"/>
            <w:vAlign w:val="center"/>
          </w:tcPr>
          <w:p w14:paraId="6DC6207C" w14:textId="69002622"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 application accepts only a defined set of required HTTP request methods, such as GET and POST are accepted, and unused methods (e.g. TRACE, PUT, and DELETE) are explicitly blocked.</w:t>
            </w:r>
          </w:p>
        </w:tc>
        <w:tc>
          <w:tcPr>
            <w:tcW w:w="866" w:type="dxa"/>
            <w:shd w:val="clear" w:color="auto" w:fill="FFC000"/>
            <w:vAlign w:val="center"/>
          </w:tcPr>
          <w:p w14:paraId="64D9224A" w14:textId="0DA0920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866" w:type="dxa"/>
            <w:shd w:val="clear" w:color="auto" w:fill="92D050"/>
            <w:vAlign w:val="center"/>
          </w:tcPr>
          <w:p w14:paraId="79056ACA" w14:textId="58FFA80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866" w:type="dxa"/>
            <w:shd w:val="clear" w:color="auto" w:fill="00B0F0"/>
            <w:vAlign w:val="center"/>
          </w:tcPr>
          <w:p w14:paraId="5FDEB587" w14:textId="4F30B24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1139" w:type="dxa"/>
            <w:shd w:val="clear" w:color="auto" w:fill="auto"/>
            <w:vAlign w:val="center"/>
          </w:tcPr>
          <w:p w14:paraId="7DE6D67A" w14:textId="67115E6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16F4CF7C"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B165A58" w14:textId="3F7336A8" w:rsidR="00B32ADE" w:rsidRPr="009B0FD6" w:rsidRDefault="00B32ADE" w:rsidP="00B32ADE">
            <w:pPr>
              <w:pStyle w:val="TableHeading"/>
            </w:pPr>
            <w:r w:rsidRPr="009B0FD6">
              <w:rPr>
                <w:b/>
                <w:color w:val="FFFFFF"/>
                <w:sz w:val="20"/>
                <w:szCs w:val="20"/>
                <w:shd w:val="clear" w:color="auto" w:fill="A5A5A5"/>
              </w:rPr>
              <w:t>11.2</w:t>
            </w:r>
          </w:p>
        </w:tc>
        <w:tc>
          <w:tcPr>
            <w:tcW w:w="4363" w:type="dxa"/>
            <w:shd w:val="clear" w:color="auto" w:fill="auto"/>
            <w:vAlign w:val="center"/>
          </w:tcPr>
          <w:p w14:paraId="6394B00B" w14:textId="45C3D53F"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every HTTP response contains a content type header specifying a safe character set (e.g., UTF-8, ISO 8859-1).</w:t>
            </w:r>
          </w:p>
        </w:tc>
        <w:tc>
          <w:tcPr>
            <w:tcW w:w="866" w:type="dxa"/>
            <w:shd w:val="clear" w:color="auto" w:fill="FFC000"/>
            <w:vAlign w:val="center"/>
          </w:tcPr>
          <w:p w14:paraId="5A327A2D" w14:textId="4F2B5E0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866" w:type="dxa"/>
            <w:shd w:val="clear" w:color="auto" w:fill="92D050"/>
            <w:vAlign w:val="center"/>
          </w:tcPr>
          <w:p w14:paraId="5D85E491" w14:textId="60777B7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866" w:type="dxa"/>
            <w:shd w:val="clear" w:color="auto" w:fill="00B0F0"/>
            <w:vAlign w:val="center"/>
          </w:tcPr>
          <w:p w14:paraId="749E6ECE" w14:textId="4A8B623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1139" w:type="dxa"/>
            <w:shd w:val="clear" w:color="auto" w:fill="auto"/>
            <w:vAlign w:val="center"/>
          </w:tcPr>
          <w:p w14:paraId="7D0DD6C2" w14:textId="6C4441E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4784EF37"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8C87707" w14:textId="4204A95E" w:rsidR="00B32ADE" w:rsidRPr="009B0FD6" w:rsidRDefault="00B32ADE" w:rsidP="00B32ADE">
            <w:pPr>
              <w:pStyle w:val="TableHeading"/>
            </w:pPr>
            <w:r w:rsidRPr="009B0FD6">
              <w:rPr>
                <w:b/>
                <w:color w:val="FFFFFF"/>
                <w:sz w:val="20"/>
                <w:szCs w:val="20"/>
                <w:shd w:val="clear" w:color="auto" w:fill="A5A5A5"/>
              </w:rPr>
              <w:t>11.3</w:t>
            </w:r>
          </w:p>
        </w:tc>
        <w:tc>
          <w:tcPr>
            <w:tcW w:w="4363" w:type="dxa"/>
            <w:shd w:val="clear" w:color="auto" w:fill="auto"/>
            <w:vAlign w:val="center"/>
          </w:tcPr>
          <w:p w14:paraId="4D8B1D1C" w14:textId="0F651A8D"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HTTP headers added by a trusted proxy or SSO devices, such as a bearer token, are authenticated by the application.</w:t>
            </w:r>
          </w:p>
        </w:tc>
        <w:tc>
          <w:tcPr>
            <w:tcW w:w="866" w:type="dxa"/>
            <w:shd w:val="clear" w:color="auto" w:fill="auto"/>
            <w:vAlign w:val="center"/>
          </w:tcPr>
          <w:p w14:paraId="6CE8A5A4" w14:textId="25334E5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3427890D" w14:textId="4DBF1B8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866" w:type="dxa"/>
            <w:shd w:val="clear" w:color="auto" w:fill="00B0F0"/>
            <w:vAlign w:val="center"/>
          </w:tcPr>
          <w:p w14:paraId="6BC196F4" w14:textId="2B5B149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1139" w:type="dxa"/>
            <w:shd w:val="clear" w:color="auto" w:fill="auto"/>
            <w:vAlign w:val="center"/>
          </w:tcPr>
          <w:p w14:paraId="7CC909AB" w14:textId="49B7A13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5C9AEDB3"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1AAB772" w14:textId="47E248ED" w:rsidR="00B32ADE" w:rsidRPr="009B0FD6" w:rsidRDefault="00B32ADE" w:rsidP="00B32ADE">
            <w:pPr>
              <w:pStyle w:val="TableHeading"/>
            </w:pPr>
            <w:r w:rsidRPr="009B0FD6">
              <w:rPr>
                <w:b/>
                <w:color w:val="FFFFFF"/>
                <w:sz w:val="20"/>
                <w:szCs w:val="20"/>
                <w:shd w:val="clear" w:color="auto" w:fill="A5A5A5"/>
              </w:rPr>
              <w:t>11.4</w:t>
            </w:r>
          </w:p>
        </w:tc>
        <w:tc>
          <w:tcPr>
            <w:tcW w:w="4363" w:type="dxa"/>
            <w:shd w:val="clear" w:color="auto" w:fill="auto"/>
            <w:vAlign w:val="center"/>
          </w:tcPr>
          <w:p w14:paraId="5D4C41CA" w14:textId="112E6CDE"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 suitable X-FRAME-OPTIONS header is in use for sites where content should not be viewed in a 3rd-party X-Frame.</w:t>
            </w:r>
          </w:p>
        </w:tc>
        <w:tc>
          <w:tcPr>
            <w:tcW w:w="866" w:type="dxa"/>
            <w:shd w:val="clear" w:color="auto" w:fill="auto"/>
            <w:vAlign w:val="center"/>
          </w:tcPr>
          <w:p w14:paraId="5184D71F" w14:textId="13CA76D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703D99F3" w14:textId="44C7C5F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866" w:type="dxa"/>
            <w:shd w:val="clear" w:color="auto" w:fill="00B0F0"/>
            <w:vAlign w:val="center"/>
          </w:tcPr>
          <w:p w14:paraId="0647E961" w14:textId="7EFD911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1139" w:type="dxa"/>
            <w:shd w:val="clear" w:color="auto" w:fill="auto"/>
            <w:vAlign w:val="center"/>
          </w:tcPr>
          <w:p w14:paraId="0FD0E983" w14:textId="25FA0A5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r w:rsidR="00B32ADE" w:rsidRPr="009B0FD6" w14:paraId="285F62A9"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E9DE530" w14:textId="4F147467" w:rsidR="00B32ADE" w:rsidRPr="009B0FD6" w:rsidRDefault="00B32ADE" w:rsidP="00B32ADE">
            <w:pPr>
              <w:pStyle w:val="TableHeading"/>
            </w:pPr>
            <w:r w:rsidRPr="009B0FD6">
              <w:rPr>
                <w:b/>
                <w:color w:val="FFFFFF"/>
                <w:sz w:val="20"/>
                <w:szCs w:val="20"/>
                <w:shd w:val="clear" w:color="auto" w:fill="A5A5A5"/>
              </w:rPr>
              <w:t>11.5</w:t>
            </w:r>
          </w:p>
        </w:tc>
        <w:tc>
          <w:tcPr>
            <w:tcW w:w="4363" w:type="dxa"/>
            <w:shd w:val="clear" w:color="auto" w:fill="auto"/>
            <w:vAlign w:val="center"/>
          </w:tcPr>
          <w:p w14:paraId="4A6E3143" w14:textId="744D4D88"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 HTTP headers or any part of the HTTP response do not expose detailed version information of system components.</w:t>
            </w:r>
          </w:p>
        </w:tc>
        <w:tc>
          <w:tcPr>
            <w:tcW w:w="866" w:type="dxa"/>
            <w:shd w:val="clear" w:color="auto" w:fill="FFC000"/>
            <w:vAlign w:val="center"/>
          </w:tcPr>
          <w:p w14:paraId="0064B47B" w14:textId="09D75E04"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866" w:type="dxa"/>
            <w:shd w:val="clear" w:color="auto" w:fill="92D050"/>
            <w:vAlign w:val="center"/>
          </w:tcPr>
          <w:p w14:paraId="326C7DB2" w14:textId="6681E82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866" w:type="dxa"/>
            <w:shd w:val="clear" w:color="auto" w:fill="00B0F0"/>
            <w:vAlign w:val="center"/>
          </w:tcPr>
          <w:p w14:paraId="071ED32F" w14:textId="74013E2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1139" w:type="dxa"/>
            <w:shd w:val="clear" w:color="auto" w:fill="auto"/>
            <w:vAlign w:val="center"/>
          </w:tcPr>
          <w:p w14:paraId="449878CE" w14:textId="6573891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5E45845E"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1D9E1D4" w14:textId="5EC2781F" w:rsidR="00B32ADE" w:rsidRPr="009B0FD6" w:rsidRDefault="00B32ADE" w:rsidP="00B32ADE">
            <w:pPr>
              <w:pStyle w:val="TableHeading"/>
            </w:pPr>
            <w:r w:rsidRPr="009B0FD6">
              <w:rPr>
                <w:b/>
                <w:color w:val="FFFFFF"/>
                <w:sz w:val="20"/>
                <w:szCs w:val="20"/>
                <w:shd w:val="clear" w:color="auto" w:fill="A5A5A5"/>
              </w:rPr>
              <w:t>11.6</w:t>
            </w:r>
          </w:p>
        </w:tc>
        <w:tc>
          <w:tcPr>
            <w:tcW w:w="4363" w:type="dxa"/>
            <w:shd w:val="clear" w:color="auto" w:fill="auto"/>
            <w:vAlign w:val="center"/>
          </w:tcPr>
          <w:p w14:paraId="2EB95B7B" w14:textId="54A45463"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all API responses contain X-Content-Type-Options: nosniff and Content-Disposition: attachment; filename="api.json" (or other appropriate filename for the content type).</w:t>
            </w:r>
          </w:p>
        </w:tc>
        <w:tc>
          <w:tcPr>
            <w:tcW w:w="866" w:type="dxa"/>
            <w:shd w:val="clear" w:color="auto" w:fill="FFC000"/>
            <w:vAlign w:val="center"/>
          </w:tcPr>
          <w:p w14:paraId="17F752E1" w14:textId="474449A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866" w:type="dxa"/>
            <w:shd w:val="clear" w:color="auto" w:fill="92D050"/>
            <w:vAlign w:val="center"/>
          </w:tcPr>
          <w:p w14:paraId="06334960" w14:textId="4040DE00"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866" w:type="dxa"/>
            <w:shd w:val="clear" w:color="auto" w:fill="00B0F0"/>
            <w:vAlign w:val="center"/>
          </w:tcPr>
          <w:p w14:paraId="78928DDC" w14:textId="2A5CDE2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1139" w:type="dxa"/>
            <w:shd w:val="clear" w:color="auto" w:fill="auto"/>
            <w:vAlign w:val="center"/>
          </w:tcPr>
          <w:p w14:paraId="295934A6" w14:textId="17BE8A7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2ADD41A6"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95748F5" w14:textId="65871BE5" w:rsidR="00B32ADE" w:rsidRPr="009B0FD6" w:rsidRDefault="00B32ADE" w:rsidP="00B32ADE">
            <w:pPr>
              <w:pStyle w:val="TableHeading"/>
            </w:pPr>
            <w:r w:rsidRPr="009B0FD6">
              <w:rPr>
                <w:b/>
                <w:color w:val="FFFFFF"/>
                <w:sz w:val="20"/>
                <w:szCs w:val="20"/>
                <w:shd w:val="clear" w:color="auto" w:fill="A5A5A5"/>
              </w:rPr>
              <w:t>11.7</w:t>
            </w:r>
          </w:p>
        </w:tc>
        <w:tc>
          <w:tcPr>
            <w:tcW w:w="4363" w:type="dxa"/>
            <w:shd w:val="clear" w:color="auto" w:fill="auto"/>
            <w:vAlign w:val="center"/>
          </w:tcPr>
          <w:p w14:paraId="44969B79" w14:textId="013DCE94"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a content security policy (CSPv2) is in place that helps mitigate common DOM, XSS, JSON, and JavaScript injection vulnerabilities. </w:t>
            </w:r>
          </w:p>
        </w:tc>
        <w:tc>
          <w:tcPr>
            <w:tcW w:w="866" w:type="dxa"/>
            <w:shd w:val="clear" w:color="auto" w:fill="FFC000"/>
            <w:vAlign w:val="center"/>
          </w:tcPr>
          <w:p w14:paraId="60D73AD6" w14:textId="16EE56D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866" w:type="dxa"/>
            <w:shd w:val="clear" w:color="auto" w:fill="92D050"/>
            <w:vAlign w:val="center"/>
          </w:tcPr>
          <w:p w14:paraId="3BF90154" w14:textId="521B532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866" w:type="dxa"/>
            <w:shd w:val="clear" w:color="auto" w:fill="00B0F0"/>
            <w:vAlign w:val="center"/>
          </w:tcPr>
          <w:p w14:paraId="5AB4C855" w14:textId="38EC827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1139" w:type="dxa"/>
            <w:shd w:val="clear" w:color="auto" w:fill="auto"/>
            <w:vAlign w:val="center"/>
          </w:tcPr>
          <w:p w14:paraId="64765665" w14:textId="0A2F772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3.0.1</w:t>
            </w:r>
          </w:p>
        </w:tc>
      </w:tr>
      <w:tr w:rsidR="00B32ADE" w:rsidRPr="009B0FD6" w14:paraId="33E33F5C"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BF3EF9A" w14:textId="0B4609D8" w:rsidR="00B32ADE" w:rsidRPr="009B0FD6" w:rsidRDefault="00B32ADE" w:rsidP="00B32ADE">
            <w:pPr>
              <w:pStyle w:val="TableHeading"/>
            </w:pPr>
            <w:r w:rsidRPr="009B0FD6">
              <w:rPr>
                <w:b/>
                <w:color w:val="FFFFFF"/>
                <w:sz w:val="20"/>
                <w:szCs w:val="20"/>
                <w:shd w:val="clear" w:color="auto" w:fill="A5A5A5"/>
              </w:rPr>
              <w:t>11.8</w:t>
            </w:r>
          </w:p>
        </w:tc>
        <w:tc>
          <w:tcPr>
            <w:tcW w:w="4363" w:type="dxa"/>
            <w:shd w:val="clear" w:color="auto" w:fill="auto"/>
            <w:vAlign w:val="center"/>
          </w:tcPr>
          <w:p w14:paraId="483BBE89" w14:textId="6B78198C"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the X-XSS-Protection: 1; mode=block header is in place to enable browser reflected XSS filters.</w:t>
            </w:r>
          </w:p>
        </w:tc>
        <w:tc>
          <w:tcPr>
            <w:tcW w:w="866" w:type="dxa"/>
            <w:shd w:val="clear" w:color="auto" w:fill="FFC000"/>
            <w:vAlign w:val="center"/>
          </w:tcPr>
          <w:p w14:paraId="37097492" w14:textId="6538A2C1"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866" w:type="dxa"/>
            <w:shd w:val="clear" w:color="auto" w:fill="92D050"/>
            <w:vAlign w:val="center"/>
          </w:tcPr>
          <w:p w14:paraId="00C9E6F9" w14:textId="631FBAF2"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866" w:type="dxa"/>
            <w:shd w:val="clear" w:color="auto" w:fill="00B0F0"/>
            <w:vAlign w:val="center"/>
          </w:tcPr>
          <w:p w14:paraId="5CAEA171" w14:textId="386BEB9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1139" w:type="dxa"/>
            <w:shd w:val="clear" w:color="auto" w:fill="auto"/>
            <w:vAlign w:val="center"/>
          </w:tcPr>
          <w:p w14:paraId="327454BA" w14:textId="23667641"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bl>
    <w:p w14:paraId="4CE996C0" w14:textId="77777777" w:rsidR="005F0F5A" w:rsidRPr="009B0FD6" w:rsidRDefault="005F0F5A" w:rsidP="005F0F5A"/>
    <w:p w14:paraId="385D7AE7" w14:textId="77777777" w:rsidR="00E34115" w:rsidRPr="009B0FD6" w:rsidRDefault="00E34115" w:rsidP="00E34115"/>
    <w:p w14:paraId="7540AEB4" w14:textId="77777777" w:rsidR="00E34115" w:rsidRPr="009B0FD6" w:rsidRDefault="00E34115" w:rsidP="00E34115">
      <w:pPr>
        <w:pStyle w:val="Heading2"/>
      </w:pPr>
      <w:bookmarkStart w:id="66" w:name="_Toc471837507"/>
      <w:r w:rsidRPr="009B0FD6">
        <w:t>References</w:t>
      </w:r>
      <w:bookmarkEnd w:id="66"/>
    </w:p>
    <w:p w14:paraId="4D7B37D6" w14:textId="77777777" w:rsidR="00E34115" w:rsidRPr="009B0FD6" w:rsidRDefault="00E34115" w:rsidP="00E34115">
      <w:r w:rsidRPr="009B0FD6">
        <w:t>For more information, please see:</w:t>
      </w:r>
    </w:p>
    <w:p w14:paraId="288A4F3F" w14:textId="7852ABDD" w:rsidR="00B65D84" w:rsidRPr="009B0FD6" w:rsidRDefault="00B65D84" w:rsidP="009D1F1E">
      <w:pPr>
        <w:numPr>
          <w:ilvl w:val="0"/>
          <w:numId w:val="3"/>
        </w:numPr>
        <w:spacing w:before="200" w:after="0" w:line="276" w:lineRule="auto"/>
        <w:contextualSpacing/>
      </w:pPr>
      <w:r w:rsidRPr="009B0FD6">
        <w:t xml:space="preserve">OWASP Testing Guide 4.0: Testing for HTTP Verb Tampering </w:t>
      </w:r>
      <w:hyperlink r:id="rId59">
        <w:r w:rsidRPr="009B0FD6">
          <w:rPr>
            <w:color w:val="1155CC"/>
            <w:u w:val="single"/>
          </w:rPr>
          <w:t>https://www.owasp.org/index.php/Testing_for_HTTP_Verb_Tampering_%28OTG-INPVAL-003%29</w:t>
        </w:r>
      </w:hyperlink>
      <w:r w:rsidRPr="009B0FD6">
        <w:t xml:space="preserve"> </w:t>
      </w:r>
    </w:p>
    <w:p w14:paraId="2CCB8644" w14:textId="16982763" w:rsidR="003C52FF" w:rsidRPr="009B0FD6" w:rsidRDefault="0074381E" w:rsidP="009D1F1E">
      <w:pPr>
        <w:pStyle w:val="ListParagraph"/>
        <w:numPr>
          <w:ilvl w:val="0"/>
          <w:numId w:val="3"/>
        </w:numPr>
      </w:pPr>
      <w:r w:rsidRPr="009B0FD6">
        <w:t xml:space="preserve">Adding Content-Disposition to API responses helps prevent many attacks based on misunderstanding on the MIME type between client and server, and the "filename" option specifically helps prevent Reflected File Download attacks. </w:t>
      </w:r>
      <w:r w:rsidRPr="009B0FD6">
        <w:br/>
      </w:r>
      <w:hyperlink r:id="rId60" w:history="1">
        <w:r w:rsidR="005F0F5A" w:rsidRPr="009B0FD6">
          <w:rPr>
            <w:rStyle w:val="Hyperlink"/>
          </w:rPr>
          <w:t>https://www.blackhat.com/docs/eu-14/materials/eu-14-Hafif-Reflected-File-Download-A-New-Web-Attack-Vector.pdf</w:t>
        </w:r>
      </w:hyperlink>
      <w:r w:rsidR="005F0F5A" w:rsidRPr="009B0FD6">
        <w:t xml:space="preserve"> </w:t>
      </w:r>
    </w:p>
    <w:p w14:paraId="3233FD01" w14:textId="3547080E" w:rsidR="006B6F3E" w:rsidRDefault="007F5E66" w:rsidP="009D1F1E">
      <w:pPr>
        <w:pStyle w:val="ListParagraph"/>
        <w:numPr>
          <w:ilvl w:val="0"/>
          <w:numId w:val="3"/>
        </w:numPr>
      </w:pPr>
      <w:hyperlink r:id="rId61" w:history="1">
        <w:r w:rsidR="006B6F3E" w:rsidRPr="009B0FD6">
          <w:rPr>
            <w:rStyle w:val="Hyperlink"/>
          </w:rPr>
          <w:t>https://www.owasp.org/index.php?title=Content_Security_Policy_Cheat_Sheet&amp;setlang=en</w:t>
        </w:r>
      </w:hyperlink>
      <w:r w:rsidR="006B6F3E" w:rsidRPr="009B0FD6">
        <w:t xml:space="preserve"> </w:t>
      </w:r>
    </w:p>
    <w:p w14:paraId="010CCC3E" w14:textId="4C5B9B0D" w:rsidR="006453A9" w:rsidRDefault="006453A9" w:rsidP="006453A9">
      <w:pPr>
        <w:pStyle w:val="ListParagraph"/>
        <w:numPr>
          <w:ilvl w:val="0"/>
          <w:numId w:val="3"/>
        </w:numPr>
      </w:pPr>
      <w:r>
        <w:t>OWASP User Privacy Protection Cheat Sheet</w:t>
      </w:r>
      <w:r>
        <w:br/>
      </w:r>
      <w:hyperlink r:id="rId62" w:history="1">
        <w:r w:rsidRPr="00D53385">
          <w:rPr>
            <w:rStyle w:val="Hyperlink"/>
          </w:rPr>
          <w:t>https://www.owasp.org/index.php/User_Privacy_Protection_Cheat_Sheet</w:t>
        </w:r>
      </w:hyperlink>
      <w:r>
        <w:t xml:space="preserve"> </w:t>
      </w:r>
    </w:p>
    <w:p w14:paraId="1027F95C" w14:textId="77777777" w:rsidR="00835D65" w:rsidRDefault="00835D65" w:rsidP="006453A9">
      <w:pPr>
        <w:pStyle w:val="ListParagraph"/>
        <w:numPr>
          <w:ilvl w:val="0"/>
          <w:numId w:val="3"/>
        </w:numPr>
      </w:pPr>
      <w:r>
        <w:t xml:space="preserve">Consider using </w:t>
      </w:r>
      <w:hyperlink r:id="rId63" w:history="1">
        <w:r w:rsidRPr="00D53385">
          <w:rPr>
            <w:rStyle w:val="Hyperlink"/>
          </w:rPr>
          <w:t>https://securityheaders.io</w:t>
        </w:r>
      </w:hyperlink>
      <w:r>
        <w:t xml:space="preserve"> to check security and anti-caching headers</w:t>
      </w:r>
    </w:p>
    <w:p w14:paraId="6895F2A5" w14:textId="77777777" w:rsidR="00835D65" w:rsidRDefault="00835D65" w:rsidP="006453A9">
      <w:pPr>
        <w:pStyle w:val="ListParagraph"/>
        <w:numPr>
          <w:ilvl w:val="0"/>
          <w:numId w:val="3"/>
        </w:numPr>
        <w:spacing w:before="200" w:after="0" w:line="276" w:lineRule="auto"/>
      </w:pPr>
      <w:r>
        <w:t xml:space="preserve">OWASP Secure Headers project </w:t>
      </w:r>
      <w:hyperlink r:id="rId64" w:history="1">
        <w:r w:rsidRPr="00D53385">
          <w:rPr>
            <w:rStyle w:val="Hyperlink"/>
          </w:rPr>
          <w:t>https://www.owasp.org/index.php/OWASP_Secure_Headers_Project</w:t>
        </w:r>
      </w:hyperlink>
      <w:r>
        <w:t xml:space="preserve"> </w:t>
      </w:r>
    </w:p>
    <w:p w14:paraId="0DE51438" w14:textId="77777777" w:rsidR="00835D65" w:rsidRPr="009B0FD6" w:rsidRDefault="00835D65" w:rsidP="00835D65">
      <w:pPr>
        <w:pStyle w:val="ListParagraph"/>
        <w:numPr>
          <w:ilvl w:val="0"/>
          <w:numId w:val="0"/>
        </w:numPr>
        <w:ind w:left="720"/>
      </w:pPr>
    </w:p>
    <w:p w14:paraId="1F117600" w14:textId="5911864A" w:rsidR="008C0ECE" w:rsidRPr="009B0FD6" w:rsidRDefault="008C0ECE" w:rsidP="00BD5F80">
      <w:pPr>
        <w:pStyle w:val="Heading1"/>
      </w:pPr>
      <w:bookmarkStart w:id="67" w:name="_Toc471837508"/>
      <w:r w:rsidRPr="009B0FD6">
        <w:lastRenderedPageBreak/>
        <w:t>V12: Security configuration verification requirements</w:t>
      </w:r>
      <w:bookmarkEnd w:id="67"/>
    </w:p>
    <w:p w14:paraId="5C472D0E" w14:textId="3BFBA561" w:rsidR="008C0ECE" w:rsidRPr="009B0FD6" w:rsidRDefault="008C0ECE" w:rsidP="008C0ECE">
      <w:pPr>
        <w:rPr>
          <w:b/>
          <w:color w:val="FF0000"/>
        </w:rPr>
      </w:pPr>
      <w:r w:rsidRPr="009B0FD6">
        <w:rPr>
          <w:b/>
          <w:color w:val="FF0000"/>
        </w:rPr>
        <w:t xml:space="preserve">This section was incorporated into V11 in Application Security Verification Standard 2.0. </w:t>
      </w:r>
    </w:p>
    <w:p w14:paraId="42A89965" w14:textId="77777777" w:rsidR="008C0ECE" w:rsidRPr="009B0FD6" w:rsidRDefault="008C0ECE" w:rsidP="008C0ECE"/>
    <w:p w14:paraId="568A0935" w14:textId="4336E454" w:rsidR="00DF702A" w:rsidRPr="009B0FD6" w:rsidRDefault="00DF702A" w:rsidP="00BD5F80">
      <w:pPr>
        <w:pStyle w:val="Heading1"/>
      </w:pPr>
      <w:bookmarkStart w:id="68" w:name="_Toc471837509"/>
      <w:r w:rsidRPr="009B0FD6">
        <w:lastRenderedPageBreak/>
        <w:t xml:space="preserve">V13: Malicious </w:t>
      </w:r>
      <w:r w:rsidR="00C801A4" w:rsidRPr="009B0FD6">
        <w:t>c</w:t>
      </w:r>
      <w:r w:rsidRPr="009B0FD6">
        <w:t xml:space="preserve">ontrols </w:t>
      </w:r>
      <w:r w:rsidR="00C801A4" w:rsidRPr="009B0FD6">
        <w:t>v</w:t>
      </w:r>
      <w:r w:rsidRPr="009B0FD6">
        <w:t xml:space="preserve">erification </w:t>
      </w:r>
      <w:r w:rsidR="00C801A4" w:rsidRPr="009B0FD6">
        <w:t>r</w:t>
      </w:r>
      <w:r w:rsidRPr="009B0FD6">
        <w:t>equirements</w:t>
      </w:r>
      <w:bookmarkEnd w:id="68"/>
    </w:p>
    <w:p w14:paraId="10B31D6D" w14:textId="77777777" w:rsidR="00CC340C" w:rsidRPr="009B0FD6" w:rsidRDefault="00CC340C" w:rsidP="00CC340C">
      <w:pPr>
        <w:pStyle w:val="Heading2"/>
      </w:pPr>
      <w:bookmarkStart w:id="69" w:name="_Toc471837510"/>
      <w:r w:rsidRPr="009B0FD6">
        <w:t>Control objective</w:t>
      </w:r>
      <w:bookmarkEnd w:id="69"/>
    </w:p>
    <w:p w14:paraId="6A1D0A46" w14:textId="2F1E21DA" w:rsidR="001474EB" w:rsidRPr="009B0FD6" w:rsidRDefault="001474EB" w:rsidP="00FD7CB3">
      <w:r w:rsidRPr="009B0FD6">
        <w:t>Ensure that a verified application satisfies the following high level requirement</w:t>
      </w:r>
      <w:r w:rsidR="00FD7CB3" w:rsidRPr="009B0FD6">
        <w:t>s</w:t>
      </w:r>
      <w:r w:rsidRPr="009B0FD6">
        <w:t>:</w:t>
      </w:r>
    </w:p>
    <w:p w14:paraId="7720004F" w14:textId="541119F8" w:rsidR="001474EB" w:rsidRPr="009B0FD6" w:rsidRDefault="00FD7CB3" w:rsidP="00FD7CB3">
      <w:pPr>
        <w:pStyle w:val="ListParagraph"/>
        <w:numPr>
          <w:ilvl w:val="0"/>
          <w:numId w:val="45"/>
        </w:numPr>
      </w:pPr>
      <w:r w:rsidRPr="009B0FD6">
        <w:t>M</w:t>
      </w:r>
      <w:r w:rsidR="001474EB" w:rsidRPr="009B0FD6">
        <w:rPr>
          <w:rFonts w:hint="eastAsia"/>
        </w:rPr>
        <w:t>alicious activity is handled securely and properly as to not affect the rest of the application.</w:t>
      </w:r>
    </w:p>
    <w:p w14:paraId="10068107" w14:textId="22DCB56A" w:rsidR="00FD7CB3" w:rsidRPr="009B0FD6" w:rsidRDefault="00FD7CB3" w:rsidP="00FD7CB3">
      <w:pPr>
        <w:pStyle w:val="ListParagraph"/>
        <w:numPr>
          <w:ilvl w:val="0"/>
          <w:numId w:val="45"/>
        </w:numPr>
      </w:pPr>
      <w:r w:rsidRPr="009B0FD6">
        <w:t>Do not have time bombs or other time based attacks built into them</w:t>
      </w:r>
    </w:p>
    <w:p w14:paraId="68FE04DC" w14:textId="082878C8" w:rsidR="00FD7CB3" w:rsidRPr="009B0FD6" w:rsidRDefault="00FD7CB3" w:rsidP="00FD7CB3">
      <w:pPr>
        <w:pStyle w:val="ListParagraph"/>
        <w:numPr>
          <w:ilvl w:val="0"/>
          <w:numId w:val="45"/>
        </w:numPr>
      </w:pPr>
      <w:r w:rsidRPr="009B0FD6">
        <w:t>do not “phone home” to malicious or unauthorized destinations</w:t>
      </w:r>
    </w:p>
    <w:p w14:paraId="423FC36E" w14:textId="216CC199" w:rsidR="00FD7CB3" w:rsidRPr="009B0FD6" w:rsidRDefault="00FD7CB3" w:rsidP="00FD7CB3">
      <w:pPr>
        <w:pStyle w:val="ListParagraph"/>
        <w:numPr>
          <w:ilvl w:val="0"/>
          <w:numId w:val="45"/>
        </w:numPr>
      </w:pPr>
      <w:r w:rsidRPr="009B0FD6">
        <w:t xml:space="preserve">Applications do not have back doors, Easter eggs, salami attacks, or logic flaws that can be controlled by an attacker </w:t>
      </w:r>
    </w:p>
    <w:p w14:paraId="32056B1C" w14:textId="7460CB3F" w:rsidR="00FD7CB3" w:rsidRPr="009B0FD6" w:rsidRDefault="00FD7CB3" w:rsidP="00FD7CB3">
      <w:r w:rsidRPr="009B0FD6">
        <w:t xml:space="preserve">Malicious code is extremely rare, and is difficult to detect. Manual line by line code review can assist looking for logic bombs, but even the most experienced code reviewer will struggle to find malicious code even if they know it exists. </w:t>
      </w:r>
      <w:r w:rsidR="001E4A19" w:rsidRPr="009B0FD6">
        <w:t>This section is not possible to complete without access to source code, including</w:t>
      </w:r>
      <w:r w:rsidR="005B1016" w:rsidRPr="009B0FD6">
        <w:t xml:space="preserve"> as many third party libraries as possible.</w:t>
      </w:r>
    </w:p>
    <w:p w14:paraId="417263C3" w14:textId="77777777" w:rsidR="00CC340C" w:rsidRPr="009B0FD6" w:rsidRDefault="00CC340C" w:rsidP="00CC340C">
      <w:pPr>
        <w:pStyle w:val="Heading2"/>
      </w:pPr>
      <w:bookmarkStart w:id="70" w:name="_Toc471837511"/>
      <w:r w:rsidRPr="009B0FD6">
        <w:t>Requirements</w:t>
      </w:r>
      <w:bookmarkEnd w:id="70"/>
    </w:p>
    <w:tbl>
      <w:tblPr>
        <w:tblStyle w:val="GridTable5DarkAccent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
        <w:gridCol w:w="4473"/>
        <w:gridCol w:w="888"/>
        <w:gridCol w:w="888"/>
        <w:gridCol w:w="888"/>
        <w:gridCol w:w="1167"/>
      </w:tblGrid>
      <w:tr w:rsidR="003C52FF" w:rsidRPr="009B0FD6" w14:paraId="3F46BDA3"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1" w:type="dxa"/>
            <w:tcBorders>
              <w:top w:val="none" w:sz="0" w:space="0" w:color="auto"/>
              <w:left w:val="none" w:sz="0" w:space="0" w:color="auto"/>
              <w:right w:val="none" w:sz="0" w:space="0" w:color="auto"/>
            </w:tcBorders>
            <w:vAlign w:val="center"/>
          </w:tcPr>
          <w:p w14:paraId="061E2DCD" w14:textId="77777777" w:rsidR="003C52FF" w:rsidRPr="009B0FD6" w:rsidRDefault="003C52FF" w:rsidP="00AC463C">
            <w:pPr>
              <w:pStyle w:val="TableHeading"/>
            </w:pPr>
            <w:r w:rsidRPr="009B0FD6">
              <w:t>#</w:t>
            </w:r>
          </w:p>
        </w:tc>
        <w:tc>
          <w:tcPr>
            <w:tcW w:w="4368" w:type="dxa"/>
            <w:tcBorders>
              <w:top w:val="none" w:sz="0" w:space="0" w:color="auto"/>
              <w:left w:val="none" w:sz="0" w:space="0" w:color="auto"/>
              <w:right w:val="none" w:sz="0" w:space="0" w:color="auto"/>
            </w:tcBorders>
            <w:vAlign w:val="center"/>
          </w:tcPr>
          <w:p w14:paraId="4ECFCAB8" w14:textId="77777777" w:rsidR="003C52FF" w:rsidRPr="009B0FD6" w:rsidRDefault="003C52FF" w:rsidP="00AC463C">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67" w:type="dxa"/>
            <w:tcBorders>
              <w:top w:val="none" w:sz="0" w:space="0" w:color="auto"/>
              <w:left w:val="none" w:sz="0" w:space="0" w:color="auto"/>
              <w:right w:val="none" w:sz="0" w:space="0" w:color="auto"/>
            </w:tcBorders>
            <w:vAlign w:val="center"/>
          </w:tcPr>
          <w:p w14:paraId="14A0C5FE"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67" w:type="dxa"/>
            <w:tcBorders>
              <w:top w:val="none" w:sz="0" w:space="0" w:color="auto"/>
              <w:left w:val="none" w:sz="0" w:space="0" w:color="auto"/>
              <w:right w:val="none" w:sz="0" w:space="0" w:color="auto"/>
            </w:tcBorders>
            <w:vAlign w:val="center"/>
          </w:tcPr>
          <w:p w14:paraId="76D8703F"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67" w:type="dxa"/>
            <w:tcBorders>
              <w:top w:val="none" w:sz="0" w:space="0" w:color="auto"/>
              <w:left w:val="none" w:sz="0" w:space="0" w:color="auto"/>
              <w:right w:val="none" w:sz="0" w:space="0" w:color="auto"/>
            </w:tcBorders>
            <w:vAlign w:val="center"/>
          </w:tcPr>
          <w:p w14:paraId="68570BF5"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140" w:type="dxa"/>
            <w:tcBorders>
              <w:top w:val="none" w:sz="0" w:space="0" w:color="auto"/>
              <w:left w:val="none" w:sz="0" w:space="0" w:color="auto"/>
              <w:right w:val="none" w:sz="0" w:space="0" w:color="auto"/>
            </w:tcBorders>
            <w:vAlign w:val="center"/>
          </w:tcPr>
          <w:p w14:paraId="6E72A592"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50C9CCA3"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17E5E9C3" w14:textId="701BD110" w:rsidR="00B32ADE" w:rsidRPr="009B0FD6" w:rsidRDefault="00B32ADE" w:rsidP="00B32ADE">
            <w:pPr>
              <w:pStyle w:val="TableHeading"/>
            </w:pPr>
            <w:r w:rsidRPr="009B0FD6">
              <w:rPr>
                <w:b/>
                <w:color w:val="FFFFFF"/>
                <w:sz w:val="20"/>
                <w:szCs w:val="20"/>
                <w:shd w:val="clear" w:color="auto" w:fill="A5A5A5"/>
              </w:rPr>
              <w:t>13.1</w:t>
            </w:r>
          </w:p>
        </w:tc>
        <w:tc>
          <w:tcPr>
            <w:tcW w:w="4368" w:type="dxa"/>
            <w:shd w:val="clear" w:color="auto" w:fill="auto"/>
            <w:vAlign w:val="center"/>
          </w:tcPr>
          <w:p w14:paraId="6A45A59E" w14:textId="08970A1A"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all malicious activity is adequately sandboxed, containerized or isolated to delay and deter attackers from attacking other applications.</w:t>
            </w:r>
          </w:p>
        </w:tc>
        <w:tc>
          <w:tcPr>
            <w:tcW w:w="867" w:type="dxa"/>
            <w:shd w:val="clear" w:color="auto" w:fill="auto"/>
            <w:vAlign w:val="center"/>
          </w:tcPr>
          <w:p w14:paraId="0CEF9F0E" w14:textId="67F05850"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auto"/>
            <w:vAlign w:val="center"/>
          </w:tcPr>
          <w:p w14:paraId="5FB58AD7" w14:textId="495BF5C5"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00B0F0"/>
            <w:vAlign w:val="center"/>
          </w:tcPr>
          <w:p w14:paraId="529C4122" w14:textId="48343EB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C71E55">
              <w:sym w:font="Wingdings" w:char="F0FC"/>
            </w:r>
          </w:p>
        </w:tc>
        <w:tc>
          <w:tcPr>
            <w:tcW w:w="1140" w:type="dxa"/>
            <w:shd w:val="clear" w:color="auto" w:fill="auto"/>
            <w:vAlign w:val="center"/>
          </w:tcPr>
          <w:p w14:paraId="4F7B85D3" w14:textId="5B5595F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7D3DF582"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68BC7303" w14:textId="763039FD" w:rsidR="00B32ADE" w:rsidRPr="009B0FD6" w:rsidRDefault="00B32ADE" w:rsidP="00B32ADE">
            <w:pPr>
              <w:pStyle w:val="TableHeading"/>
            </w:pPr>
            <w:r w:rsidRPr="009B0FD6">
              <w:rPr>
                <w:b/>
                <w:color w:val="FFFFFF"/>
                <w:sz w:val="20"/>
                <w:szCs w:val="20"/>
                <w:shd w:val="clear" w:color="auto" w:fill="A5A5A5"/>
              </w:rPr>
              <w:t>13.2</w:t>
            </w:r>
          </w:p>
        </w:tc>
        <w:tc>
          <w:tcPr>
            <w:tcW w:w="4368" w:type="dxa"/>
            <w:shd w:val="clear" w:color="auto" w:fill="auto"/>
            <w:vAlign w:val="center"/>
          </w:tcPr>
          <w:p w14:paraId="20952637" w14:textId="48762BA9"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the application source code, and as many third party libraries as possible, does not contain back doors, Easter eggs, and logic flaws in authentication, access control, input validation, and the business logic of high value transactions. </w:t>
            </w:r>
          </w:p>
        </w:tc>
        <w:tc>
          <w:tcPr>
            <w:tcW w:w="867" w:type="dxa"/>
            <w:shd w:val="clear" w:color="auto" w:fill="auto"/>
            <w:vAlign w:val="center"/>
          </w:tcPr>
          <w:p w14:paraId="14E7C395" w14:textId="58A05A5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auto"/>
            <w:vAlign w:val="center"/>
          </w:tcPr>
          <w:p w14:paraId="1A46D611" w14:textId="0A78D56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00B0F0"/>
            <w:vAlign w:val="center"/>
          </w:tcPr>
          <w:p w14:paraId="2A8F00BA" w14:textId="7EA5E9D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C71E55">
              <w:sym w:font="Wingdings" w:char="F0FC"/>
            </w:r>
          </w:p>
        </w:tc>
        <w:tc>
          <w:tcPr>
            <w:tcW w:w="1140" w:type="dxa"/>
            <w:shd w:val="clear" w:color="auto" w:fill="auto"/>
            <w:vAlign w:val="center"/>
          </w:tcPr>
          <w:p w14:paraId="4B1B9C09" w14:textId="3DE164B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32ADE">
              <w:t>3.0.1</w:t>
            </w:r>
          </w:p>
        </w:tc>
      </w:tr>
    </w:tbl>
    <w:p w14:paraId="28F2F998" w14:textId="77777777" w:rsidR="00E34115" w:rsidRPr="009B0FD6" w:rsidRDefault="00E34115" w:rsidP="00E34115"/>
    <w:p w14:paraId="0C5DF997" w14:textId="77777777" w:rsidR="00E34115" w:rsidRPr="009B0FD6" w:rsidRDefault="00E34115" w:rsidP="00E34115">
      <w:pPr>
        <w:pStyle w:val="Heading2"/>
      </w:pPr>
      <w:bookmarkStart w:id="71" w:name="_Toc471837512"/>
      <w:r w:rsidRPr="009B0FD6">
        <w:t>References</w:t>
      </w:r>
      <w:bookmarkEnd w:id="71"/>
    </w:p>
    <w:p w14:paraId="0C3CC045" w14:textId="77777777" w:rsidR="00E34115" w:rsidRPr="009B0FD6" w:rsidRDefault="00E34115" w:rsidP="00E34115">
      <w:r w:rsidRPr="009B0FD6">
        <w:t>For more information, please see:</w:t>
      </w:r>
    </w:p>
    <w:p w14:paraId="586D258E" w14:textId="36E11746" w:rsidR="00FD7CB3" w:rsidRPr="009B0FD6" w:rsidRDefault="007F5E66" w:rsidP="00FD7CB3">
      <w:pPr>
        <w:pStyle w:val="ListParagraph"/>
        <w:numPr>
          <w:ilvl w:val="0"/>
          <w:numId w:val="46"/>
        </w:numPr>
      </w:pPr>
      <w:hyperlink r:id="rId65" w:history="1">
        <w:r w:rsidR="00FD7CB3" w:rsidRPr="009B0FD6">
          <w:rPr>
            <w:rStyle w:val="Hyperlink"/>
          </w:rPr>
          <w:t>http://www.dwheeler.com/essays/apple-goto-fail.html</w:t>
        </w:r>
      </w:hyperlink>
      <w:r w:rsidR="00FD7CB3" w:rsidRPr="009B0FD6">
        <w:t xml:space="preserve"> </w:t>
      </w:r>
    </w:p>
    <w:p w14:paraId="337160A2" w14:textId="728D11DB" w:rsidR="003C52FF" w:rsidRPr="009B0FD6" w:rsidRDefault="003C52FF" w:rsidP="003C52FF"/>
    <w:p w14:paraId="40045BF2" w14:textId="0EBB6549" w:rsidR="008C0ECE" w:rsidRPr="009B0FD6" w:rsidRDefault="008C0ECE" w:rsidP="00BD5F80">
      <w:pPr>
        <w:pStyle w:val="Heading1"/>
      </w:pPr>
      <w:bookmarkStart w:id="72" w:name="_Toc471837513"/>
      <w:r w:rsidRPr="009B0FD6">
        <w:lastRenderedPageBreak/>
        <w:t>V14: Internal security verification requirements</w:t>
      </w:r>
      <w:bookmarkEnd w:id="72"/>
    </w:p>
    <w:p w14:paraId="29CC5CB7" w14:textId="3B4AFD6E" w:rsidR="008C0ECE" w:rsidRPr="009B0FD6" w:rsidRDefault="008C0ECE" w:rsidP="008C0ECE">
      <w:pPr>
        <w:rPr>
          <w:b/>
          <w:color w:val="FF0000"/>
        </w:rPr>
      </w:pPr>
      <w:r w:rsidRPr="009B0FD6">
        <w:rPr>
          <w:b/>
          <w:color w:val="FF0000"/>
        </w:rPr>
        <w:t xml:space="preserve">This section was incorporated into V13 in Application Security Verification Standard 2.0. </w:t>
      </w:r>
    </w:p>
    <w:p w14:paraId="200D940D" w14:textId="77777777" w:rsidR="008C0ECE" w:rsidRPr="009B0FD6" w:rsidRDefault="008C0ECE" w:rsidP="008C0ECE"/>
    <w:p w14:paraId="6E3D5C09" w14:textId="0403F800" w:rsidR="00DF702A" w:rsidRPr="009B0FD6" w:rsidRDefault="00DF702A" w:rsidP="00BD5F80">
      <w:pPr>
        <w:pStyle w:val="Heading1"/>
      </w:pPr>
      <w:bookmarkStart w:id="73" w:name="_Toc471837514"/>
      <w:r w:rsidRPr="009B0FD6">
        <w:lastRenderedPageBreak/>
        <w:t xml:space="preserve">V15: Business </w:t>
      </w:r>
      <w:r w:rsidR="00C801A4" w:rsidRPr="009B0FD6">
        <w:t>l</w:t>
      </w:r>
      <w:r w:rsidRPr="009B0FD6">
        <w:t xml:space="preserve">ogic </w:t>
      </w:r>
      <w:r w:rsidR="00C801A4" w:rsidRPr="009B0FD6">
        <w:t>v</w:t>
      </w:r>
      <w:r w:rsidRPr="009B0FD6">
        <w:t xml:space="preserve">erification </w:t>
      </w:r>
      <w:r w:rsidR="00C801A4" w:rsidRPr="009B0FD6">
        <w:t>r</w:t>
      </w:r>
      <w:r w:rsidRPr="009B0FD6">
        <w:t>equirements</w:t>
      </w:r>
      <w:bookmarkEnd w:id="73"/>
    </w:p>
    <w:p w14:paraId="1E53EAF9" w14:textId="77777777" w:rsidR="00CC340C" w:rsidRPr="009B0FD6" w:rsidRDefault="00CC340C" w:rsidP="00CC340C">
      <w:pPr>
        <w:pStyle w:val="Heading2"/>
      </w:pPr>
      <w:bookmarkStart w:id="74" w:name="_Toc471837515"/>
      <w:r w:rsidRPr="009B0FD6">
        <w:t>Control objective</w:t>
      </w:r>
      <w:bookmarkEnd w:id="74"/>
    </w:p>
    <w:p w14:paraId="66D5CE4C" w14:textId="77777777" w:rsidR="0046745D" w:rsidRPr="009B0FD6" w:rsidRDefault="0046745D" w:rsidP="00FE6DFD">
      <w:r w:rsidRPr="009B0FD6">
        <w:t>Ensure that a verified application satisfies the following high level requirements:</w:t>
      </w:r>
    </w:p>
    <w:p w14:paraId="335820DD" w14:textId="258D14EE" w:rsidR="0046745D" w:rsidRPr="009B0FD6" w:rsidRDefault="0046745D" w:rsidP="00FE6DFD">
      <w:pPr>
        <w:pStyle w:val="ListParagraph"/>
        <w:numPr>
          <w:ilvl w:val="0"/>
          <w:numId w:val="18"/>
        </w:numPr>
      </w:pPr>
      <w:r w:rsidRPr="009B0FD6">
        <w:rPr>
          <w:rFonts w:hint="eastAsia"/>
        </w:rPr>
        <w:t>The business logic flow is sequential and in order</w:t>
      </w:r>
    </w:p>
    <w:p w14:paraId="41C7B58F" w14:textId="0F41F6B0" w:rsidR="0046745D" w:rsidRPr="009B0FD6" w:rsidRDefault="0046745D" w:rsidP="00FE6DFD">
      <w:pPr>
        <w:pStyle w:val="ListParagraph"/>
        <w:numPr>
          <w:ilvl w:val="0"/>
          <w:numId w:val="18"/>
        </w:numPr>
      </w:pPr>
      <w:r w:rsidRPr="009B0FD6">
        <w:t xml:space="preserve">Business logic includes limits to detect and prevent automated attacks, such as continuous small funds transfers, or adding a million friends one at a time, and so on. </w:t>
      </w:r>
    </w:p>
    <w:p w14:paraId="7FBCFC23" w14:textId="352AE328" w:rsidR="0046745D" w:rsidRPr="009B0FD6" w:rsidRDefault="0046745D" w:rsidP="00FE6DFD">
      <w:pPr>
        <w:pStyle w:val="ListParagraph"/>
        <w:numPr>
          <w:ilvl w:val="0"/>
          <w:numId w:val="18"/>
        </w:numPr>
      </w:pPr>
      <w:r w:rsidRPr="009B0FD6">
        <w:t xml:space="preserve">High value business logic flows have considered abuse cases and malicious actors, and have protections against spoofing, tampering, repudiation, information disclosure, and elevation of privilege attacks. </w:t>
      </w:r>
    </w:p>
    <w:p w14:paraId="43F961E8" w14:textId="77777777" w:rsidR="00CC340C" w:rsidRPr="009B0FD6" w:rsidRDefault="00CC340C" w:rsidP="00CC340C">
      <w:pPr>
        <w:pStyle w:val="Heading2"/>
      </w:pPr>
      <w:bookmarkStart w:id="75" w:name="_Toc471837516"/>
      <w:r w:rsidRPr="009B0FD6">
        <w:t>Requirements</w:t>
      </w:r>
      <w:bookmarkEnd w:id="75"/>
    </w:p>
    <w:tbl>
      <w:tblPr>
        <w:tblStyle w:val="GridTable5DarkAccent3"/>
        <w:tblW w:w="5000" w:type="pct"/>
        <w:tblLook w:val="04A0" w:firstRow="1" w:lastRow="0" w:firstColumn="1" w:lastColumn="0" w:noHBand="0" w:noVBand="1"/>
      </w:tblPr>
      <w:tblGrid>
        <w:gridCol w:w="932"/>
        <w:gridCol w:w="4472"/>
        <w:gridCol w:w="888"/>
        <w:gridCol w:w="888"/>
        <w:gridCol w:w="888"/>
        <w:gridCol w:w="1168"/>
      </w:tblGrid>
      <w:tr w:rsidR="003C52FF" w:rsidRPr="009B0FD6" w14:paraId="3B59BBD7"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D25195F" w14:textId="77777777" w:rsidR="003C52FF" w:rsidRPr="009B0FD6" w:rsidRDefault="003C52FF" w:rsidP="00A804AA">
            <w:pPr>
              <w:pStyle w:val="TableHeading"/>
            </w:pPr>
            <w:r w:rsidRPr="009B0FD6">
              <w:t>#</w:t>
            </w:r>
          </w:p>
        </w:tc>
        <w:tc>
          <w:tcPr>
            <w:tcW w:w="4363" w:type="dxa"/>
            <w:vAlign w:val="center"/>
          </w:tcPr>
          <w:p w14:paraId="034B20CA" w14:textId="77777777" w:rsidR="003C52FF" w:rsidRPr="009B0FD6" w:rsidRDefault="003C52FF" w:rsidP="00A804AA">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66" w:type="dxa"/>
            <w:vAlign w:val="center"/>
          </w:tcPr>
          <w:p w14:paraId="74359F99"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66" w:type="dxa"/>
            <w:vAlign w:val="center"/>
          </w:tcPr>
          <w:p w14:paraId="4838B5F5"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66" w:type="dxa"/>
            <w:vAlign w:val="center"/>
          </w:tcPr>
          <w:p w14:paraId="42A94ED9"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139" w:type="dxa"/>
            <w:vAlign w:val="center"/>
          </w:tcPr>
          <w:p w14:paraId="7442A250"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25DAD095"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7C880CC8" w14:textId="2503046A" w:rsidR="00B32ADE" w:rsidRPr="009B0FD6" w:rsidRDefault="00B32ADE" w:rsidP="00B32ADE">
            <w:pPr>
              <w:pStyle w:val="TableHeading"/>
            </w:pPr>
            <w:r w:rsidRPr="009B0FD6">
              <w:rPr>
                <w:b/>
                <w:color w:val="FFFFFF"/>
                <w:sz w:val="20"/>
                <w:szCs w:val="20"/>
                <w:shd w:val="clear" w:color="auto" w:fill="A5A5A5"/>
              </w:rPr>
              <w:t>15.1</w:t>
            </w:r>
          </w:p>
        </w:tc>
        <w:tc>
          <w:tcPr>
            <w:tcW w:w="4363" w:type="dxa"/>
            <w:shd w:val="clear" w:color="auto" w:fill="auto"/>
            <w:vAlign w:val="center"/>
          </w:tcPr>
          <w:p w14:paraId="0A5F4128" w14:textId="4F93FEF0"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the application will only process business logic flows in sequential step order, with all steps being processed in realistic human time, and not process out of order, skipped steps, process steps from another user, or too quickly submitted transactions.</w:t>
            </w:r>
          </w:p>
        </w:tc>
        <w:tc>
          <w:tcPr>
            <w:tcW w:w="866" w:type="dxa"/>
            <w:shd w:val="clear" w:color="auto" w:fill="auto"/>
            <w:vAlign w:val="center"/>
          </w:tcPr>
          <w:p w14:paraId="03534F9C"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2E21D05D" w14:textId="7443812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04C4B">
              <w:sym w:font="Wingdings" w:char="F0FC"/>
            </w:r>
          </w:p>
        </w:tc>
        <w:tc>
          <w:tcPr>
            <w:tcW w:w="866" w:type="dxa"/>
            <w:shd w:val="clear" w:color="auto" w:fill="00B0F0"/>
            <w:vAlign w:val="center"/>
          </w:tcPr>
          <w:p w14:paraId="62435E92" w14:textId="3E75213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04C4B">
              <w:sym w:font="Wingdings" w:char="F0FC"/>
            </w:r>
          </w:p>
        </w:tc>
        <w:tc>
          <w:tcPr>
            <w:tcW w:w="1139" w:type="dxa"/>
            <w:shd w:val="clear" w:color="auto" w:fill="auto"/>
            <w:vAlign w:val="center"/>
          </w:tcPr>
          <w:p w14:paraId="4D8FEF44" w14:textId="2D446280"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2AB736E5"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680A58A" w14:textId="7FCD25B4" w:rsidR="00B32ADE" w:rsidRPr="009B0FD6" w:rsidRDefault="00B32ADE" w:rsidP="00B32ADE">
            <w:pPr>
              <w:pStyle w:val="TableHeading"/>
            </w:pPr>
            <w:r w:rsidRPr="009B0FD6">
              <w:rPr>
                <w:b/>
                <w:color w:val="FFFFFF"/>
                <w:sz w:val="20"/>
                <w:szCs w:val="20"/>
                <w:shd w:val="clear" w:color="auto" w:fill="A5A5A5"/>
              </w:rPr>
              <w:t>15.2</w:t>
            </w:r>
          </w:p>
        </w:tc>
        <w:tc>
          <w:tcPr>
            <w:tcW w:w="4363" w:type="dxa"/>
            <w:shd w:val="clear" w:color="auto" w:fill="auto"/>
            <w:vAlign w:val="center"/>
          </w:tcPr>
          <w:p w14:paraId="205B8EEE" w14:textId="1C5D7420"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the application has business limits and correctly enforces on a per user basis, with configurable alerting and automated reactions to automated or unusual attack.</w:t>
            </w:r>
          </w:p>
        </w:tc>
        <w:tc>
          <w:tcPr>
            <w:tcW w:w="866" w:type="dxa"/>
            <w:shd w:val="clear" w:color="auto" w:fill="auto"/>
            <w:vAlign w:val="center"/>
          </w:tcPr>
          <w:p w14:paraId="7386F43C"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B548F58" w14:textId="2EB08F7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04C4B">
              <w:sym w:font="Wingdings" w:char="F0FC"/>
            </w:r>
          </w:p>
        </w:tc>
        <w:tc>
          <w:tcPr>
            <w:tcW w:w="866" w:type="dxa"/>
            <w:shd w:val="clear" w:color="auto" w:fill="00B0F0"/>
            <w:vAlign w:val="center"/>
          </w:tcPr>
          <w:p w14:paraId="160BEC07" w14:textId="4565B7B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04C4B">
              <w:sym w:font="Wingdings" w:char="F0FC"/>
            </w:r>
          </w:p>
        </w:tc>
        <w:tc>
          <w:tcPr>
            <w:tcW w:w="1139" w:type="dxa"/>
            <w:shd w:val="clear" w:color="auto" w:fill="auto"/>
            <w:vAlign w:val="center"/>
          </w:tcPr>
          <w:p w14:paraId="626A7FD7" w14:textId="05C5426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2.0</w:t>
            </w:r>
          </w:p>
        </w:tc>
      </w:tr>
    </w:tbl>
    <w:p w14:paraId="1C3BE512" w14:textId="77777777" w:rsidR="00E34115" w:rsidRPr="009B0FD6" w:rsidRDefault="00E34115" w:rsidP="00E34115"/>
    <w:p w14:paraId="40CFA627" w14:textId="77777777" w:rsidR="00E34115" w:rsidRPr="009B0FD6" w:rsidRDefault="00E34115" w:rsidP="00E34115">
      <w:pPr>
        <w:pStyle w:val="Heading2"/>
      </w:pPr>
      <w:bookmarkStart w:id="76" w:name="_Toc471837517"/>
      <w:r w:rsidRPr="009B0FD6">
        <w:t>References</w:t>
      </w:r>
      <w:bookmarkEnd w:id="76"/>
    </w:p>
    <w:p w14:paraId="7925EBFF" w14:textId="77777777" w:rsidR="00E34115" w:rsidRPr="009B0FD6" w:rsidRDefault="00E34115" w:rsidP="00E34115">
      <w:r w:rsidRPr="009B0FD6">
        <w:t>For more information, please see:</w:t>
      </w:r>
    </w:p>
    <w:p w14:paraId="0DDB766D" w14:textId="7446AB39" w:rsidR="001474EB" w:rsidRPr="009B0FD6" w:rsidRDefault="001474EB" w:rsidP="009D1F1E">
      <w:pPr>
        <w:pStyle w:val="ListParagraph"/>
        <w:numPr>
          <w:ilvl w:val="0"/>
          <w:numId w:val="17"/>
        </w:numPr>
      </w:pPr>
      <w:r w:rsidRPr="009B0FD6">
        <w:rPr>
          <w:rFonts w:hint="eastAsia"/>
        </w:rPr>
        <w:t xml:space="preserve">OWASP Testing Guide 4.0: Business Logic Testing </w:t>
      </w:r>
      <w:hyperlink r:id="rId66" w:history="1">
        <w:r w:rsidRPr="009B0FD6">
          <w:rPr>
            <w:rStyle w:val="Hyperlink"/>
            <w:rFonts w:hint="eastAsia"/>
          </w:rPr>
          <w:t>https://www.owasp.org/index.php/Testing_for_business_logic</w:t>
        </w:r>
      </w:hyperlink>
      <w:r w:rsidRPr="009B0FD6">
        <w:t xml:space="preserve"> </w:t>
      </w:r>
    </w:p>
    <w:p w14:paraId="375AE593" w14:textId="56239EE5" w:rsidR="001474EB" w:rsidRPr="009B0FD6" w:rsidRDefault="001474EB" w:rsidP="009D1F1E">
      <w:pPr>
        <w:pStyle w:val="ListParagraph"/>
        <w:numPr>
          <w:ilvl w:val="0"/>
          <w:numId w:val="17"/>
        </w:numPr>
      </w:pPr>
      <w:r w:rsidRPr="009B0FD6">
        <w:rPr>
          <w:rFonts w:hint="eastAsia"/>
        </w:rPr>
        <w:t xml:space="preserve">OWASP Cheat Sheet: </w:t>
      </w:r>
      <w:hyperlink r:id="rId67" w:history="1">
        <w:r w:rsidRPr="009B0FD6">
          <w:rPr>
            <w:rStyle w:val="Hyperlink"/>
            <w:rFonts w:hint="eastAsia"/>
          </w:rPr>
          <w:t>https://www.owasp.org/index.php/Business_Logic_Security_Cheat_Sheet</w:t>
        </w:r>
      </w:hyperlink>
      <w:r w:rsidRPr="009B0FD6">
        <w:t xml:space="preserve"> </w:t>
      </w:r>
    </w:p>
    <w:p w14:paraId="06C38663" w14:textId="0261813E" w:rsidR="00DF702A" w:rsidRPr="009B0FD6" w:rsidRDefault="00C801A4" w:rsidP="00BD5F80">
      <w:pPr>
        <w:pStyle w:val="Heading1"/>
      </w:pPr>
      <w:bookmarkStart w:id="77" w:name="_Toc471837518"/>
      <w:r w:rsidRPr="009B0FD6">
        <w:lastRenderedPageBreak/>
        <w:t>V16: Files and r</w:t>
      </w:r>
      <w:r w:rsidR="00DF702A" w:rsidRPr="009B0FD6">
        <w:t xml:space="preserve">esources </w:t>
      </w:r>
      <w:r w:rsidRPr="009B0FD6">
        <w:t>v</w:t>
      </w:r>
      <w:r w:rsidR="00DF702A" w:rsidRPr="009B0FD6">
        <w:t xml:space="preserve">erification </w:t>
      </w:r>
      <w:r w:rsidRPr="009B0FD6">
        <w:t>r</w:t>
      </w:r>
      <w:r w:rsidR="00DF702A" w:rsidRPr="009B0FD6">
        <w:t>equirements</w:t>
      </w:r>
      <w:bookmarkEnd w:id="77"/>
    </w:p>
    <w:p w14:paraId="2BCE3EA6" w14:textId="77777777" w:rsidR="00CC340C" w:rsidRPr="009B0FD6" w:rsidRDefault="00CC340C" w:rsidP="00CC340C">
      <w:pPr>
        <w:pStyle w:val="Heading2"/>
      </w:pPr>
      <w:bookmarkStart w:id="78" w:name="_Toc471837519"/>
      <w:r w:rsidRPr="009B0FD6">
        <w:t>Control objective</w:t>
      </w:r>
      <w:bookmarkEnd w:id="78"/>
    </w:p>
    <w:p w14:paraId="0C7F1956" w14:textId="77777777" w:rsidR="00792E27" w:rsidRPr="009B0FD6" w:rsidRDefault="00792E27" w:rsidP="00FE6DFD">
      <w:r w:rsidRPr="009B0FD6">
        <w:t>Ensure that a verified application satisfies the following high level requirements:</w:t>
      </w:r>
    </w:p>
    <w:p w14:paraId="02FBBF81" w14:textId="486BBA99" w:rsidR="00792E27" w:rsidRPr="009B0FD6" w:rsidRDefault="00792E27" w:rsidP="00FE6DFD">
      <w:pPr>
        <w:pStyle w:val="ListParagraph"/>
        <w:numPr>
          <w:ilvl w:val="0"/>
          <w:numId w:val="37"/>
        </w:numPr>
      </w:pPr>
      <w:r w:rsidRPr="009B0FD6">
        <w:rPr>
          <w:rFonts w:hint="eastAsia"/>
        </w:rPr>
        <w:t>Untrusted file data should be handled accordingly and in a secure manner</w:t>
      </w:r>
    </w:p>
    <w:p w14:paraId="0EEE6160" w14:textId="6F40106A" w:rsidR="00792E27" w:rsidRPr="009B0FD6" w:rsidRDefault="00792E27" w:rsidP="00FE6DFD">
      <w:pPr>
        <w:pStyle w:val="ListParagraph"/>
        <w:numPr>
          <w:ilvl w:val="0"/>
          <w:numId w:val="37"/>
        </w:numPr>
      </w:pPr>
      <w:r w:rsidRPr="009B0FD6">
        <w:t>O</w:t>
      </w:r>
      <w:r w:rsidRPr="009B0FD6">
        <w:rPr>
          <w:rFonts w:hint="eastAsia"/>
        </w:rPr>
        <w:t>btained from untrusted sources are stored outside the webroot and limited permissions.</w:t>
      </w:r>
    </w:p>
    <w:p w14:paraId="7B3A4711" w14:textId="77777777" w:rsidR="00CC340C" w:rsidRPr="009B0FD6" w:rsidRDefault="00CC340C" w:rsidP="00CC340C">
      <w:pPr>
        <w:pStyle w:val="Heading2"/>
      </w:pPr>
      <w:bookmarkStart w:id="79" w:name="_Toc471837520"/>
      <w:r w:rsidRPr="009B0FD6">
        <w:t>Requirements</w:t>
      </w:r>
      <w:bookmarkEnd w:id="79"/>
    </w:p>
    <w:tbl>
      <w:tblPr>
        <w:tblStyle w:val="GridTable5DarkAccent3"/>
        <w:tblW w:w="5000" w:type="pct"/>
        <w:tblLook w:val="04A0" w:firstRow="1" w:lastRow="0" w:firstColumn="1" w:lastColumn="0" w:noHBand="0" w:noVBand="1"/>
      </w:tblPr>
      <w:tblGrid>
        <w:gridCol w:w="932"/>
        <w:gridCol w:w="4472"/>
        <w:gridCol w:w="888"/>
        <w:gridCol w:w="888"/>
        <w:gridCol w:w="888"/>
        <w:gridCol w:w="1168"/>
      </w:tblGrid>
      <w:tr w:rsidR="003C52FF" w:rsidRPr="009B0FD6" w14:paraId="7B9645E3"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8943D85" w14:textId="77777777" w:rsidR="003C52FF" w:rsidRPr="009B0FD6" w:rsidRDefault="003C52FF" w:rsidP="001B1E6E">
            <w:pPr>
              <w:pStyle w:val="TableHeading"/>
              <w:rPr>
                <w:b/>
              </w:rPr>
            </w:pPr>
            <w:r w:rsidRPr="009B0FD6">
              <w:rPr>
                <w:b/>
              </w:rPr>
              <w:t>#</w:t>
            </w:r>
          </w:p>
        </w:tc>
        <w:tc>
          <w:tcPr>
            <w:tcW w:w="4363" w:type="dxa"/>
            <w:vAlign w:val="center"/>
          </w:tcPr>
          <w:p w14:paraId="0A08E878" w14:textId="77777777" w:rsidR="003C52FF" w:rsidRPr="009B0FD6" w:rsidRDefault="003C52FF" w:rsidP="00924854">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B0FD6">
              <w:rPr>
                <w:b/>
              </w:rPr>
              <w:t>Description</w:t>
            </w:r>
          </w:p>
        </w:tc>
        <w:tc>
          <w:tcPr>
            <w:tcW w:w="866" w:type="dxa"/>
            <w:vAlign w:val="center"/>
          </w:tcPr>
          <w:p w14:paraId="12CAEC35"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1</w:t>
            </w:r>
          </w:p>
        </w:tc>
        <w:tc>
          <w:tcPr>
            <w:tcW w:w="866" w:type="dxa"/>
            <w:vAlign w:val="center"/>
          </w:tcPr>
          <w:p w14:paraId="0DD471F7"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2</w:t>
            </w:r>
          </w:p>
        </w:tc>
        <w:tc>
          <w:tcPr>
            <w:tcW w:w="866" w:type="dxa"/>
            <w:vAlign w:val="center"/>
          </w:tcPr>
          <w:p w14:paraId="2A24D9DD"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3</w:t>
            </w:r>
          </w:p>
        </w:tc>
        <w:tc>
          <w:tcPr>
            <w:tcW w:w="1139" w:type="dxa"/>
            <w:vAlign w:val="center"/>
          </w:tcPr>
          <w:p w14:paraId="62C6B18C"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Since</w:t>
            </w:r>
          </w:p>
        </w:tc>
      </w:tr>
      <w:tr w:rsidR="00B32ADE" w:rsidRPr="009B0FD6" w14:paraId="2B671CE6"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F04033C" w14:textId="3D6D9407" w:rsidR="00B32ADE" w:rsidRPr="009B0FD6" w:rsidRDefault="00B32ADE" w:rsidP="00B32ADE">
            <w:pPr>
              <w:pStyle w:val="TableHeading"/>
            </w:pPr>
            <w:r w:rsidRPr="009B0FD6">
              <w:rPr>
                <w:b/>
                <w:color w:val="FFFFFF"/>
                <w:sz w:val="20"/>
                <w:szCs w:val="20"/>
                <w:shd w:val="clear" w:color="auto" w:fill="A5A5A5"/>
              </w:rPr>
              <w:t>16.1</w:t>
            </w:r>
          </w:p>
        </w:tc>
        <w:tc>
          <w:tcPr>
            <w:tcW w:w="4363" w:type="dxa"/>
            <w:shd w:val="clear" w:color="auto" w:fill="auto"/>
          </w:tcPr>
          <w:p w14:paraId="67FCF2AE" w14:textId="153A09AC"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URL redirects and forwards only allow whitelisted destinations, or show a warning when redirecting to potentially untrusted content.</w:t>
            </w:r>
          </w:p>
        </w:tc>
        <w:tc>
          <w:tcPr>
            <w:tcW w:w="866" w:type="dxa"/>
            <w:shd w:val="clear" w:color="auto" w:fill="FFC000"/>
            <w:vAlign w:val="center"/>
          </w:tcPr>
          <w:p w14:paraId="6DF6EDE7" w14:textId="39412C3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866" w:type="dxa"/>
            <w:shd w:val="clear" w:color="auto" w:fill="92D050"/>
            <w:vAlign w:val="center"/>
          </w:tcPr>
          <w:p w14:paraId="351197F3" w14:textId="174C823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866" w:type="dxa"/>
            <w:shd w:val="clear" w:color="auto" w:fill="00B0F0"/>
            <w:vAlign w:val="center"/>
          </w:tcPr>
          <w:p w14:paraId="7EFF27CE" w14:textId="1D06CA4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1139" w:type="dxa"/>
            <w:shd w:val="clear" w:color="auto" w:fill="auto"/>
            <w:vAlign w:val="center"/>
          </w:tcPr>
          <w:p w14:paraId="1DA70492" w14:textId="4A430F2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5BAC5764" w14:textId="77777777" w:rsidTr="00F93E1B">
        <w:trPr>
          <w:cantSplit/>
        </w:trPr>
        <w:tc>
          <w:tcPr>
            <w:cnfStyle w:val="001000000000" w:firstRow="0" w:lastRow="0" w:firstColumn="1" w:lastColumn="0" w:oddVBand="0" w:evenVBand="0" w:oddHBand="0" w:evenHBand="0" w:firstRowFirstColumn="0" w:firstRowLastColumn="0" w:lastRowFirstColumn="0" w:lastRowLastColumn="0"/>
            <w:tcW w:w="910" w:type="dxa"/>
          </w:tcPr>
          <w:p w14:paraId="2DCC5E73" w14:textId="2FD4A07E" w:rsidR="00B32ADE" w:rsidRPr="009B0FD6" w:rsidRDefault="00B32ADE" w:rsidP="00B32ADE">
            <w:pPr>
              <w:pStyle w:val="TableHeading"/>
            </w:pPr>
            <w:r w:rsidRPr="009B0FD6">
              <w:rPr>
                <w:b/>
                <w:color w:val="FFFFFF"/>
                <w:sz w:val="20"/>
                <w:szCs w:val="20"/>
                <w:shd w:val="clear" w:color="auto" w:fill="A5A5A5"/>
              </w:rPr>
              <w:t>16.2</w:t>
            </w:r>
          </w:p>
        </w:tc>
        <w:tc>
          <w:tcPr>
            <w:tcW w:w="4363" w:type="dxa"/>
            <w:shd w:val="clear" w:color="auto" w:fill="auto"/>
          </w:tcPr>
          <w:p w14:paraId="145032C7" w14:textId="547D56B9"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rPr>
                <w:color w:val="333333"/>
              </w:rPr>
              <w:t>Verify that untrusted file data submitted to the application is not used directly with file I/O commands</w:t>
            </w:r>
            <w:r w:rsidRPr="009B0FD6">
              <w:t>, particularly to protect against path traversal, local file include, file mime type,</w:t>
            </w:r>
            <w:r w:rsidR="00F93E1B">
              <w:t xml:space="preserve"> reflective file download,</w:t>
            </w:r>
            <w:r w:rsidRPr="009B0FD6">
              <w:t xml:space="preserve"> and OS command injection vulnerabilities.</w:t>
            </w:r>
          </w:p>
        </w:tc>
        <w:tc>
          <w:tcPr>
            <w:tcW w:w="866" w:type="dxa"/>
            <w:shd w:val="clear" w:color="auto" w:fill="FFC000"/>
            <w:vAlign w:val="center"/>
          </w:tcPr>
          <w:p w14:paraId="63B8BD54" w14:textId="5B14887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866" w:type="dxa"/>
            <w:shd w:val="clear" w:color="auto" w:fill="92D050"/>
            <w:vAlign w:val="center"/>
          </w:tcPr>
          <w:p w14:paraId="414432D5" w14:textId="69099622"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866" w:type="dxa"/>
            <w:shd w:val="clear" w:color="auto" w:fill="00B0F0"/>
            <w:vAlign w:val="center"/>
          </w:tcPr>
          <w:p w14:paraId="705EDDC2" w14:textId="7B8B411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1139" w:type="dxa"/>
            <w:shd w:val="clear" w:color="auto" w:fill="E2EFD9" w:themeFill="accent6" w:themeFillTint="33"/>
            <w:vAlign w:val="center"/>
          </w:tcPr>
          <w:p w14:paraId="026E4727" w14:textId="2C302BA8" w:rsidR="00B32ADE" w:rsidRPr="009B0FD6" w:rsidRDefault="00F93E1B" w:rsidP="00B32ADE">
            <w:pPr>
              <w:pStyle w:val="TableBody"/>
              <w:jc w:val="center"/>
              <w:cnfStyle w:val="000000000000" w:firstRow="0" w:lastRow="0" w:firstColumn="0" w:lastColumn="0" w:oddVBand="0" w:evenVBand="0" w:oddHBand="0" w:evenHBand="0" w:firstRowFirstColumn="0" w:firstRowLastColumn="0" w:lastRowFirstColumn="0" w:lastRowLastColumn="0"/>
            </w:pPr>
            <w:r>
              <w:t>3.1</w:t>
            </w:r>
          </w:p>
        </w:tc>
      </w:tr>
      <w:tr w:rsidR="00B32ADE" w:rsidRPr="009B0FD6" w14:paraId="1BD3C00F"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DA18852" w14:textId="0B1DD459" w:rsidR="00B32ADE" w:rsidRPr="009B0FD6" w:rsidRDefault="00B32ADE" w:rsidP="00B32ADE">
            <w:pPr>
              <w:pStyle w:val="TableHeading"/>
            </w:pPr>
            <w:r w:rsidRPr="009B0FD6">
              <w:rPr>
                <w:b/>
                <w:color w:val="FFFFFF"/>
                <w:sz w:val="20"/>
                <w:szCs w:val="20"/>
                <w:shd w:val="clear" w:color="auto" w:fill="A5A5A5"/>
              </w:rPr>
              <w:t>16.3</w:t>
            </w:r>
          </w:p>
        </w:tc>
        <w:tc>
          <w:tcPr>
            <w:tcW w:w="4363" w:type="dxa"/>
            <w:shd w:val="clear" w:color="auto" w:fill="auto"/>
          </w:tcPr>
          <w:p w14:paraId="38F79F56" w14:textId="67943DD5"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rPr>
                <w:color w:val="333333"/>
              </w:rPr>
              <w:t>Verify that files obtained from untrusted sources are validated to be of expected type and scanned by antivirus scanners to prevent upload of known malicious content.</w:t>
            </w:r>
          </w:p>
        </w:tc>
        <w:tc>
          <w:tcPr>
            <w:tcW w:w="866" w:type="dxa"/>
            <w:shd w:val="clear" w:color="auto" w:fill="FFC000"/>
            <w:vAlign w:val="center"/>
          </w:tcPr>
          <w:p w14:paraId="0EA86F4D" w14:textId="1171942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866" w:type="dxa"/>
            <w:shd w:val="clear" w:color="auto" w:fill="92D050"/>
            <w:vAlign w:val="center"/>
          </w:tcPr>
          <w:p w14:paraId="6EC29444" w14:textId="1586E2E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866" w:type="dxa"/>
            <w:shd w:val="clear" w:color="auto" w:fill="00B0F0"/>
            <w:vAlign w:val="center"/>
          </w:tcPr>
          <w:p w14:paraId="39BEF6DB" w14:textId="503F87D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1139" w:type="dxa"/>
            <w:shd w:val="clear" w:color="auto" w:fill="auto"/>
            <w:vAlign w:val="center"/>
          </w:tcPr>
          <w:p w14:paraId="6E10F6AA" w14:textId="45133BF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5A6D541D" w14:textId="77777777" w:rsidTr="00F93E1B">
        <w:trPr>
          <w:cantSplit/>
        </w:trPr>
        <w:tc>
          <w:tcPr>
            <w:cnfStyle w:val="001000000000" w:firstRow="0" w:lastRow="0" w:firstColumn="1" w:lastColumn="0" w:oddVBand="0" w:evenVBand="0" w:oddHBand="0" w:evenHBand="0" w:firstRowFirstColumn="0" w:firstRowLastColumn="0" w:lastRowFirstColumn="0" w:lastRowLastColumn="0"/>
            <w:tcW w:w="910" w:type="dxa"/>
          </w:tcPr>
          <w:p w14:paraId="257BD34C" w14:textId="12681441" w:rsidR="00B32ADE" w:rsidRPr="009B0FD6" w:rsidRDefault="00B32ADE" w:rsidP="00B32ADE">
            <w:pPr>
              <w:pStyle w:val="TableHeading"/>
            </w:pPr>
            <w:r w:rsidRPr="009B0FD6">
              <w:rPr>
                <w:b/>
                <w:color w:val="FFFFFF"/>
                <w:sz w:val="20"/>
                <w:szCs w:val="20"/>
                <w:shd w:val="clear" w:color="auto" w:fill="A5A5A5"/>
              </w:rPr>
              <w:t>16.4</w:t>
            </w:r>
          </w:p>
        </w:tc>
        <w:tc>
          <w:tcPr>
            <w:tcW w:w="4363" w:type="dxa"/>
            <w:shd w:val="clear" w:color="auto" w:fill="auto"/>
          </w:tcPr>
          <w:p w14:paraId="1A65C7E7" w14:textId="4B590C59" w:rsidR="00B32ADE" w:rsidRPr="009B0FD6" w:rsidRDefault="00F93E1B" w:rsidP="00B32ADE">
            <w:pPr>
              <w:pStyle w:val="TableBody"/>
              <w:cnfStyle w:val="000000000000" w:firstRow="0" w:lastRow="0" w:firstColumn="0" w:lastColumn="0" w:oddVBand="0" w:evenVBand="0" w:oddHBand="0" w:evenHBand="0" w:firstRowFirstColumn="0" w:firstRowLastColumn="0" w:lastRowFirstColumn="0" w:lastRowLastColumn="0"/>
            </w:pPr>
            <w:r w:rsidRPr="00F93E1B">
              <w:t>Verify that untrusted data is not used within inclusion, class loader, or reflection capabilities to prevent remote/local code execution vulnerabilities</w:t>
            </w:r>
            <w:r w:rsidR="00B32ADE" w:rsidRPr="009B0FD6">
              <w:t xml:space="preserve">. </w:t>
            </w:r>
          </w:p>
        </w:tc>
        <w:tc>
          <w:tcPr>
            <w:tcW w:w="866" w:type="dxa"/>
            <w:shd w:val="clear" w:color="auto" w:fill="FFC000"/>
            <w:vAlign w:val="center"/>
          </w:tcPr>
          <w:p w14:paraId="4DB2B2B9" w14:textId="32445EE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866" w:type="dxa"/>
            <w:shd w:val="clear" w:color="auto" w:fill="92D050"/>
            <w:vAlign w:val="center"/>
          </w:tcPr>
          <w:p w14:paraId="5B7F39D3" w14:textId="1919EA21"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866" w:type="dxa"/>
            <w:shd w:val="clear" w:color="auto" w:fill="00B0F0"/>
            <w:vAlign w:val="center"/>
          </w:tcPr>
          <w:p w14:paraId="3ADA2C98" w14:textId="7DE4AA3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1139" w:type="dxa"/>
            <w:shd w:val="clear" w:color="auto" w:fill="E2EFD9" w:themeFill="accent6" w:themeFillTint="33"/>
            <w:vAlign w:val="center"/>
          </w:tcPr>
          <w:p w14:paraId="5EED8DFF" w14:textId="69261E0B" w:rsidR="00B32ADE" w:rsidRPr="009B0FD6" w:rsidRDefault="00F93E1B" w:rsidP="00B32ADE">
            <w:pPr>
              <w:pStyle w:val="TableBody"/>
              <w:jc w:val="center"/>
              <w:cnfStyle w:val="000000000000" w:firstRow="0" w:lastRow="0" w:firstColumn="0" w:lastColumn="0" w:oddVBand="0" w:evenVBand="0" w:oddHBand="0" w:evenHBand="0" w:firstRowFirstColumn="0" w:firstRowLastColumn="0" w:lastRowFirstColumn="0" w:lastRowLastColumn="0"/>
            </w:pPr>
            <w:r>
              <w:t>3.1</w:t>
            </w:r>
          </w:p>
        </w:tc>
      </w:tr>
      <w:tr w:rsidR="00B32ADE" w:rsidRPr="009B0FD6" w14:paraId="6845C57E"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2F40CCA1" w14:textId="3DDDC4C0" w:rsidR="00B32ADE" w:rsidRPr="009B0FD6" w:rsidRDefault="00B32ADE" w:rsidP="00B32ADE">
            <w:pPr>
              <w:pStyle w:val="TableHeading"/>
            </w:pPr>
            <w:r w:rsidRPr="009B0FD6">
              <w:rPr>
                <w:b/>
                <w:color w:val="FFFFFF"/>
                <w:sz w:val="20"/>
                <w:szCs w:val="20"/>
                <w:shd w:val="clear" w:color="auto" w:fill="A5A5A5"/>
              </w:rPr>
              <w:t>16.5</w:t>
            </w:r>
          </w:p>
        </w:tc>
        <w:tc>
          <w:tcPr>
            <w:tcW w:w="4363" w:type="dxa"/>
            <w:shd w:val="clear" w:color="auto" w:fill="auto"/>
          </w:tcPr>
          <w:p w14:paraId="63F70C23" w14:textId="68B8985B"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untrusted data is not used within cross-domain resource sharing (CORS) to protect against arbitrary remote content.</w:t>
            </w:r>
          </w:p>
        </w:tc>
        <w:tc>
          <w:tcPr>
            <w:tcW w:w="866" w:type="dxa"/>
            <w:shd w:val="clear" w:color="auto" w:fill="FFC000"/>
            <w:vAlign w:val="center"/>
          </w:tcPr>
          <w:p w14:paraId="179977C7" w14:textId="287F87D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866" w:type="dxa"/>
            <w:shd w:val="clear" w:color="auto" w:fill="92D050"/>
            <w:vAlign w:val="center"/>
          </w:tcPr>
          <w:p w14:paraId="7594D7B2" w14:textId="7B8AD8A0"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866" w:type="dxa"/>
            <w:shd w:val="clear" w:color="auto" w:fill="00B0F0"/>
            <w:vAlign w:val="center"/>
          </w:tcPr>
          <w:p w14:paraId="6A23AFAA" w14:textId="2E7A45D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1139" w:type="dxa"/>
            <w:shd w:val="clear" w:color="auto" w:fill="auto"/>
            <w:vAlign w:val="center"/>
          </w:tcPr>
          <w:p w14:paraId="7616EB17" w14:textId="4E916A20"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63233EF9"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tcPr>
          <w:p w14:paraId="57B66197" w14:textId="7FD1C9FF" w:rsidR="00B32ADE" w:rsidRPr="009B0FD6" w:rsidRDefault="00B32ADE" w:rsidP="00B32ADE">
            <w:pPr>
              <w:pStyle w:val="TableHeading"/>
            </w:pPr>
            <w:r w:rsidRPr="009B0FD6">
              <w:rPr>
                <w:b/>
                <w:color w:val="FFFFFF"/>
                <w:sz w:val="20"/>
                <w:szCs w:val="20"/>
                <w:shd w:val="clear" w:color="auto" w:fill="A5A5A5"/>
              </w:rPr>
              <w:t>16.6</w:t>
            </w:r>
          </w:p>
        </w:tc>
        <w:tc>
          <w:tcPr>
            <w:tcW w:w="4363" w:type="dxa"/>
            <w:shd w:val="clear" w:color="auto" w:fill="auto"/>
          </w:tcPr>
          <w:p w14:paraId="0ACAD080" w14:textId="0CB9CE3A"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files obtained from untrusted sources are stored outside the webroot, with limited permissions, preferably with strong validation.</w:t>
            </w:r>
          </w:p>
        </w:tc>
        <w:tc>
          <w:tcPr>
            <w:tcW w:w="866" w:type="dxa"/>
            <w:shd w:val="clear" w:color="auto" w:fill="auto"/>
            <w:vAlign w:val="center"/>
          </w:tcPr>
          <w:p w14:paraId="21AD6E88" w14:textId="441177A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5761B72" w14:textId="1BAD2E75"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866" w:type="dxa"/>
            <w:shd w:val="clear" w:color="auto" w:fill="00B0F0"/>
            <w:vAlign w:val="center"/>
          </w:tcPr>
          <w:p w14:paraId="6F079531" w14:textId="0B10079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1139" w:type="dxa"/>
            <w:shd w:val="clear" w:color="auto" w:fill="auto"/>
            <w:vAlign w:val="center"/>
          </w:tcPr>
          <w:p w14:paraId="10F35C29" w14:textId="0220004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280577BD"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A33CB7E" w14:textId="2E3F2A15" w:rsidR="00B32ADE" w:rsidRPr="009B0FD6" w:rsidRDefault="00B32ADE" w:rsidP="00B32ADE">
            <w:pPr>
              <w:pStyle w:val="TableHeading"/>
            </w:pPr>
            <w:r w:rsidRPr="009B0FD6">
              <w:rPr>
                <w:b/>
                <w:color w:val="FFFFFF"/>
                <w:sz w:val="20"/>
                <w:szCs w:val="20"/>
                <w:shd w:val="clear" w:color="auto" w:fill="A5A5A5"/>
              </w:rPr>
              <w:t>16.7</w:t>
            </w:r>
          </w:p>
        </w:tc>
        <w:tc>
          <w:tcPr>
            <w:tcW w:w="4363" w:type="dxa"/>
            <w:shd w:val="clear" w:color="auto" w:fill="auto"/>
          </w:tcPr>
          <w:p w14:paraId="10129657" w14:textId="4F294184"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 web or application server is configured by default to deny access to remote resources or systems outside the web or application server.</w:t>
            </w:r>
          </w:p>
        </w:tc>
        <w:tc>
          <w:tcPr>
            <w:tcW w:w="866" w:type="dxa"/>
            <w:shd w:val="clear" w:color="auto" w:fill="auto"/>
            <w:vAlign w:val="center"/>
          </w:tcPr>
          <w:p w14:paraId="341E3ADC" w14:textId="6D27934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06C4C6B1" w14:textId="5D4034E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866" w:type="dxa"/>
            <w:shd w:val="clear" w:color="auto" w:fill="00B0F0"/>
            <w:vAlign w:val="center"/>
          </w:tcPr>
          <w:p w14:paraId="460733B1" w14:textId="06A890E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1139" w:type="dxa"/>
            <w:shd w:val="clear" w:color="auto" w:fill="auto"/>
            <w:vAlign w:val="center"/>
          </w:tcPr>
          <w:p w14:paraId="1D56DA68" w14:textId="2A18D0D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285A81F3"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tcPr>
          <w:p w14:paraId="74CF4AB9" w14:textId="483E3794" w:rsidR="00B32ADE" w:rsidRPr="009B0FD6" w:rsidRDefault="00B32ADE" w:rsidP="00B32ADE">
            <w:pPr>
              <w:pStyle w:val="TableHeading"/>
            </w:pPr>
            <w:r w:rsidRPr="009B0FD6">
              <w:rPr>
                <w:b/>
                <w:color w:val="FFFFFF"/>
                <w:sz w:val="20"/>
                <w:szCs w:val="20"/>
                <w:shd w:val="clear" w:color="auto" w:fill="A5A5A5"/>
              </w:rPr>
              <w:lastRenderedPageBreak/>
              <w:t>16.8</w:t>
            </w:r>
          </w:p>
        </w:tc>
        <w:tc>
          <w:tcPr>
            <w:tcW w:w="4363" w:type="dxa"/>
            <w:shd w:val="clear" w:color="auto" w:fill="auto"/>
          </w:tcPr>
          <w:p w14:paraId="4F729CD5" w14:textId="7CC33280"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the application code does not execute uploaded data obtained from untrusted sources.</w:t>
            </w:r>
          </w:p>
        </w:tc>
        <w:tc>
          <w:tcPr>
            <w:tcW w:w="866" w:type="dxa"/>
            <w:shd w:val="clear" w:color="auto" w:fill="FFC000"/>
            <w:vAlign w:val="center"/>
          </w:tcPr>
          <w:p w14:paraId="7AF77A81" w14:textId="45AB7C0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866" w:type="dxa"/>
            <w:shd w:val="clear" w:color="auto" w:fill="92D050"/>
            <w:vAlign w:val="center"/>
          </w:tcPr>
          <w:p w14:paraId="0323B2FC" w14:textId="17205A8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866" w:type="dxa"/>
            <w:shd w:val="clear" w:color="auto" w:fill="00B0F0"/>
            <w:vAlign w:val="center"/>
          </w:tcPr>
          <w:p w14:paraId="0B961470" w14:textId="31823BF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1139" w:type="dxa"/>
            <w:shd w:val="clear" w:color="auto" w:fill="auto"/>
            <w:vAlign w:val="center"/>
          </w:tcPr>
          <w:p w14:paraId="179ACA95" w14:textId="4521EAA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76C2755E"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3380AFA" w14:textId="15E6FB57" w:rsidR="00B32ADE" w:rsidRPr="009B0FD6" w:rsidRDefault="00B32ADE" w:rsidP="00B32ADE">
            <w:pPr>
              <w:pStyle w:val="TableHeading"/>
            </w:pPr>
            <w:r w:rsidRPr="009B0FD6">
              <w:rPr>
                <w:b/>
                <w:color w:val="FFFFFF"/>
                <w:sz w:val="20"/>
                <w:szCs w:val="20"/>
                <w:shd w:val="clear" w:color="auto" w:fill="A5A5A5"/>
              </w:rPr>
              <w:t>16.9</w:t>
            </w:r>
          </w:p>
        </w:tc>
        <w:tc>
          <w:tcPr>
            <w:tcW w:w="4363" w:type="dxa"/>
            <w:shd w:val="clear" w:color="auto" w:fill="auto"/>
          </w:tcPr>
          <w:p w14:paraId="0809E3CA" w14:textId="78A6164D"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t>Verify that unsupported, insecure or deprecated client-side technologies are not used, such as</w:t>
            </w:r>
            <w:r w:rsidRPr="009B0FD6">
              <w:t xml:space="preserve"> </w:t>
            </w:r>
            <w:r>
              <w:t xml:space="preserve">NSAPI plugins, </w:t>
            </w:r>
            <w:r w:rsidRPr="009B0FD6">
              <w:t xml:space="preserve">Flash, </w:t>
            </w:r>
            <w:r>
              <w:t xml:space="preserve">Shockwave, </w:t>
            </w:r>
            <w:r w:rsidRPr="009B0FD6">
              <w:t xml:space="preserve">Active-X, Silverlight, NACL, </w:t>
            </w:r>
            <w:r>
              <w:t xml:space="preserve">or </w:t>
            </w:r>
            <w:r w:rsidRPr="009B0FD6">
              <w:t>client-side Java</w:t>
            </w:r>
            <w:r>
              <w:t xml:space="preserve"> applets.</w:t>
            </w:r>
          </w:p>
        </w:tc>
        <w:tc>
          <w:tcPr>
            <w:tcW w:w="866" w:type="dxa"/>
            <w:shd w:val="clear" w:color="auto" w:fill="FFC000"/>
            <w:vAlign w:val="center"/>
          </w:tcPr>
          <w:p w14:paraId="7E7478BC" w14:textId="63CCB85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866" w:type="dxa"/>
            <w:shd w:val="clear" w:color="auto" w:fill="92D050"/>
            <w:vAlign w:val="center"/>
          </w:tcPr>
          <w:p w14:paraId="5548BD45" w14:textId="1B86103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866" w:type="dxa"/>
            <w:shd w:val="clear" w:color="auto" w:fill="00B0F0"/>
            <w:vAlign w:val="center"/>
          </w:tcPr>
          <w:p w14:paraId="6291D0C3" w14:textId="693660C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1139" w:type="dxa"/>
            <w:shd w:val="clear" w:color="auto" w:fill="E2EFD9" w:themeFill="accent6" w:themeFillTint="33"/>
            <w:vAlign w:val="center"/>
          </w:tcPr>
          <w:p w14:paraId="0F02BABC" w14:textId="62F4ECC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t>3.1</w:t>
            </w:r>
          </w:p>
        </w:tc>
      </w:tr>
    </w:tbl>
    <w:p w14:paraId="3538CD95" w14:textId="77777777" w:rsidR="00E34115" w:rsidRPr="009B0FD6" w:rsidRDefault="00E34115" w:rsidP="00E34115"/>
    <w:p w14:paraId="5F33A7F1" w14:textId="77777777" w:rsidR="00E34115" w:rsidRPr="009B0FD6" w:rsidRDefault="00E34115" w:rsidP="00E34115">
      <w:pPr>
        <w:pStyle w:val="Heading2"/>
      </w:pPr>
      <w:bookmarkStart w:id="80" w:name="_Toc471837521"/>
      <w:r w:rsidRPr="009B0FD6">
        <w:t>References</w:t>
      </w:r>
      <w:bookmarkEnd w:id="80"/>
    </w:p>
    <w:p w14:paraId="50CEB952" w14:textId="77777777" w:rsidR="001E22FA" w:rsidRPr="009B0FD6" w:rsidRDefault="001E22FA" w:rsidP="001E22FA">
      <w:r w:rsidRPr="009B0FD6">
        <w:t>For more information, please see:</w:t>
      </w:r>
    </w:p>
    <w:p w14:paraId="558D44DF" w14:textId="4F6467B1" w:rsidR="001E22FA" w:rsidRPr="009B0FD6" w:rsidRDefault="001E22FA" w:rsidP="001E22FA">
      <w:pPr>
        <w:pStyle w:val="ListParagraph"/>
        <w:numPr>
          <w:ilvl w:val="0"/>
          <w:numId w:val="14"/>
        </w:numPr>
      </w:pPr>
      <w:r w:rsidRPr="009B0FD6">
        <w:rPr>
          <w:rFonts w:hint="eastAsia"/>
        </w:rPr>
        <w:t>File Extension Handling for Sensitive Information</w:t>
      </w:r>
      <w:r w:rsidR="00792E27" w:rsidRPr="009B0FD6">
        <w:t>:</w:t>
      </w:r>
      <w:r w:rsidRPr="009B0FD6">
        <w:rPr>
          <w:rFonts w:hint="eastAsia"/>
        </w:rPr>
        <w:t xml:space="preserve"> </w:t>
      </w:r>
      <w:hyperlink r:id="rId68" w:history="1">
        <w:r w:rsidRPr="009B0FD6">
          <w:rPr>
            <w:rStyle w:val="Hyperlink"/>
            <w:rFonts w:hint="eastAsia"/>
          </w:rPr>
          <w:t>https://www.owasp.org/index.php/Unrestricted_File_Upload</w:t>
        </w:r>
      </w:hyperlink>
      <w:r w:rsidRPr="009B0FD6">
        <w:t xml:space="preserve"> </w:t>
      </w:r>
    </w:p>
    <w:p w14:paraId="38B6C546" w14:textId="13873922" w:rsidR="003C52FF" w:rsidRPr="009B0FD6" w:rsidRDefault="00F93E1B" w:rsidP="00F93E1B">
      <w:pPr>
        <w:pStyle w:val="ListParagraph"/>
        <w:numPr>
          <w:ilvl w:val="0"/>
          <w:numId w:val="50"/>
        </w:numPr>
      </w:pPr>
      <w:r>
        <w:t>Reflective file download by Oren Hatif</w:t>
      </w:r>
      <w:r>
        <w:br/>
      </w:r>
      <w:hyperlink r:id="rId69" w:history="1">
        <w:r w:rsidRPr="00D53385">
          <w:rPr>
            <w:rStyle w:val="Hyperlink"/>
          </w:rPr>
          <w:t>https://www.trustwave.com/Resources/SpiderLabs-Blog/Reflected-File-Download---A-New-Web-Attack-Vector/</w:t>
        </w:r>
      </w:hyperlink>
      <w:r>
        <w:t xml:space="preserve"> </w:t>
      </w:r>
    </w:p>
    <w:p w14:paraId="7FE2B720" w14:textId="4D56DD42" w:rsidR="00DF702A" w:rsidRPr="009B0FD6" w:rsidRDefault="00DF702A" w:rsidP="00BD5F80">
      <w:pPr>
        <w:pStyle w:val="Heading1"/>
      </w:pPr>
      <w:bookmarkStart w:id="81" w:name="_Toc471837522"/>
      <w:r w:rsidRPr="009B0FD6">
        <w:lastRenderedPageBreak/>
        <w:t xml:space="preserve">V17: Mobile </w:t>
      </w:r>
      <w:r w:rsidR="00C801A4" w:rsidRPr="009B0FD6">
        <w:t>v</w:t>
      </w:r>
      <w:r w:rsidRPr="009B0FD6">
        <w:t xml:space="preserve">erification </w:t>
      </w:r>
      <w:r w:rsidR="00C801A4" w:rsidRPr="009B0FD6">
        <w:t>r</w:t>
      </w:r>
      <w:r w:rsidRPr="009B0FD6">
        <w:t>equirements</w:t>
      </w:r>
      <w:bookmarkEnd w:id="81"/>
    </w:p>
    <w:p w14:paraId="360CEC81" w14:textId="77777777" w:rsidR="00CC340C" w:rsidRPr="009B0FD6" w:rsidRDefault="00CC340C" w:rsidP="00CC340C">
      <w:pPr>
        <w:pStyle w:val="Heading2"/>
      </w:pPr>
      <w:bookmarkStart w:id="82" w:name="_Toc471837523"/>
      <w:r w:rsidRPr="009B0FD6">
        <w:t>Control objective</w:t>
      </w:r>
      <w:bookmarkEnd w:id="82"/>
    </w:p>
    <w:p w14:paraId="16AD6FA4" w14:textId="77777777" w:rsidR="00945FEB" w:rsidRPr="009B0FD6" w:rsidRDefault="00FE6DFD" w:rsidP="00FE6DFD">
      <w:r w:rsidRPr="009B0FD6">
        <w:t xml:space="preserve">This section contains controls that are mobile application specific. These controls have been de-duplicated from 2.0, so must be taken in conjunction with all other sections of the relevant ASVS Verification Level. </w:t>
      </w:r>
    </w:p>
    <w:p w14:paraId="176F7986" w14:textId="16A09BC8" w:rsidR="00FE6DFD" w:rsidRPr="009B0FD6" w:rsidRDefault="00FE6DFD" w:rsidP="00FE6DFD">
      <w:r w:rsidRPr="009B0FD6">
        <w:t>Mobile applications should:</w:t>
      </w:r>
    </w:p>
    <w:p w14:paraId="5195ACE0" w14:textId="0C0EA9D0" w:rsidR="00535A71" w:rsidRPr="009B0FD6" w:rsidRDefault="00FE6DFD" w:rsidP="00FE6DFD">
      <w:pPr>
        <w:pStyle w:val="ListParagraph"/>
        <w:numPr>
          <w:ilvl w:val="0"/>
          <w:numId w:val="14"/>
        </w:numPr>
      </w:pPr>
      <w:r w:rsidRPr="009B0FD6">
        <w:t>S</w:t>
      </w:r>
      <w:r w:rsidR="00535A71" w:rsidRPr="009B0FD6">
        <w:t xml:space="preserve">hould have the same level of security controls </w:t>
      </w:r>
      <w:r w:rsidRPr="009B0FD6">
        <w:t>within the mobile client as found in the server, by enforcing security controls in a trusted environment</w:t>
      </w:r>
    </w:p>
    <w:p w14:paraId="7615EEDB" w14:textId="27BF6B6F" w:rsidR="00535A71" w:rsidRPr="009B0FD6" w:rsidRDefault="00535A71" w:rsidP="00FE6DFD">
      <w:pPr>
        <w:pStyle w:val="ListParagraph"/>
        <w:numPr>
          <w:ilvl w:val="0"/>
          <w:numId w:val="14"/>
        </w:numPr>
      </w:pPr>
      <w:r w:rsidRPr="009B0FD6">
        <w:t>Sensitive information assets stored on the device shoul</w:t>
      </w:r>
      <w:r w:rsidR="00FE6DFD" w:rsidRPr="009B0FD6">
        <w:t>d be done so in a secure manner</w:t>
      </w:r>
    </w:p>
    <w:p w14:paraId="42792D76" w14:textId="77777777" w:rsidR="00535A71" w:rsidRPr="009B0FD6" w:rsidRDefault="00535A71" w:rsidP="00FE6DFD">
      <w:pPr>
        <w:pStyle w:val="ListParagraph"/>
        <w:numPr>
          <w:ilvl w:val="0"/>
          <w:numId w:val="14"/>
        </w:numPr>
      </w:pPr>
      <w:r w:rsidRPr="009B0FD6">
        <w:t xml:space="preserve">All sensitive data transmitted from the device should be done so with transport layer security in mind.   </w:t>
      </w:r>
    </w:p>
    <w:p w14:paraId="4A3EE1D6" w14:textId="77777777" w:rsidR="00CC340C" w:rsidRPr="009B0FD6" w:rsidRDefault="00CC340C" w:rsidP="00CC340C">
      <w:pPr>
        <w:pStyle w:val="Heading2"/>
      </w:pPr>
      <w:bookmarkStart w:id="83" w:name="_Toc471837524"/>
      <w:r w:rsidRPr="009B0FD6">
        <w:t>Requirements</w:t>
      </w:r>
      <w:bookmarkEnd w:id="83"/>
    </w:p>
    <w:tbl>
      <w:tblPr>
        <w:tblStyle w:val="GridTable5DarkAccent3"/>
        <w:tblW w:w="5000" w:type="pct"/>
        <w:tblLook w:val="04A0" w:firstRow="1" w:lastRow="0" w:firstColumn="1" w:lastColumn="0" w:noHBand="0" w:noVBand="1"/>
      </w:tblPr>
      <w:tblGrid>
        <w:gridCol w:w="932"/>
        <w:gridCol w:w="4472"/>
        <w:gridCol w:w="888"/>
        <w:gridCol w:w="888"/>
        <w:gridCol w:w="888"/>
        <w:gridCol w:w="1168"/>
      </w:tblGrid>
      <w:tr w:rsidR="003C52FF" w:rsidRPr="009B0FD6" w14:paraId="6788E26F" w14:textId="77777777" w:rsidTr="00B32AD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3657FB1" w14:textId="77777777" w:rsidR="003C52FF" w:rsidRPr="009B0FD6" w:rsidRDefault="003C52FF" w:rsidP="00E305D1">
            <w:pPr>
              <w:pStyle w:val="TableHeading"/>
            </w:pPr>
            <w:r w:rsidRPr="009B0FD6">
              <w:t>#</w:t>
            </w:r>
          </w:p>
        </w:tc>
        <w:tc>
          <w:tcPr>
            <w:tcW w:w="4363" w:type="dxa"/>
            <w:vAlign w:val="center"/>
          </w:tcPr>
          <w:p w14:paraId="07E06E3D" w14:textId="77777777" w:rsidR="003C52FF" w:rsidRPr="009B0FD6" w:rsidRDefault="003C52FF" w:rsidP="00E305D1">
            <w:pPr>
              <w:pStyle w:val="TableHeading"/>
              <w:cnfStyle w:val="100000000000" w:firstRow="1" w:lastRow="0" w:firstColumn="0" w:lastColumn="0" w:oddVBand="0" w:evenVBand="0" w:oddHBand="0" w:evenHBand="0" w:firstRowFirstColumn="0" w:firstRowLastColumn="0" w:lastRowFirstColumn="0" w:lastRowLastColumn="0"/>
            </w:pPr>
            <w:r w:rsidRPr="009B0FD6">
              <w:t>Description</w:t>
            </w:r>
          </w:p>
        </w:tc>
        <w:tc>
          <w:tcPr>
            <w:tcW w:w="866" w:type="dxa"/>
            <w:vAlign w:val="center"/>
          </w:tcPr>
          <w:p w14:paraId="47F1D1D5" w14:textId="77777777" w:rsidR="003C52FF" w:rsidRPr="009B0FD6" w:rsidRDefault="003C52FF" w:rsidP="00B32ADE">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66" w:type="dxa"/>
            <w:vAlign w:val="center"/>
          </w:tcPr>
          <w:p w14:paraId="230BB0A6" w14:textId="77777777" w:rsidR="003C52FF" w:rsidRPr="009B0FD6" w:rsidRDefault="003C52FF" w:rsidP="00B32ADE">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66" w:type="dxa"/>
            <w:vAlign w:val="center"/>
          </w:tcPr>
          <w:p w14:paraId="128482BC" w14:textId="77777777" w:rsidR="003C52FF" w:rsidRPr="009B0FD6" w:rsidRDefault="003C52FF" w:rsidP="00B32ADE">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139" w:type="dxa"/>
            <w:vAlign w:val="center"/>
          </w:tcPr>
          <w:p w14:paraId="00982325"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45234F28"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269C9A9" w14:textId="19339C54" w:rsidR="00B32ADE" w:rsidRPr="009B0FD6" w:rsidRDefault="00B32ADE" w:rsidP="00B32ADE">
            <w:pPr>
              <w:pStyle w:val="TableHeading"/>
            </w:pPr>
            <w:r w:rsidRPr="009B0FD6">
              <w:rPr>
                <w:b/>
                <w:color w:val="FFFFFF"/>
                <w:sz w:val="20"/>
                <w:szCs w:val="20"/>
                <w:shd w:val="clear" w:color="auto" w:fill="A5A5A5"/>
              </w:rPr>
              <w:t>17.1</w:t>
            </w:r>
          </w:p>
        </w:tc>
        <w:tc>
          <w:tcPr>
            <w:tcW w:w="4363" w:type="dxa"/>
            <w:shd w:val="clear" w:color="auto" w:fill="auto"/>
          </w:tcPr>
          <w:p w14:paraId="5F6A3B26" w14:textId="08F678E0"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ID values stored on the device and retrievable by other applications, such as the UDID or IMEI number are not used as authentication tokens.</w:t>
            </w:r>
          </w:p>
        </w:tc>
        <w:tc>
          <w:tcPr>
            <w:tcW w:w="866" w:type="dxa"/>
            <w:shd w:val="clear" w:color="auto" w:fill="FFC000"/>
            <w:vAlign w:val="center"/>
          </w:tcPr>
          <w:p w14:paraId="096C0A3C" w14:textId="662124BD"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92D050"/>
            <w:vAlign w:val="center"/>
          </w:tcPr>
          <w:p w14:paraId="10D142B7" w14:textId="433559C4"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46F932AF" w14:textId="00C7D2B6"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611A32FF" w14:textId="64BEE51A"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2.0</w:t>
            </w:r>
          </w:p>
        </w:tc>
      </w:tr>
      <w:tr w:rsidR="00B32ADE" w:rsidRPr="009B0FD6" w14:paraId="1F66E5B6"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tcPr>
          <w:p w14:paraId="76A0884C" w14:textId="6C00FC6F" w:rsidR="00B32ADE" w:rsidRPr="009B0FD6" w:rsidRDefault="00B32ADE" w:rsidP="00B32ADE">
            <w:pPr>
              <w:pStyle w:val="TableHeading"/>
            </w:pPr>
            <w:r w:rsidRPr="009B0FD6">
              <w:rPr>
                <w:b/>
                <w:color w:val="FFFFFF"/>
                <w:sz w:val="20"/>
                <w:szCs w:val="20"/>
                <w:shd w:val="clear" w:color="auto" w:fill="A5A5A5"/>
              </w:rPr>
              <w:t>17.2</w:t>
            </w:r>
          </w:p>
        </w:tc>
        <w:tc>
          <w:tcPr>
            <w:tcW w:w="4363" w:type="dxa"/>
            <w:shd w:val="clear" w:color="auto" w:fill="auto"/>
          </w:tcPr>
          <w:p w14:paraId="0799B27D" w14:textId="7287E504"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 mobile app does not store sensitive data onto potentially unencrypted shared resources on the device (e.g. SD card or shared folders).</w:t>
            </w:r>
          </w:p>
        </w:tc>
        <w:tc>
          <w:tcPr>
            <w:tcW w:w="866" w:type="dxa"/>
            <w:shd w:val="clear" w:color="auto" w:fill="FFC000"/>
            <w:vAlign w:val="center"/>
          </w:tcPr>
          <w:p w14:paraId="2E612806" w14:textId="19BA7A3A"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92D050"/>
            <w:vAlign w:val="center"/>
          </w:tcPr>
          <w:p w14:paraId="60493403" w14:textId="4EB1F3CD"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735D3C04" w14:textId="3919C98E"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5AD458FE" w14:textId="0A67EFFD"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2.0</w:t>
            </w:r>
          </w:p>
        </w:tc>
      </w:tr>
      <w:tr w:rsidR="00B32ADE" w:rsidRPr="009B0FD6" w14:paraId="739DD8D5"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9873E00" w14:textId="7CE117D2" w:rsidR="00B32ADE" w:rsidRPr="009B0FD6" w:rsidRDefault="00B32ADE" w:rsidP="00B32ADE">
            <w:pPr>
              <w:pStyle w:val="TableHeading"/>
            </w:pPr>
            <w:r w:rsidRPr="009B0FD6">
              <w:rPr>
                <w:b/>
                <w:color w:val="FFFFFF"/>
                <w:sz w:val="20"/>
                <w:szCs w:val="20"/>
                <w:shd w:val="clear" w:color="auto" w:fill="A5A5A5"/>
              </w:rPr>
              <w:t>17.3</w:t>
            </w:r>
          </w:p>
        </w:tc>
        <w:tc>
          <w:tcPr>
            <w:tcW w:w="4363" w:type="dxa"/>
            <w:shd w:val="clear" w:color="auto" w:fill="auto"/>
          </w:tcPr>
          <w:p w14:paraId="64625965" w14:textId="6269BAC5"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sensitive data is not stored unprotected on the device, even in system protected areas such as key chains.</w:t>
            </w:r>
          </w:p>
        </w:tc>
        <w:tc>
          <w:tcPr>
            <w:tcW w:w="866" w:type="dxa"/>
            <w:shd w:val="clear" w:color="auto" w:fill="FFC000"/>
            <w:vAlign w:val="center"/>
          </w:tcPr>
          <w:p w14:paraId="2C0C57E7" w14:textId="047FE76E"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92D050"/>
            <w:vAlign w:val="center"/>
          </w:tcPr>
          <w:p w14:paraId="7094F515" w14:textId="6BA3021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1D8B215D" w14:textId="5D30E39D"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7D8BB4A3" w14:textId="506E72B5"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2.0</w:t>
            </w:r>
          </w:p>
        </w:tc>
      </w:tr>
      <w:tr w:rsidR="00B32ADE" w:rsidRPr="009B0FD6" w14:paraId="27A202CA"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tcPr>
          <w:p w14:paraId="09945AE5" w14:textId="625BC9E6" w:rsidR="00B32ADE" w:rsidRPr="009B0FD6" w:rsidRDefault="00B32ADE" w:rsidP="00B32ADE">
            <w:pPr>
              <w:pStyle w:val="TableHeading"/>
            </w:pPr>
            <w:r w:rsidRPr="009B0FD6">
              <w:rPr>
                <w:b/>
                <w:color w:val="FFFFFF"/>
                <w:sz w:val="20"/>
                <w:szCs w:val="20"/>
                <w:shd w:val="clear" w:color="auto" w:fill="A5A5A5"/>
              </w:rPr>
              <w:t>17.4</w:t>
            </w:r>
          </w:p>
        </w:tc>
        <w:tc>
          <w:tcPr>
            <w:tcW w:w="4363" w:type="dxa"/>
            <w:shd w:val="clear" w:color="auto" w:fill="auto"/>
          </w:tcPr>
          <w:p w14:paraId="1B6FABE1" w14:textId="0D2EFC33"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secret keys, API tokens, or passwords are dynamically generated in mobile applications.</w:t>
            </w:r>
          </w:p>
        </w:tc>
        <w:tc>
          <w:tcPr>
            <w:tcW w:w="866" w:type="dxa"/>
            <w:shd w:val="clear" w:color="auto" w:fill="FFC000"/>
            <w:vAlign w:val="center"/>
          </w:tcPr>
          <w:p w14:paraId="2621A26B" w14:textId="1B04B134"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92D050"/>
            <w:vAlign w:val="center"/>
          </w:tcPr>
          <w:p w14:paraId="7360A7E1" w14:textId="51D36EF5"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5E1547BD" w14:textId="00CED953"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716E182A" w14:textId="383373A1"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2.0</w:t>
            </w:r>
          </w:p>
        </w:tc>
      </w:tr>
      <w:tr w:rsidR="00B32ADE" w:rsidRPr="009B0FD6" w14:paraId="0CE84C17"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D51B8DB" w14:textId="765D6B12" w:rsidR="00B32ADE" w:rsidRPr="009B0FD6" w:rsidRDefault="00B32ADE" w:rsidP="00B32ADE">
            <w:pPr>
              <w:pStyle w:val="TableHeading"/>
            </w:pPr>
            <w:r w:rsidRPr="009B0FD6">
              <w:rPr>
                <w:b/>
                <w:color w:val="FFFFFF"/>
                <w:sz w:val="20"/>
                <w:szCs w:val="20"/>
                <w:shd w:val="clear" w:color="auto" w:fill="A5A5A5"/>
              </w:rPr>
              <w:t>17.5</w:t>
            </w:r>
          </w:p>
        </w:tc>
        <w:tc>
          <w:tcPr>
            <w:tcW w:w="4363" w:type="dxa"/>
            <w:shd w:val="clear" w:color="auto" w:fill="auto"/>
          </w:tcPr>
          <w:p w14:paraId="132D6940" w14:textId="318FE869"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the mobile app prevents leaking of sensitive information (for example, screenshots are saved of the current application as the application is backgrounded or writing sensitive information in console).</w:t>
            </w:r>
          </w:p>
        </w:tc>
        <w:tc>
          <w:tcPr>
            <w:tcW w:w="866" w:type="dxa"/>
            <w:shd w:val="clear" w:color="auto" w:fill="auto"/>
            <w:vAlign w:val="center"/>
          </w:tcPr>
          <w:p w14:paraId="502B7EDC" w14:textId="4EA4037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66" w:type="dxa"/>
            <w:shd w:val="clear" w:color="auto" w:fill="92D050"/>
            <w:vAlign w:val="center"/>
          </w:tcPr>
          <w:p w14:paraId="2FAEAA1F" w14:textId="407841A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5AC125D3" w14:textId="6B196C8F"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3ED50331" w14:textId="28E7B437"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2.0</w:t>
            </w:r>
          </w:p>
        </w:tc>
      </w:tr>
      <w:tr w:rsidR="00B32ADE" w:rsidRPr="009B0FD6" w14:paraId="2A39D166"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tcPr>
          <w:p w14:paraId="46BBC74D" w14:textId="78E18EAB" w:rsidR="00B32ADE" w:rsidRPr="009B0FD6" w:rsidRDefault="00B32ADE" w:rsidP="00B32ADE">
            <w:pPr>
              <w:pStyle w:val="TableHeading"/>
            </w:pPr>
            <w:r w:rsidRPr="009B0FD6">
              <w:rPr>
                <w:b/>
                <w:color w:val="FFFFFF"/>
                <w:sz w:val="20"/>
                <w:szCs w:val="20"/>
                <w:shd w:val="clear" w:color="auto" w:fill="A5A5A5"/>
              </w:rPr>
              <w:lastRenderedPageBreak/>
              <w:t>17.6</w:t>
            </w:r>
          </w:p>
        </w:tc>
        <w:tc>
          <w:tcPr>
            <w:tcW w:w="4363" w:type="dxa"/>
            <w:shd w:val="clear" w:color="auto" w:fill="auto"/>
          </w:tcPr>
          <w:p w14:paraId="2CD9B09D" w14:textId="041D6FCA"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 application is requesting minimal permissions for required functionality and resources.</w:t>
            </w:r>
          </w:p>
        </w:tc>
        <w:tc>
          <w:tcPr>
            <w:tcW w:w="866" w:type="dxa"/>
            <w:shd w:val="clear" w:color="auto" w:fill="auto"/>
            <w:vAlign w:val="center"/>
          </w:tcPr>
          <w:p w14:paraId="36593022" w14:textId="32E9DC10"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92D050"/>
            <w:vAlign w:val="center"/>
          </w:tcPr>
          <w:p w14:paraId="16984B91" w14:textId="5F282858"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6B97AA87" w14:textId="01CFC513"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3475E75E" w14:textId="5BF97BD1"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2.0</w:t>
            </w:r>
          </w:p>
        </w:tc>
      </w:tr>
      <w:tr w:rsidR="00B32ADE" w:rsidRPr="009B0FD6" w14:paraId="26ECC101"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722FE24" w14:textId="002B1D27" w:rsidR="00B32ADE" w:rsidRPr="009B0FD6" w:rsidRDefault="00B32ADE" w:rsidP="00B32ADE">
            <w:pPr>
              <w:pStyle w:val="TableHeading"/>
            </w:pPr>
            <w:r w:rsidRPr="009B0FD6">
              <w:rPr>
                <w:b/>
                <w:color w:val="FFFFFF"/>
                <w:sz w:val="20"/>
                <w:szCs w:val="20"/>
                <w:shd w:val="clear" w:color="auto" w:fill="A5A5A5"/>
              </w:rPr>
              <w:t>17.7</w:t>
            </w:r>
          </w:p>
        </w:tc>
        <w:tc>
          <w:tcPr>
            <w:tcW w:w="4363" w:type="dxa"/>
            <w:shd w:val="clear" w:color="auto" w:fill="auto"/>
          </w:tcPr>
          <w:p w14:paraId="647C5483" w14:textId="78564FD4"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the application sensitive code is laid out unpredictably in memory (For example ASLR).</w:t>
            </w:r>
          </w:p>
        </w:tc>
        <w:tc>
          <w:tcPr>
            <w:tcW w:w="866" w:type="dxa"/>
            <w:shd w:val="clear" w:color="auto" w:fill="FFC000"/>
            <w:vAlign w:val="center"/>
          </w:tcPr>
          <w:p w14:paraId="10C31097" w14:textId="5767910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92D050"/>
            <w:vAlign w:val="center"/>
          </w:tcPr>
          <w:p w14:paraId="26603305" w14:textId="05AA5C8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53920934" w14:textId="09278EE9"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2477E72F" w14:textId="0D0FF8F7"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2.0</w:t>
            </w:r>
          </w:p>
        </w:tc>
      </w:tr>
      <w:tr w:rsidR="00B32ADE" w:rsidRPr="009B0FD6" w14:paraId="5748B30F"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tcPr>
          <w:p w14:paraId="668A54D2" w14:textId="110A0B5B" w:rsidR="00B32ADE" w:rsidRPr="009B0FD6" w:rsidRDefault="00B32ADE" w:rsidP="00B32ADE">
            <w:pPr>
              <w:pStyle w:val="TableHeading"/>
            </w:pPr>
            <w:r w:rsidRPr="009B0FD6">
              <w:rPr>
                <w:b/>
                <w:color w:val="FFFFFF"/>
                <w:sz w:val="20"/>
                <w:szCs w:val="20"/>
                <w:shd w:val="clear" w:color="auto" w:fill="A5A5A5"/>
              </w:rPr>
              <w:t>17.8</w:t>
            </w:r>
          </w:p>
        </w:tc>
        <w:tc>
          <w:tcPr>
            <w:tcW w:w="4363" w:type="dxa"/>
            <w:shd w:val="clear" w:color="auto" w:fill="auto"/>
          </w:tcPr>
          <w:p w14:paraId="63E4D753" w14:textId="224161BE"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there are anti-debugging techniques present that are sufficient enough to deter or delay likely attackers from injecting debuggers into the mobile app (For example GDB).</w:t>
            </w:r>
          </w:p>
        </w:tc>
        <w:tc>
          <w:tcPr>
            <w:tcW w:w="866" w:type="dxa"/>
            <w:shd w:val="clear" w:color="auto" w:fill="auto"/>
            <w:vAlign w:val="center"/>
          </w:tcPr>
          <w:p w14:paraId="5D257F97" w14:textId="7718E9C5"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auto"/>
            <w:vAlign w:val="center"/>
          </w:tcPr>
          <w:p w14:paraId="029CA80A" w14:textId="28DFE262"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00B0F0"/>
            <w:vAlign w:val="center"/>
          </w:tcPr>
          <w:p w14:paraId="4EE7357D" w14:textId="61186D8E"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16FBDC8C" w14:textId="38CECEC2"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2.0</w:t>
            </w:r>
          </w:p>
        </w:tc>
      </w:tr>
      <w:tr w:rsidR="00B32ADE" w:rsidRPr="009B0FD6" w14:paraId="2452E97E"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B0A3C3D" w14:textId="49625FA7" w:rsidR="00B32ADE" w:rsidRPr="009B0FD6" w:rsidRDefault="00B32ADE" w:rsidP="00B32ADE">
            <w:pPr>
              <w:pStyle w:val="TableHeading"/>
            </w:pPr>
            <w:r w:rsidRPr="009B0FD6">
              <w:rPr>
                <w:b/>
                <w:color w:val="FFFFFF"/>
                <w:sz w:val="20"/>
                <w:szCs w:val="20"/>
                <w:shd w:val="clear" w:color="auto" w:fill="A5A5A5"/>
              </w:rPr>
              <w:t>17.9</w:t>
            </w:r>
          </w:p>
        </w:tc>
        <w:tc>
          <w:tcPr>
            <w:tcW w:w="4363" w:type="dxa"/>
            <w:shd w:val="clear" w:color="auto" w:fill="auto"/>
          </w:tcPr>
          <w:p w14:paraId="72B5B850" w14:textId="2E75ECB9"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 xml:space="preserve">Verify that the app does not export sensitive activities, intents, or content providers for other mobile apps on the same device to exploit. </w:t>
            </w:r>
          </w:p>
        </w:tc>
        <w:tc>
          <w:tcPr>
            <w:tcW w:w="866" w:type="dxa"/>
            <w:shd w:val="clear" w:color="auto" w:fill="FFC000"/>
            <w:vAlign w:val="center"/>
          </w:tcPr>
          <w:p w14:paraId="73FB8E73" w14:textId="762C6667" w:rsidR="00B32ADE" w:rsidRPr="006E6ADB" w:rsidRDefault="00B32ADE" w:rsidP="00B32ADE">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866" w:type="dxa"/>
            <w:shd w:val="clear" w:color="auto" w:fill="92D050"/>
            <w:vAlign w:val="center"/>
          </w:tcPr>
          <w:p w14:paraId="29C888D4" w14:textId="034595CE"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0D35FD7E" w14:textId="21B05B0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6B4A8165" w14:textId="70DEB6B3"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2.0</w:t>
            </w:r>
          </w:p>
        </w:tc>
      </w:tr>
      <w:tr w:rsidR="00B32ADE" w:rsidRPr="009B0FD6" w14:paraId="65E7DE55"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tcPr>
          <w:p w14:paraId="1BD44C89" w14:textId="5DFC5759" w:rsidR="00B32ADE" w:rsidRPr="009B0FD6" w:rsidRDefault="00B32ADE" w:rsidP="00B32ADE">
            <w:pPr>
              <w:pStyle w:val="TableHeading"/>
            </w:pPr>
            <w:r w:rsidRPr="009B0FD6">
              <w:rPr>
                <w:b/>
                <w:color w:val="FFFFFF"/>
                <w:sz w:val="20"/>
                <w:szCs w:val="20"/>
                <w:shd w:val="clear" w:color="auto" w:fill="A5A5A5"/>
              </w:rPr>
              <w:t>17.10</w:t>
            </w:r>
          </w:p>
        </w:tc>
        <w:tc>
          <w:tcPr>
            <w:tcW w:w="4363" w:type="dxa"/>
            <w:shd w:val="clear" w:color="auto" w:fill="auto"/>
          </w:tcPr>
          <w:p w14:paraId="3A88DB5E" w14:textId="52322803"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sensitive information maintained in memory is overwritten with zeros as soon as it is no longer required, to mitigate memory dumping attacks.</w:t>
            </w:r>
          </w:p>
        </w:tc>
        <w:tc>
          <w:tcPr>
            <w:tcW w:w="866" w:type="dxa"/>
            <w:shd w:val="clear" w:color="auto" w:fill="auto"/>
            <w:vAlign w:val="center"/>
          </w:tcPr>
          <w:p w14:paraId="2F547672" w14:textId="57818763"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92D050"/>
            <w:vAlign w:val="center"/>
          </w:tcPr>
          <w:p w14:paraId="5650D053" w14:textId="0E69A829"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7554E2FB" w14:textId="6D5962AD"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5494A76D" w14:textId="7328EA10"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3.0.1</w:t>
            </w:r>
          </w:p>
        </w:tc>
      </w:tr>
      <w:tr w:rsidR="00B32ADE" w:rsidRPr="009B0FD6" w14:paraId="17D6125C"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B4945A3" w14:textId="34AFE0E7" w:rsidR="00B32ADE" w:rsidRPr="009B0FD6" w:rsidRDefault="00B32ADE" w:rsidP="00B32ADE">
            <w:pPr>
              <w:pStyle w:val="TableHeading"/>
            </w:pPr>
            <w:r w:rsidRPr="009B0FD6">
              <w:rPr>
                <w:b/>
                <w:color w:val="FFFFFF"/>
                <w:sz w:val="20"/>
                <w:szCs w:val="20"/>
                <w:shd w:val="clear" w:color="auto" w:fill="A5A5A5"/>
              </w:rPr>
              <w:t>17.11</w:t>
            </w:r>
          </w:p>
        </w:tc>
        <w:tc>
          <w:tcPr>
            <w:tcW w:w="4363" w:type="dxa"/>
            <w:shd w:val="clear" w:color="auto" w:fill="auto"/>
          </w:tcPr>
          <w:p w14:paraId="6E60C1C1" w14:textId="77777777" w:rsidR="00B32ADE" w:rsidRPr="006E6ADB" w:rsidRDefault="00B32ADE" w:rsidP="00B32ADE">
            <w:pPr>
              <w:spacing w:before="0" w:after="100" w:line="196"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10F5E9ED" w14:textId="26A26E4E" w:rsidR="00B32ADE" w:rsidRPr="006E6ADB" w:rsidRDefault="00B32ADE" w:rsidP="00B32ADE">
            <w:pPr>
              <w:spacing w:before="0" w:after="100" w:line="196"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Verify that the app validates input to exported activities, intents, or content providers.</w:t>
            </w:r>
          </w:p>
          <w:p w14:paraId="15014121" w14:textId="31C5869A"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p>
        </w:tc>
        <w:tc>
          <w:tcPr>
            <w:tcW w:w="866" w:type="dxa"/>
            <w:shd w:val="clear" w:color="auto" w:fill="FFC000"/>
            <w:vAlign w:val="center"/>
          </w:tcPr>
          <w:p w14:paraId="6C2C4A54" w14:textId="26852A2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92D050"/>
            <w:vAlign w:val="center"/>
          </w:tcPr>
          <w:p w14:paraId="7A2C7352" w14:textId="68C699BF"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165105E8" w14:textId="333B3E5A"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3D5C4529" w14:textId="6AC89FF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3.0.1</w:t>
            </w:r>
          </w:p>
        </w:tc>
      </w:tr>
    </w:tbl>
    <w:p w14:paraId="541B62A5" w14:textId="77777777" w:rsidR="00E34115" w:rsidRPr="009B0FD6" w:rsidRDefault="00E34115" w:rsidP="00E34115"/>
    <w:p w14:paraId="39A42A7C" w14:textId="77777777" w:rsidR="00E34115" w:rsidRPr="009B0FD6" w:rsidRDefault="00E34115" w:rsidP="00E34115">
      <w:pPr>
        <w:pStyle w:val="Heading2"/>
      </w:pPr>
      <w:bookmarkStart w:id="84" w:name="_Toc471837525"/>
      <w:r w:rsidRPr="009B0FD6">
        <w:t>References</w:t>
      </w:r>
      <w:bookmarkEnd w:id="84"/>
    </w:p>
    <w:p w14:paraId="69FEA904" w14:textId="77777777" w:rsidR="00E34115" w:rsidRPr="009B0FD6" w:rsidRDefault="00E34115" w:rsidP="00E34115">
      <w:r w:rsidRPr="009B0FD6">
        <w:t>For more information, please see:</w:t>
      </w:r>
    </w:p>
    <w:p w14:paraId="1F8D33D2" w14:textId="4BAE2BE3" w:rsidR="00D1073F" w:rsidRPr="009B0FD6" w:rsidRDefault="00D1073F" w:rsidP="009D1F1E">
      <w:pPr>
        <w:pStyle w:val="ListParagraph"/>
        <w:numPr>
          <w:ilvl w:val="0"/>
          <w:numId w:val="12"/>
        </w:numPr>
      </w:pPr>
      <w:r w:rsidRPr="009B0FD6">
        <w:rPr>
          <w:rFonts w:hint="eastAsia"/>
        </w:rPr>
        <w:t xml:space="preserve">OWASP Mobile Security Project: </w:t>
      </w:r>
      <w:hyperlink r:id="rId70" w:history="1">
        <w:r w:rsidRPr="009B0FD6">
          <w:rPr>
            <w:rStyle w:val="Hyperlink"/>
            <w:rFonts w:hint="eastAsia"/>
          </w:rPr>
          <w:t>https://www.owasp.org/index.php/OWASP_Mobile_Security_Project</w:t>
        </w:r>
      </w:hyperlink>
      <w:r w:rsidRPr="009B0FD6">
        <w:t xml:space="preserve"> </w:t>
      </w:r>
    </w:p>
    <w:p w14:paraId="0709C427" w14:textId="73D68757" w:rsidR="00D1073F" w:rsidRPr="009B0FD6" w:rsidRDefault="00D1073F" w:rsidP="009D1F1E">
      <w:pPr>
        <w:pStyle w:val="ListParagraph"/>
        <w:numPr>
          <w:ilvl w:val="0"/>
          <w:numId w:val="12"/>
        </w:numPr>
      </w:pPr>
      <w:r w:rsidRPr="009B0FD6">
        <w:rPr>
          <w:rFonts w:hint="eastAsia"/>
        </w:rPr>
        <w:t xml:space="preserve">iOS Developer Cheat Sheet: </w:t>
      </w:r>
      <w:hyperlink r:id="rId71" w:history="1">
        <w:r w:rsidRPr="009B0FD6">
          <w:rPr>
            <w:rStyle w:val="Hyperlink"/>
            <w:rFonts w:hint="eastAsia"/>
          </w:rPr>
          <w:t>https://www.owasp.org/index.php/IOS_Developer_Cheat_Sheet</w:t>
        </w:r>
      </w:hyperlink>
      <w:r w:rsidRPr="009B0FD6">
        <w:t xml:space="preserve"> </w:t>
      </w:r>
    </w:p>
    <w:p w14:paraId="31777818" w14:textId="1BB6EFD4" w:rsidR="003C52FF" w:rsidRPr="009B0FD6" w:rsidRDefault="003C52FF" w:rsidP="003C52FF"/>
    <w:p w14:paraId="5B4DC494" w14:textId="77777777" w:rsidR="00D1073F" w:rsidRPr="009B0FD6" w:rsidRDefault="00D1073F" w:rsidP="003C52FF"/>
    <w:p w14:paraId="1823B548" w14:textId="77777777" w:rsidR="00C801A4" w:rsidRPr="009B0FD6" w:rsidRDefault="00C801A4" w:rsidP="00BD5F80"/>
    <w:p w14:paraId="5742FDA6" w14:textId="77777777" w:rsidR="00C801A4" w:rsidRPr="009B0FD6" w:rsidRDefault="00C801A4" w:rsidP="00BD5F80">
      <w:pPr>
        <w:rPr>
          <w:rFonts w:asciiTheme="majorHAnsi" w:eastAsiaTheme="majorEastAsia" w:hAnsiTheme="majorHAnsi" w:cstheme="majorBidi"/>
          <w:color w:val="2E74B5" w:themeColor="accent1" w:themeShade="BF"/>
          <w:sz w:val="32"/>
          <w:szCs w:val="32"/>
        </w:rPr>
      </w:pPr>
      <w:r w:rsidRPr="009B0FD6">
        <w:br w:type="page"/>
      </w:r>
    </w:p>
    <w:p w14:paraId="75D33E22" w14:textId="44038CF2" w:rsidR="00C801A4" w:rsidRPr="009B0FD6" w:rsidRDefault="00C801A4" w:rsidP="00BD5F80">
      <w:pPr>
        <w:pStyle w:val="Heading1"/>
      </w:pPr>
      <w:bookmarkStart w:id="85" w:name="_Toc471837526"/>
      <w:r w:rsidRPr="009B0FD6">
        <w:lastRenderedPageBreak/>
        <w:t>V18: Web services verification requirements</w:t>
      </w:r>
      <w:bookmarkEnd w:id="85"/>
    </w:p>
    <w:p w14:paraId="10990184" w14:textId="77777777" w:rsidR="003C52FF" w:rsidRPr="009B0FD6" w:rsidRDefault="003C52FF" w:rsidP="003C52FF">
      <w:pPr>
        <w:pStyle w:val="Heading2"/>
      </w:pPr>
      <w:bookmarkStart w:id="86" w:name="_Toc471837527"/>
      <w:r w:rsidRPr="009B0FD6">
        <w:t>Control objective</w:t>
      </w:r>
      <w:bookmarkEnd w:id="86"/>
    </w:p>
    <w:p w14:paraId="42FDB24E" w14:textId="77777777" w:rsidR="00D1073F" w:rsidRPr="009B0FD6" w:rsidRDefault="00D1073F" w:rsidP="00FE6DFD">
      <w:r w:rsidRPr="009B0FD6">
        <w:t>Ensure that a verified application that uses RESTful or SOAP based web services has:</w:t>
      </w:r>
    </w:p>
    <w:p w14:paraId="19AE3AE2" w14:textId="7CDF3B02" w:rsidR="00D1073F" w:rsidRPr="009B0FD6" w:rsidRDefault="00FE6DFD" w:rsidP="00FE6DFD">
      <w:pPr>
        <w:pStyle w:val="ListParagraph"/>
        <w:numPr>
          <w:ilvl w:val="0"/>
          <w:numId w:val="36"/>
        </w:numPr>
      </w:pPr>
      <w:r w:rsidRPr="009B0FD6">
        <w:t>A</w:t>
      </w:r>
      <w:r w:rsidR="00D1073F" w:rsidRPr="009B0FD6">
        <w:t>dequate authentication, session management and authorization of all web services</w:t>
      </w:r>
    </w:p>
    <w:p w14:paraId="4C15B87B" w14:textId="77777777" w:rsidR="00D1073F" w:rsidRPr="009B0FD6" w:rsidRDefault="00D1073F" w:rsidP="00FE6DFD">
      <w:pPr>
        <w:pStyle w:val="ListParagraph"/>
        <w:numPr>
          <w:ilvl w:val="0"/>
          <w:numId w:val="36"/>
        </w:numPr>
      </w:pPr>
      <w:r w:rsidRPr="009B0FD6">
        <w:t>Input validation of all parameters that transit from a lower to higher trust level</w:t>
      </w:r>
    </w:p>
    <w:p w14:paraId="7853325A" w14:textId="14903F08" w:rsidR="00D1073F" w:rsidRPr="009B0FD6" w:rsidRDefault="00D1073F" w:rsidP="00FE6DFD">
      <w:pPr>
        <w:pStyle w:val="ListParagraph"/>
        <w:numPr>
          <w:ilvl w:val="0"/>
          <w:numId w:val="36"/>
        </w:numPr>
      </w:pPr>
      <w:r w:rsidRPr="009B0FD6">
        <w:t xml:space="preserve">Basic interoperability of SOAP web services layer to promote API use </w:t>
      </w:r>
      <w:r w:rsidRPr="009B0FD6">
        <w:tab/>
      </w:r>
      <w:r w:rsidRPr="009B0FD6">
        <w:tab/>
      </w:r>
    </w:p>
    <w:p w14:paraId="041F103E" w14:textId="77777777" w:rsidR="003C52FF" w:rsidRPr="009B0FD6" w:rsidRDefault="003C52FF" w:rsidP="003C52FF">
      <w:pPr>
        <w:pStyle w:val="Heading2"/>
      </w:pPr>
      <w:bookmarkStart w:id="87" w:name="_Toc471837528"/>
      <w:r w:rsidRPr="009B0FD6">
        <w:t>Requirements</w:t>
      </w:r>
      <w:bookmarkEnd w:id="87"/>
    </w:p>
    <w:tbl>
      <w:tblPr>
        <w:tblStyle w:val="GridTable5DarkAccent3"/>
        <w:tblW w:w="5000" w:type="pct"/>
        <w:tblLook w:val="04A0" w:firstRow="1" w:lastRow="0" w:firstColumn="1" w:lastColumn="0" w:noHBand="0" w:noVBand="1"/>
      </w:tblPr>
      <w:tblGrid>
        <w:gridCol w:w="932"/>
        <w:gridCol w:w="4472"/>
        <w:gridCol w:w="888"/>
        <w:gridCol w:w="888"/>
        <w:gridCol w:w="888"/>
        <w:gridCol w:w="1168"/>
      </w:tblGrid>
      <w:tr w:rsidR="003C52FF" w:rsidRPr="009B0FD6" w14:paraId="1169F60E" w14:textId="77777777" w:rsidTr="00B32AD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6BEC635" w14:textId="77777777" w:rsidR="003C52FF" w:rsidRPr="009B0FD6" w:rsidRDefault="003C52FF" w:rsidP="00A804AA">
            <w:pPr>
              <w:pStyle w:val="TableHeading"/>
            </w:pPr>
            <w:r w:rsidRPr="009B0FD6">
              <w:t>#</w:t>
            </w:r>
          </w:p>
        </w:tc>
        <w:tc>
          <w:tcPr>
            <w:tcW w:w="4363" w:type="dxa"/>
            <w:vAlign w:val="center"/>
          </w:tcPr>
          <w:p w14:paraId="4FC6B51F" w14:textId="77777777" w:rsidR="003C52FF" w:rsidRPr="009B0FD6" w:rsidRDefault="003C52FF" w:rsidP="007357CE">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66" w:type="dxa"/>
            <w:vAlign w:val="center"/>
          </w:tcPr>
          <w:p w14:paraId="151F463F" w14:textId="77777777" w:rsidR="003C52FF" w:rsidRPr="009B0FD6" w:rsidRDefault="003C52FF" w:rsidP="00B32ADE">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66" w:type="dxa"/>
            <w:vAlign w:val="center"/>
          </w:tcPr>
          <w:p w14:paraId="6BD6AC83" w14:textId="77777777" w:rsidR="003C52FF" w:rsidRPr="009B0FD6" w:rsidRDefault="003C52FF" w:rsidP="00B32ADE">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66" w:type="dxa"/>
            <w:vAlign w:val="center"/>
          </w:tcPr>
          <w:p w14:paraId="25A4FE53" w14:textId="77777777" w:rsidR="003C52FF" w:rsidRPr="009B0FD6" w:rsidRDefault="003C52FF" w:rsidP="00B32ADE">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139" w:type="dxa"/>
            <w:vAlign w:val="center"/>
          </w:tcPr>
          <w:p w14:paraId="45BD7CCF"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339B4F38"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9113D4C" w14:textId="60CFD63A" w:rsidR="00B32ADE" w:rsidRPr="009B0FD6" w:rsidRDefault="00B32ADE" w:rsidP="00B32ADE">
            <w:pPr>
              <w:pStyle w:val="TableHeading"/>
            </w:pPr>
            <w:r w:rsidRPr="009B0FD6">
              <w:rPr>
                <w:b/>
                <w:color w:val="FFFFFF"/>
                <w:sz w:val="20"/>
                <w:szCs w:val="20"/>
                <w:shd w:val="clear" w:color="auto" w:fill="A5A5A5"/>
              </w:rPr>
              <w:t>18.1</w:t>
            </w:r>
          </w:p>
        </w:tc>
        <w:tc>
          <w:tcPr>
            <w:tcW w:w="4363" w:type="dxa"/>
            <w:shd w:val="clear" w:color="auto" w:fill="auto"/>
            <w:vAlign w:val="center"/>
          </w:tcPr>
          <w:p w14:paraId="156947A8" w14:textId="46A18C82"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 same encoding style is used between the client and the server.</w:t>
            </w:r>
          </w:p>
        </w:tc>
        <w:tc>
          <w:tcPr>
            <w:tcW w:w="866" w:type="dxa"/>
            <w:shd w:val="clear" w:color="auto" w:fill="FFC000"/>
            <w:vAlign w:val="center"/>
          </w:tcPr>
          <w:p w14:paraId="02EEB09B" w14:textId="1F6D93E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0590A">
              <w:sym w:font="Wingdings" w:char="F0FC"/>
            </w:r>
          </w:p>
        </w:tc>
        <w:tc>
          <w:tcPr>
            <w:tcW w:w="866" w:type="dxa"/>
            <w:shd w:val="clear" w:color="auto" w:fill="92D050"/>
            <w:vAlign w:val="center"/>
          </w:tcPr>
          <w:p w14:paraId="19F9E31B" w14:textId="2388292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C384E">
              <w:sym w:font="Wingdings" w:char="F0FC"/>
            </w:r>
          </w:p>
        </w:tc>
        <w:tc>
          <w:tcPr>
            <w:tcW w:w="866" w:type="dxa"/>
            <w:shd w:val="clear" w:color="auto" w:fill="00B0F0"/>
            <w:vAlign w:val="center"/>
          </w:tcPr>
          <w:p w14:paraId="228A5084" w14:textId="1AD11B1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35B3A">
              <w:sym w:font="Wingdings" w:char="F0FC"/>
            </w:r>
          </w:p>
        </w:tc>
        <w:tc>
          <w:tcPr>
            <w:tcW w:w="1139" w:type="dxa"/>
            <w:shd w:val="clear" w:color="auto" w:fill="auto"/>
            <w:vAlign w:val="center"/>
          </w:tcPr>
          <w:p w14:paraId="2F3F89EF" w14:textId="47189F3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B32ADE" w:rsidRPr="009B0FD6" w14:paraId="26A250A6"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83AF66D" w14:textId="452727BC" w:rsidR="00B32ADE" w:rsidRPr="009B0FD6" w:rsidRDefault="00B32ADE" w:rsidP="00B32ADE">
            <w:pPr>
              <w:pStyle w:val="TableHeading"/>
            </w:pPr>
            <w:r w:rsidRPr="009B0FD6">
              <w:rPr>
                <w:b/>
                <w:color w:val="FFFFFF"/>
                <w:sz w:val="20"/>
                <w:szCs w:val="20"/>
                <w:shd w:val="clear" w:color="auto" w:fill="A5A5A5"/>
              </w:rPr>
              <w:t>18.2</w:t>
            </w:r>
          </w:p>
        </w:tc>
        <w:tc>
          <w:tcPr>
            <w:tcW w:w="4363" w:type="dxa"/>
            <w:shd w:val="clear" w:color="auto" w:fill="auto"/>
            <w:vAlign w:val="center"/>
          </w:tcPr>
          <w:p w14:paraId="390CA0B2" w14:textId="6CFE891C"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access to administration and management functions within the Web Service Application is limited to web service administrators.</w:t>
            </w:r>
          </w:p>
        </w:tc>
        <w:tc>
          <w:tcPr>
            <w:tcW w:w="866" w:type="dxa"/>
            <w:shd w:val="clear" w:color="auto" w:fill="FFC000"/>
            <w:vAlign w:val="center"/>
          </w:tcPr>
          <w:p w14:paraId="347D9220" w14:textId="5A1CC9C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0590A">
              <w:sym w:font="Wingdings" w:char="F0FC"/>
            </w:r>
          </w:p>
        </w:tc>
        <w:tc>
          <w:tcPr>
            <w:tcW w:w="866" w:type="dxa"/>
            <w:shd w:val="clear" w:color="auto" w:fill="92D050"/>
            <w:vAlign w:val="center"/>
          </w:tcPr>
          <w:p w14:paraId="505B97B6" w14:textId="1C92D16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AC384E">
              <w:sym w:font="Wingdings" w:char="F0FC"/>
            </w:r>
          </w:p>
        </w:tc>
        <w:tc>
          <w:tcPr>
            <w:tcW w:w="866" w:type="dxa"/>
            <w:shd w:val="clear" w:color="auto" w:fill="00B0F0"/>
            <w:vAlign w:val="center"/>
          </w:tcPr>
          <w:p w14:paraId="64D802E6" w14:textId="7D15212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A35B3A">
              <w:sym w:font="Wingdings" w:char="F0FC"/>
            </w:r>
          </w:p>
        </w:tc>
        <w:tc>
          <w:tcPr>
            <w:tcW w:w="1139" w:type="dxa"/>
            <w:shd w:val="clear" w:color="auto" w:fill="auto"/>
            <w:vAlign w:val="center"/>
          </w:tcPr>
          <w:p w14:paraId="4DF40CF7" w14:textId="36CEE0A2"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0EDF00B4"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BFCBFE1" w14:textId="5DD2ECF6" w:rsidR="00B32ADE" w:rsidRPr="009B0FD6" w:rsidRDefault="00B32ADE" w:rsidP="00B32ADE">
            <w:pPr>
              <w:pStyle w:val="TableHeading"/>
            </w:pPr>
            <w:r w:rsidRPr="009B0FD6">
              <w:rPr>
                <w:b/>
                <w:color w:val="FFFFFF"/>
                <w:sz w:val="20"/>
                <w:szCs w:val="20"/>
                <w:shd w:val="clear" w:color="auto" w:fill="A5A5A5"/>
              </w:rPr>
              <w:t>18.3</w:t>
            </w:r>
          </w:p>
        </w:tc>
        <w:tc>
          <w:tcPr>
            <w:tcW w:w="4363" w:type="dxa"/>
            <w:shd w:val="clear" w:color="auto" w:fill="auto"/>
            <w:vAlign w:val="center"/>
          </w:tcPr>
          <w:p w14:paraId="6A59F0D4" w14:textId="2EBD2990"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XML or JSON schema is in place and verified before accepting input.</w:t>
            </w:r>
          </w:p>
        </w:tc>
        <w:tc>
          <w:tcPr>
            <w:tcW w:w="866" w:type="dxa"/>
            <w:shd w:val="clear" w:color="auto" w:fill="FFC000"/>
            <w:vAlign w:val="center"/>
          </w:tcPr>
          <w:p w14:paraId="1778E9E8" w14:textId="395DB531"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0590A">
              <w:sym w:font="Wingdings" w:char="F0FC"/>
            </w:r>
          </w:p>
        </w:tc>
        <w:tc>
          <w:tcPr>
            <w:tcW w:w="866" w:type="dxa"/>
            <w:shd w:val="clear" w:color="auto" w:fill="92D050"/>
            <w:vAlign w:val="center"/>
          </w:tcPr>
          <w:p w14:paraId="14B22A8C" w14:textId="6DF9634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C384E">
              <w:sym w:font="Wingdings" w:char="F0FC"/>
            </w:r>
          </w:p>
        </w:tc>
        <w:tc>
          <w:tcPr>
            <w:tcW w:w="866" w:type="dxa"/>
            <w:shd w:val="clear" w:color="auto" w:fill="00B0F0"/>
            <w:vAlign w:val="center"/>
          </w:tcPr>
          <w:p w14:paraId="1216F85B" w14:textId="5931BAB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35B3A">
              <w:sym w:font="Wingdings" w:char="F0FC"/>
            </w:r>
          </w:p>
        </w:tc>
        <w:tc>
          <w:tcPr>
            <w:tcW w:w="1139" w:type="dxa"/>
            <w:shd w:val="clear" w:color="auto" w:fill="auto"/>
            <w:vAlign w:val="center"/>
          </w:tcPr>
          <w:p w14:paraId="16427714" w14:textId="398C7B2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B32ADE" w:rsidRPr="009B0FD6" w14:paraId="59153589"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C2AA2FA" w14:textId="56225309" w:rsidR="00B32ADE" w:rsidRPr="009B0FD6" w:rsidRDefault="00B32ADE" w:rsidP="00B32ADE">
            <w:pPr>
              <w:pStyle w:val="TableHeading"/>
            </w:pPr>
            <w:r w:rsidRPr="009B0FD6">
              <w:rPr>
                <w:b/>
                <w:color w:val="FFFFFF"/>
                <w:sz w:val="20"/>
                <w:szCs w:val="20"/>
                <w:shd w:val="clear" w:color="auto" w:fill="A5A5A5"/>
              </w:rPr>
              <w:t>18.4</w:t>
            </w:r>
          </w:p>
        </w:tc>
        <w:tc>
          <w:tcPr>
            <w:tcW w:w="4363" w:type="dxa"/>
            <w:shd w:val="clear" w:color="auto" w:fill="auto"/>
            <w:vAlign w:val="center"/>
          </w:tcPr>
          <w:p w14:paraId="2ABB2365" w14:textId="7FA7FF65"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all input is limited to an appropriate size limit.</w:t>
            </w:r>
          </w:p>
        </w:tc>
        <w:tc>
          <w:tcPr>
            <w:tcW w:w="866" w:type="dxa"/>
            <w:shd w:val="clear" w:color="auto" w:fill="FFC000"/>
            <w:vAlign w:val="center"/>
          </w:tcPr>
          <w:p w14:paraId="6849939C" w14:textId="314F194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0590A">
              <w:sym w:font="Wingdings" w:char="F0FC"/>
            </w:r>
          </w:p>
        </w:tc>
        <w:tc>
          <w:tcPr>
            <w:tcW w:w="866" w:type="dxa"/>
            <w:shd w:val="clear" w:color="auto" w:fill="92D050"/>
            <w:vAlign w:val="center"/>
          </w:tcPr>
          <w:p w14:paraId="69B0B12B" w14:textId="47CD06C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AC384E">
              <w:sym w:font="Wingdings" w:char="F0FC"/>
            </w:r>
          </w:p>
        </w:tc>
        <w:tc>
          <w:tcPr>
            <w:tcW w:w="866" w:type="dxa"/>
            <w:shd w:val="clear" w:color="auto" w:fill="00B0F0"/>
            <w:vAlign w:val="center"/>
          </w:tcPr>
          <w:p w14:paraId="3A89B53C" w14:textId="29AF713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A35B3A">
              <w:sym w:font="Wingdings" w:char="F0FC"/>
            </w:r>
          </w:p>
        </w:tc>
        <w:tc>
          <w:tcPr>
            <w:tcW w:w="1139" w:type="dxa"/>
            <w:shd w:val="clear" w:color="auto" w:fill="auto"/>
            <w:vAlign w:val="center"/>
          </w:tcPr>
          <w:p w14:paraId="4FFA86E1" w14:textId="5D5D218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6B188CD9"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DB3B3C5" w14:textId="6FE33765" w:rsidR="00B32ADE" w:rsidRPr="009B0FD6" w:rsidRDefault="00B32ADE" w:rsidP="00B32ADE">
            <w:pPr>
              <w:pStyle w:val="TableHeading"/>
            </w:pPr>
            <w:r w:rsidRPr="009B0FD6">
              <w:rPr>
                <w:b/>
                <w:color w:val="FFFFFF"/>
                <w:sz w:val="20"/>
                <w:szCs w:val="20"/>
                <w:shd w:val="clear" w:color="auto" w:fill="A5A5A5"/>
              </w:rPr>
              <w:t>18.5</w:t>
            </w:r>
          </w:p>
        </w:tc>
        <w:tc>
          <w:tcPr>
            <w:tcW w:w="4363" w:type="dxa"/>
            <w:shd w:val="clear" w:color="auto" w:fill="auto"/>
            <w:vAlign w:val="center"/>
          </w:tcPr>
          <w:p w14:paraId="12044EBB" w14:textId="1F9E5DDD"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SOAP based web services are compliant with Web Services-Interoperability (WS-I) Basic Profile at minimum. This essentially means TLS encryption. </w:t>
            </w:r>
          </w:p>
        </w:tc>
        <w:tc>
          <w:tcPr>
            <w:tcW w:w="866" w:type="dxa"/>
            <w:shd w:val="clear" w:color="auto" w:fill="FFC000"/>
            <w:vAlign w:val="center"/>
          </w:tcPr>
          <w:p w14:paraId="4A4D1E52" w14:textId="37F846E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0590A">
              <w:sym w:font="Wingdings" w:char="F0FC"/>
            </w:r>
          </w:p>
        </w:tc>
        <w:tc>
          <w:tcPr>
            <w:tcW w:w="866" w:type="dxa"/>
            <w:shd w:val="clear" w:color="auto" w:fill="92D050"/>
            <w:vAlign w:val="center"/>
          </w:tcPr>
          <w:p w14:paraId="0B910716" w14:textId="2606D10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C384E">
              <w:sym w:font="Wingdings" w:char="F0FC"/>
            </w:r>
          </w:p>
        </w:tc>
        <w:tc>
          <w:tcPr>
            <w:tcW w:w="866" w:type="dxa"/>
            <w:shd w:val="clear" w:color="auto" w:fill="00B0F0"/>
            <w:vAlign w:val="center"/>
          </w:tcPr>
          <w:p w14:paraId="55C97B8E" w14:textId="4FB83FC5"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35B3A">
              <w:sym w:font="Wingdings" w:char="F0FC"/>
            </w:r>
          </w:p>
        </w:tc>
        <w:tc>
          <w:tcPr>
            <w:tcW w:w="1139" w:type="dxa"/>
            <w:shd w:val="clear" w:color="auto" w:fill="auto"/>
            <w:vAlign w:val="center"/>
          </w:tcPr>
          <w:p w14:paraId="2D95E901" w14:textId="383A3EC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3.0.1</w:t>
            </w:r>
          </w:p>
        </w:tc>
      </w:tr>
      <w:tr w:rsidR="00B32ADE" w:rsidRPr="009B0FD6" w14:paraId="29708192"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7E05798" w14:textId="3F52DB88" w:rsidR="00B32ADE" w:rsidRPr="009B0FD6" w:rsidRDefault="00B32ADE" w:rsidP="00B32ADE">
            <w:pPr>
              <w:pStyle w:val="TableHeading"/>
            </w:pPr>
            <w:r w:rsidRPr="009B0FD6">
              <w:rPr>
                <w:b/>
                <w:color w:val="FFFFFF"/>
                <w:sz w:val="20"/>
                <w:szCs w:val="20"/>
                <w:shd w:val="clear" w:color="auto" w:fill="A5A5A5"/>
              </w:rPr>
              <w:t>18.6</w:t>
            </w:r>
          </w:p>
        </w:tc>
        <w:tc>
          <w:tcPr>
            <w:tcW w:w="4363" w:type="dxa"/>
            <w:shd w:val="clear" w:color="auto" w:fill="auto"/>
            <w:vAlign w:val="center"/>
          </w:tcPr>
          <w:p w14:paraId="648D384F" w14:textId="37E6C78E"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the use of session-based authentication and authorization. Please refer to sections 2, 3 and 4 for further guidance. Avoid the use of static "API keys" and similar.</w:t>
            </w:r>
          </w:p>
        </w:tc>
        <w:tc>
          <w:tcPr>
            <w:tcW w:w="866" w:type="dxa"/>
            <w:shd w:val="clear" w:color="auto" w:fill="FFC000"/>
            <w:vAlign w:val="center"/>
          </w:tcPr>
          <w:p w14:paraId="18B62397" w14:textId="015E163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0590A">
              <w:sym w:font="Wingdings" w:char="F0FC"/>
            </w:r>
          </w:p>
        </w:tc>
        <w:tc>
          <w:tcPr>
            <w:tcW w:w="866" w:type="dxa"/>
            <w:shd w:val="clear" w:color="auto" w:fill="92D050"/>
            <w:vAlign w:val="center"/>
          </w:tcPr>
          <w:p w14:paraId="1E80191F" w14:textId="3212776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AC384E">
              <w:sym w:font="Wingdings" w:char="F0FC"/>
            </w:r>
          </w:p>
        </w:tc>
        <w:tc>
          <w:tcPr>
            <w:tcW w:w="866" w:type="dxa"/>
            <w:shd w:val="clear" w:color="auto" w:fill="00B0F0"/>
            <w:vAlign w:val="center"/>
          </w:tcPr>
          <w:p w14:paraId="335075C2" w14:textId="63FAF39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A35B3A">
              <w:sym w:font="Wingdings" w:char="F0FC"/>
            </w:r>
          </w:p>
        </w:tc>
        <w:tc>
          <w:tcPr>
            <w:tcW w:w="1139" w:type="dxa"/>
            <w:shd w:val="clear" w:color="auto" w:fill="auto"/>
            <w:vAlign w:val="center"/>
          </w:tcPr>
          <w:p w14:paraId="30C24F7F" w14:textId="2449D80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1795E909"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C278DFC" w14:textId="2BF2B838" w:rsidR="00B32ADE" w:rsidRPr="009B0FD6" w:rsidRDefault="00B32ADE" w:rsidP="00B32ADE">
            <w:pPr>
              <w:pStyle w:val="TableHeading"/>
            </w:pPr>
            <w:r w:rsidRPr="009B0FD6">
              <w:rPr>
                <w:b/>
                <w:color w:val="FFFFFF"/>
                <w:sz w:val="20"/>
                <w:szCs w:val="20"/>
                <w:shd w:val="clear" w:color="auto" w:fill="A5A5A5"/>
              </w:rPr>
              <w:t>18.7</w:t>
            </w:r>
          </w:p>
        </w:tc>
        <w:tc>
          <w:tcPr>
            <w:tcW w:w="4363" w:type="dxa"/>
            <w:shd w:val="clear" w:color="auto" w:fill="auto"/>
            <w:vAlign w:val="center"/>
          </w:tcPr>
          <w:p w14:paraId="747EF57A" w14:textId="00B8940B"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 REST service is protected from Cross-Site Request Forgery via the use of at least one or more of the following: ORIGIN checks, double submit cookie pattern, CSRF nonces, and referrer checks.</w:t>
            </w:r>
          </w:p>
        </w:tc>
        <w:tc>
          <w:tcPr>
            <w:tcW w:w="866" w:type="dxa"/>
            <w:shd w:val="clear" w:color="auto" w:fill="FFC000"/>
            <w:vAlign w:val="center"/>
          </w:tcPr>
          <w:p w14:paraId="459C4FF7" w14:textId="2AAA28D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0590A">
              <w:sym w:font="Wingdings" w:char="F0FC"/>
            </w:r>
          </w:p>
        </w:tc>
        <w:tc>
          <w:tcPr>
            <w:tcW w:w="866" w:type="dxa"/>
            <w:shd w:val="clear" w:color="auto" w:fill="92D050"/>
            <w:vAlign w:val="center"/>
          </w:tcPr>
          <w:p w14:paraId="18B4A04F" w14:textId="0A925CB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C384E">
              <w:sym w:font="Wingdings" w:char="F0FC"/>
            </w:r>
          </w:p>
        </w:tc>
        <w:tc>
          <w:tcPr>
            <w:tcW w:w="866" w:type="dxa"/>
            <w:shd w:val="clear" w:color="auto" w:fill="00B0F0"/>
            <w:vAlign w:val="center"/>
          </w:tcPr>
          <w:p w14:paraId="6476A78D" w14:textId="72EC4D5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35B3A">
              <w:sym w:font="Wingdings" w:char="F0FC"/>
            </w:r>
          </w:p>
        </w:tc>
        <w:tc>
          <w:tcPr>
            <w:tcW w:w="1139" w:type="dxa"/>
            <w:shd w:val="clear" w:color="auto" w:fill="auto"/>
            <w:vAlign w:val="center"/>
          </w:tcPr>
          <w:p w14:paraId="3706B68C" w14:textId="2D87C8A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3.0.1</w:t>
            </w:r>
          </w:p>
        </w:tc>
      </w:tr>
      <w:tr w:rsidR="00B32ADE" w:rsidRPr="009B0FD6" w14:paraId="40BC3002"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D19BF61" w14:textId="107BC803" w:rsidR="00B32ADE" w:rsidRPr="009B0FD6" w:rsidRDefault="00B32ADE" w:rsidP="00B32ADE">
            <w:pPr>
              <w:pStyle w:val="TableHeading"/>
            </w:pPr>
            <w:r w:rsidRPr="009B0FD6">
              <w:rPr>
                <w:b/>
                <w:color w:val="FFFFFF"/>
                <w:sz w:val="20"/>
                <w:szCs w:val="20"/>
                <w:shd w:val="clear" w:color="auto" w:fill="A5A5A5"/>
              </w:rPr>
              <w:t>18.8</w:t>
            </w:r>
          </w:p>
        </w:tc>
        <w:tc>
          <w:tcPr>
            <w:tcW w:w="4363" w:type="dxa"/>
            <w:shd w:val="clear" w:color="auto" w:fill="auto"/>
            <w:vAlign w:val="center"/>
          </w:tcPr>
          <w:p w14:paraId="0FCFE686" w14:textId="4F268EA2"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the REST service explicitly check the incoming Content-Type to be the expected one, such as application/xml or application/json.</w:t>
            </w:r>
          </w:p>
        </w:tc>
        <w:tc>
          <w:tcPr>
            <w:tcW w:w="866" w:type="dxa"/>
            <w:shd w:val="clear" w:color="auto" w:fill="auto"/>
            <w:vAlign w:val="center"/>
          </w:tcPr>
          <w:p w14:paraId="35CB66F1" w14:textId="07936A91"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5738F13C" w14:textId="09BCF38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AC384E">
              <w:sym w:font="Wingdings" w:char="F0FC"/>
            </w:r>
          </w:p>
        </w:tc>
        <w:tc>
          <w:tcPr>
            <w:tcW w:w="866" w:type="dxa"/>
            <w:shd w:val="clear" w:color="auto" w:fill="00B0F0"/>
            <w:vAlign w:val="center"/>
          </w:tcPr>
          <w:p w14:paraId="3E8B61CA" w14:textId="5C42C66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A35B3A">
              <w:sym w:font="Wingdings" w:char="F0FC"/>
            </w:r>
          </w:p>
        </w:tc>
        <w:tc>
          <w:tcPr>
            <w:tcW w:w="1139" w:type="dxa"/>
            <w:shd w:val="clear" w:color="auto" w:fill="auto"/>
            <w:vAlign w:val="center"/>
          </w:tcPr>
          <w:p w14:paraId="043357CE" w14:textId="4EAFBDC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4195A5F1"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0E8AA315" w14:textId="71C3BB8C" w:rsidR="00B32ADE" w:rsidRPr="009B0FD6" w:rsidRDefault="00B32ADE" w:rsidP="00B32ADE">
            <w:pPr>
              <w:pStyle w:val="TableHeading"/>
            </w:pPr>
            <w:r w:rsidRPr="009B0FD6">
              <w:rPr>
                <w:b/>
                <w:color w:val="FFFFFF"/>
                <w:sz w:val="20"/>
                <w:szCs w:val="20"/>
                <w:shd w:val="clear" w:color="auto" w:fill="A5A5A5"/>
              </w:rPr>
              <w:lastRenderedPageBreak/>
              <w:t>18.9</w:t>
            </w:r>
          </w:p>
        </w:tc>
        <w:tc>
          <w:tcPr>
            <w:tcW w:w="4363" w:type="dxa"/>
            <w:shd w:val="clear" w:color="auto" w:fill="auto"/>
            <w:vAlign w:val="center"/>
          </w:tcPr>
          <w:p w14:paraId="779F14BF" w14:textId="65BD3376"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 message payload is signed to ensure reliable transport between client and service, using JSON Web Signing or WS-Security for SOAP requests.</w:t>
            </w:r>
          </w:p>
        </w:tc>
        <w:tc>
          <w:tcPr>
            <w:tcW w:w="866" w:type="dxa"/>
            <w:shd w:val="clear" w:color="auto" w:fill="auto"/>
            <w:vAlign w:val="center"/>
          </w:tcPr>
          <w:p w14:paraId="2CEBE577"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70CEC64B" w14:textId="705D54A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C384E">
              <w:sym w:font="Wingdings" w:char="F0FC"/>
            </w:r>
          </w:p>
        </w:tc>
        <w:tc>
          <w:tcPr>
            <w:tcW w:w="866" w:type="dxa"/>
            <w:shd w:val="clear" w:color="auto" w:fill="00B0F0"/>
            <w:vAlign w:val="center"/>
          </w:tcPr>
          <w:p w14:paraId="479A10B3" w14:textId="3EFFB25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35B3A">
              <w:sym w:font="Wingdings" w:char="F0FC"/>
            </w:r>
          </w:p>
        </w:tc>
        <w:tc>
          <w:tcPr>
            <w:tcW w:w="1139" w:type="dxa"/>
            <w:shd w:val="clear" w:color="auto" w:fill="auto"/>
            <w:vAlign w:val="center"/>
          </w:tcPr>
          <w:p w14:paraId="7C7F7AC4" w14:textId="266C1314"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3.0.1</w:t>
            </w:r>
          </w:p>
        </w:tc>
      </w:tr>
      <w:tr w:rsidR="00B32ADE" w:rsidRPr="009B0FD6" w14:paraId="0501BBFA"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5E7DBDD" w14:textId="7CFEE111" w:rsidR="00B32ADE" w:rsidRPr="009B0FD6" w:rsidRDefault="00B32ADE" w:rsidP="00B32ADE">
            <w:pPr>
              <w:pStyle w:val="TableHeading"/>
              <w:rPr>
                <w:color w:val="FFFFFF"/>
                <w:sz w:val="20"/>
                <w:szCs w:val="20"/>
                <w:shd w:val="clear" w:color="auto" w:fill="A5A5A5"/>
              </w:rPr>
            </w:pPr>
            <w:r w:rsidRPr="009B0FD6">
              <w:rPr>
                <w:b/>
                <w:color w:val="FFFFFF"/>
                <w:sz w:val="20"/>
                <w:szCs w:val="20"/>
                <w:shd w:val="clear" w:color="auto" w:fill="A5A5A5"/>
              </w:rPr>
              <w:t>18.10</w:t>
            </w:r>
          </w:p>
        </w:tc>
        <w:tc>
          <w:tcPr>
            <w:tcW w:w="4363" w:type="dxa"/>
            <w:shd w:val="clear" w:color="auto" w:fill="auto"/>
            <w:vAlign w:val="center"/>
          </w:tcPr>
          <w:p w14:paraId="3AEA8EEB" w14:textId="6BDC07F7"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alternative and less secure access paths do not exist.</w:t>
            </w:r>
          </w:p>
        </w:tc>
        <w:tc>
          <w:tcPr>
            <w:tcW w:w="866" w:type="dxa"/>
            <w:shd w:val="clear" w:color="auto" w:fill="auto"/>
            <w:vAlign w:val="center"/>
          </w:tcPr>
          <w:p w14:paraId="53799AD9"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7B3649A0" w14:textId="701DCED5"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AC384E">
              <w:sym w:font="Wingdings" w:char="F0FC"/>
            </w:r>
          </w:p>
        </w:tc>
        <w:tc>
          <w:tcPr>
            <w:tcW w:w="866" w:type="dxa"/>
            <w:shd w:val="clear" w:color="auto" w:fill="00B0F0"/>
            <w:vAlign w:val="center"/>
          </w:tcPr>
          <w:p w14:paraId="6CB3744F" w14:textId="75B7F74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shd w:val="clear" w:color="auto" w:fill="00B0F0"/>
              </w:rPr>
            </w:pPr>
            <w:r w:rsidRPr="00A35B3A">
              <w:sym w:font="Wingdings" w:char="F0FC"/>
            </w:r>
          </w:p>
        </w:tc>
        <w:tc>
          <w:tcPr>
            <w:tcW w:w="1139" w:type="dxa"/>
            <w:shd w:val="clear" w:color="auto" w:fill="auto"/>
            <w:vAlign w:val="center"/>
          </w:tcPr>
          <w:p w14:paraId="3B81FE33" w14:textId="2CD8BD6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bl>
    <w:p w14:paraId="4C245EAF" w14:textId="77777777" w:rsidR="00E34115" w:rsidRPr="009B0FD6" w:rsidRDefault="00E34115" w:rsidP="00E34115"/>
    <w:p w14:paraId="2A512BC7" w14:textId="77777777" w:rsidR="00E34115" w:rsidRPr="009B0FD6" w:rsidRDefault="00E34115" w:rsidP="00E34115">
      <w:pPr>
        <w:pStyle w:val="Heading2"/>
      </w:pPr>
      <w:bookmarkStart w:id="88" w:name="_Toc471837529"/>
      <w:r w:rsidRPr="009B0FD6">
        <w:t>References</w:t>
      </w:r>
      <w:bookmarkEnd w:id="88"/>
    </w:p>
    <w:p w14:paraId="070940B9" w14:textId="77777777" w:rsidR="00E34115" w:rsidRPr="009B0FD6" w:rsidRDefault="00E34115" w:rsidP="00E34115">
      <w:r w:rsidRPr="009B0FD6">
        <w:t>For more information, please see:</w:t>
      </w:r>
    </w:p>
    <w:p w14:paraId="60AA2CE0" w14:textId="081319AF" w:rsidR="00A33B21" w:rsidRPr="009B0FD6" w:rsidRDefault="00A33B21" w:rsidP="009D1F1E">
      <w:pPr>
        <w:numPr>
          <w:ilvl w:val="0"/>
          <w:numId w:val="10"/>
        </w:numPr>
        <w:spacing w:before="200" w:after="0" w:line="276" w:lineRule="auto"/>
        <w:ind w:hanging="360"/>
        <w:contextualSpacing/>
      </w:pPr>
      <w:r w:rsidRPr="009B0FD6">
        <w:t xml:space="preserve">OWASP Testing Guide 4.0: Configuration and Deployment Management Testing </w:t>
      </w:r>
      <w:hyperlink r:id="rId72">
        <w:r w:rsidRPr="009B0FD6">
          <w:rPr>
            <w:color w:val="1155CC"/>
            <w:u w:val="single"/>
          </w:rPr>
          <w:t>https://www.owasp.org/index.php/Testing_for_configuration_management</w:t>
        </w:r>
      </w:hyperlink>
    </w:p>
    <w:p w14:paraId="4414093E" w14:textId="5FCCF277" w:rsidR="000D7615" w:rsidRPr="009B0FD6" w:rsidRDefault="000D7615" w:rsidP="009D1F1E">
      <w:pPr>
        <w:numPr>
          <w:ilvl w:val="0"/>
          <w:numId w:val="10"/>
        </w:numPr>
        <w:spacing w:before="200" w:after="0" w:line="276" w:lineRule="auto"/>
        <w:ind w:hanging="360"/>
        <w:contextualSpacing/>
      </w:pPr>
      <w:r w:rsidRPr="009B0FD6">
        <w:t>OWASP Cross-Site Request Forgery cheat sheet</w:t>
      </w:r>
      <w:r w:rsidRPr="009B0FD6">
        <w:br/>
      </w:r>
      <w:hyperlink r:id="rId73" w:history="1">
        <w:r w:rsidRPr="009B0FD6">
          <w:rPr>
            <w:rStyle w:val="Hyperlink"/>
          </w:rPr>
          <w:t>https://www.owasp.org/index.php/Cross-Site_Request_Forgery_(CSRF)_Prevention_Cheat_Sheet</w:t>
        </w:r>
      </w:hyperlink>
      <w:r w:rsidRPr="009B0FD6">
        <w:t xml:space="preserve"> </w:t>
      </w:r>
    </w:p>
    <w:p w14:paraId="1B24BE9C" w14:textId="547E994B" w:rsidR="000D7615" w:rsidRPr="009B0FD6" w:rsidRDefault="000D7615" w:rsidP="009D1F1E">
      <w:pPr>
        <w:numPr>
          <w:ilvl w:val="0"/>
          <w:numId w:val="10"/>
        </w:numPr>
        <w:spacing w:before="200" w:after="0" w:line="276" w:lineRule="auto"/>
        <w:ind w:hanging="360"/>
        <w:contextualSpacing/>
      </w:pPr>
      <w:r w:rsidRPr="009B0FD6">
        <w:t>JSON Web Tokens (and Signing)</w:t>
      </w:r>
      <w:r w:rsidRPr="009B0FD6">
        <w:br/>
      </w:r>
      <w:hyperlink r:id="rId74" w:history="1">
        <w:r w:rsidRPr="009B0FD6">
          <w:rPr>
            <w:rStyle w:val="Hyperlink"/>
          </w:rPr>
          <w:t>https://jwt.io/</w:t>
        </w:r>
      </w:hyperlink>
      <w:r w:rsidRPr="009B0FD6">
        <w:t xml:space="preserve"> </w:t>
      </w:r>
    </w:p>
    <w:p w14:paraId="13C80FAA" w14:textId="77777777" w:rsidR="000D7615" w:rsidRPr="009B0FD6" w:rsidRDefault="000D7615" w:rsidP="000D7615">
      <w:pPr>
        <w:spacing w:before="200" w:after="0" w:line="276" w:lineRule="auto"/>
        <w:ind w:left="720"/>
        <w:contextualSpacing/>
      </w:pPr>
    </w:p>
    <w:p w14:paraId="2A43745E" w14:textId="0C12E693" w:rsidR="003C52FF" w:rsidRPr="009B0FD6" w:rsidRDefault="003C52FF" w:rsidP="003C52FF"/>
    <w:p w14:paraId="23F6DDD8" w14:textId="1B017FC2" w:rsidR="00CB31B1" w:rsidRPr="009B0FD6" w:rsidRDefault="00CB31B1" w:rsidP="00CB31B1">
      <w:pPr>
        <w:pStyle w:val="Heading1"/>
      </w:pPr>
      <w:bookmarkStart w:id="89" w:name="_Toc471837530"/>
      <w:r w:rsidRPr="009B0FD6">
        <w:lastRenderedPageBreak/>
        <w:t>V</w:t>
      </w:r>
      <w:r w:rsidR="00712F87" w:rsidRPr="009B0FD6">
        <w:t>19</w:t>
      </w:r>
      <w:r w:rsidR="00FF14CE">
        <w:t>:</w:t>
      </w:r>
      <w:r w:rsidRPr="009B0FD6">
        <w:t xml:space="preserve"> Configuration</w:t>
      </w:r>
      <w:r w:rsidR="009B0FD6" w:rsidRPr="009B0FD6">
        <w:t xml:space="preserve"> </w:t>
      </w:r>
      <w:r w:rsidR="00F93E1B">
        <w:t>v</w:t>
      </w:r>
      <w:r w:rsidR="009B0FD6" w:rsidRPr="009B0FD6">
        <w:t xml:space="preserve">erification </w:t>
      </w:r>
      <w:r w:rsidR="00F93E1B">
        <w:t>r</w:t>
      </w:r>
      <w:r w:rsidR="009B0FD6" w:rsidRPr="009B0FD6">
        <w:t>equirements</w:t>
      </w:r>
      <w:bookmarkEnd w:id="89"/>
    </w:p>
    <w:p w14:paraId="5C203AA2" w14:textId="77777777" w:rsidR="00A33B21" w:rsidRPr="009B0FD6" w:rsidRDefault="00A33B21" w:rsidP="00A33B21">
      <w:pPr>
        <w:pStyle w:val="Heading2"/>
      </w:pPr>
      <w:bookmarkStart w:id="90" w:name="_Toc471837531"/>
      <w:r w:rsidRPr="009B0FD6">
        <w:t>Control objective</w:t>
      </w:r>
      <w:bookmarkEnd w:id="90"/>
    </w:p>
    <w:p w14:paraId="5B7631B7" w14:textId="77777777" w:rsidR="00A33B21" w:rsidRPr="009B0FD6" w:rsidRDefault="00A33B21" w:rsidP="00FE6DFD">
      <w:r w:rsidRPr="009B0FD6">
        <w:t>Ensure that a verified application has:</w:t>
      </w:r>
    </w:p>
    <w:p w14:paraId="605E23A7" w14:textId="77777777" w:rsidR="00A33B21" w:rsidRPr="009B0FD6" w:rsidRDefault="00A33B21" w:rsidP="00FE6DFD">
      <w:pPr>
        <w:pStyle w:val="ListParagraph"/>
        <w:numPr>
          <w:ilvl w:val="0"/>
          <w:numId w:val="35"/>
        </w:numPr>
      </w:pPr>
      <w:r w:rsidRPr="009B0FD6">
        <w:rPr>
          <w:rFonts w:hint="eastAsia"/>
        </w:rPr>
        <w:t>Up to date libraries and platform(s).</w:t>
      </w:r>
    </w:p>
    <w:p w14:paraId="168AA645" w14:textId="77777777" w:rsidR="00A33B21" w:rsidRPr="009B0FD6" w:rsidRDefault="00A33B21" w:rsidP="00FE6DFD">
      <w:pPr>
        <w:pStyle w:val="ListParagraph"/>
        <w:numPr>
          <w:ilvl w:val="0"/>
          <w:numId w:val="35"/>
        </w:numPr>
      </w:pPr>
      <w:r w:rsidRPr="009B0FD6">
        <w:rPr>
          <w:rFonts w:hint="eastAsia"/>
        </w:rPr>
        <w:t>A secure by default configuration.</w:t>
      </w:r>
    </w:p>
    <w:p w14:paraId="60196E6B" w14:textId="77777777" w:rsidR="00A33B21" w:rsidRPr="009B0FD6" w:rsidRDefault="00A33B21" w:rsidP="00FE6DFD">
      <w:pPr>
        <w:pStyle w:val="ListParagraph"/>
        <w:numPr>
          <w:ilvl w:val="0"/>
          <w:numId w:val="35"/>
        </w:numPr>
      </w:pPr>
      <w:r w:rsidRPr="009B0FD6">
        <w:rPr>
          <w:rFonts w:hint="eastAsia"/>
        </w:rPr>
        <w:t xml:space="preserve">Sufficient hardening that user initiated changes to default configuration do not unnecessarily expose or create security weaknesses or flaws to underlying systems. </w:t>
      </w:r>
    </w:p>
    <w:p w14:paraId="4AADF868" w14:textId="77777777" w:rsidR="00A33B21" w:rsidRPr="009B0FD6" w:rsidRDefault="00A33B21" w:rsidP="00A33B21">
      <w:pPr>
        <w:pStyle w:val="Heading2"/>
      </w:pPr>
      <w:bookmarkStart w:id="91" w:name="_Toc471837532"/>
      <w:r w:rsidRPr="009B0FD6">
        <w:t>Requirements</w:t>
      </w:r>
      <w:bookmarkEnd w:id="91"/>
    </w:p>
    <w:tbl>
      <w:tblPr>
        <w:tblStyle w:val="GridTable5DarkAccent3"/>
        <w:tblW w:w="5000" w:type="pct"/>
        <w:tblLook w:val="04A0" w:firstRow="1" w:lastRow="0" w:firstColumn="1" w:lastColumn="0" w:noHBand="0" w:noVBand="1"/>
      </w:tblPr>
      <w:tblGrid>
        <w:gridCol w:w="932"/>
        <w:gridCol w:w="4472"/>
        <w:gridCol w:w="888"/>
        <w:gridCol w:w="888"/>
        <w:gridCol w:w="888"/>
        <w:gridCol w:w="1168"/>
      </w:tblGrid>
      <w:tr w:rsidR="00A33B21" w:rsidRPr="009B0FD6" w14:paraId="27FCB8AE"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0F1F7916" w14:textId="77777777" w:rsidR="00A33B21" w:rsidRPr="009B0FD6" w:rsidRDefault="00A33B21" w:rsidP="00D1073F">
            <w:pPr>
              <w:pStyle w:val="TableHeading"/>
            </w:pPr>
            <w:r w:rsidRPr="009B0FD6">
              <w:t>#</w:t>
            </w:r>
          </w:p>
        </w:tc>
        <w:tc>
          <w:tcPr>
            <w:tcW w:w="4363" w:type="dxa"/>
            <w:vAlign w:val="center"/>
          </w:tcPr>
          <w:p w14:paraId="45750986" w14:textId="77777777" w:rsidR="00A33B21" w:rsidRPr="009B0FD6" w:rsidRDefault="00A33B21" w:rsidP="00D1073F">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66" w:type="dxa"/>
            <w:vAlign w:val="center"/>
          </w:tcPr>
          <w:p w14:paraId="35FB2CED" w14:textId="77777777" w:rsidR="00A33B21" w:rsidRPr="009B0FD6" w:rsidRDefault="00A33B21" w:rsidP="005A3FD0">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66" w:type="dxa"/>
            <w:vAlign w:val="center"/>
          </w:tcPr>
          <w:p w14:paraId="7FF7525E" w14:textId="77777777" w:rsidR="00A33B21" w:rsidRPr="009B0FD6" w:rsidRDefault="00A33B21" w:rsidP="005A3FD0">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66" w:type="dxa"/>
            <w:vAlign w:val="center"/>
          </w:tcPr>
          <w:p w14:paraId="4E1FCAEC" w14:textId="77777777" w:rsidR="00A33B21" w:rsidRPr="009B0FD6" w:rsidRDefault="00A33B21" w:rsidP="005A3FD0">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139" w:type="dxa"/>
            <w:vAlign w:val="center"/>
          </w:tcPr>
          <w:p w14:paraId="34B8936E" w14:textId="77777777" w:rsidR="00A33B21" w:rsidRPr="009B0FD6" w:rsidRDefault="00A33B21" w:rsidP="005A3FD0">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3E5D16A8"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545BD42" w14:textId="77777777" w:rsidR="00B32ADE" w:rsidRPr="009B0FD6" w:rsidRDefault="00B32ADE" w:rsidP="00B32ADE">
            <w:pPr>
              <w:pStyle w:val="TableHeading"/>
            </w:pPr>
            <w:r w:rsidRPr="009B0FD6">
              <w:rPr>
                <w:b/>
                <w:color w:val="FFFFFF"/>
                <w:sz w:val="20"/>
                <w:szCs w:val="20"/>
                <w:shd w:val="clear" w:color="auto" w:fill="A5A5A5"/>
              </w:rPr>
              <w:t>19.1</w:t>
            </w:r>
          </w:p>
        </w:tc>
        <w:tc>
          <w:tcPr>
            <w:tcW w:w="4363" w:type="dxa"/>
            <w:shd w:val="clear" w:color="auto" w:fill="auto"/>
          </w:tcPr>
          <w:p w14:paraId="7F7A62D7" w14:textId="57B44349"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t>Verify that all</w:t>
            </w:r>
            <w:r w:rsidRPr="009B0FD6">
              <w:t xml:space="preserve"> components </w:t>
            </w:r>
            <w:r>
              <w:t xml:space="preserve">are </w:t>
            </w:r>
            <w:r w:rsidRPr="009B0FD6">
              <w:t xml:space="preserve">up to date with proper security configuration(s) and version(s). This should include removal of unneeded configurations and folders such as sample applications, platform documentation, and default or example users. </w:t>
            </w:r>
          </w:p>
        </w:tc>
        <w:tc>
          <w:tcPr>
            <w:tcW w:w="866" w:type="dxa"/>
            <w:shd w:val="clear" w:color="auto" w:fill="FFC000"/>
            <w:vAlign w:val="center"/>
          </w:tcPr>
          <w:p w14:paraId="152ED874" w14:textId="42D58E4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FA2BFC">
              <w:sym w:font="Wingdings" w:char="F0FC"/>
            </w:r>
          </w:p>
        </w:tc>
        <w:tc>
          <w:tcPr>
            <w:tcW w:w="866" w:type="dxa"/>
            <w:shd w:val="clear" w:color="auto" w:fill="92D050"/>
            <w:vAlign w:val="center"/>
          </w:tcPr>
          <w:p w14:paraId="4132A7D7" w14:textId="4BFFF911"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6015F1">
              <w:sym w:font="Wingdings" w:char="F0FC"/>
            </w:r>
          </w:p>
        </w:tc>
        <w:tc>
          <w:tcPr>
            <w:tcW w:w="866" w:type="dxa"/>
            <w:shd w:val="clear" w:color="auto" w:fill="00B0F0"/>
            <w:vAlign w:val="center"/>
          </w:tcPr>
          <w:p w14:paraId="4F5DCACE" w14:textId="23D577A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A6A70">
              <w:sym w:font="Wingdings" w:char="F0FC"/>
            </w:r>
          </w:p>
        </w:tc>
        <w:tc>
          <w:tcPr>
            <w:tcW w:w="1139" w:type="dxa"/>
            <w:shd w:val="clear" w:color="auto" w:fill="E2EFD9" w:themeFill="accent6" w:themeFillTint="33"/>
            <w:vAlign w:val="center"/>
          </w:tcPr>
          <w:p w14:paraId="5C3A29A9" w14:textId="7EA78C4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w:t>
            </w:r>
            <w:r>
              <w:t>1</w:t>
            </w:r>
          </w:p>
        </w:tc>
      </w:tr>
      <w:tr w:rsidR="00B32ADE" w:rsidRPr="009B0FD6" w14:paraId="36D00ACB"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43AF1D7" w14:textId="77777777" w:rsidR="00B32ADE" w:rsidRPr="009B0FD6" w:rsidRDefault="00B32ADE" w:rsidP="00B32ADE">
            <w:pPr>
              <w:pStyle w:val="TableHeading"/>
            </w:pPr>
            <w:r w:rsidRPr="009B0FD6">
              <w:rPr>
                <w:b/>
                <w:color w:val="FFFFFF"/>
                <w:sz w:val="20"/>
                <w:szCs w:val="20"/>
                <w:shd w:val="clear" w:color="auto" w:fill="A5A5A5"/>
              </w:rPr>
              <w:t>19.2</w:t>
            </w:r>
          </w:p>
        </w:tc>
        <w:tc>
          <w:tcPr>
            <w:tcW w:w="4363" w:type="dxa"/>
            <w:shd w:val="clear" w:color="auto" w:fill="auto"/>
          </w:tcPr>
          <w:p w14:paraId="345C9189" w14:textId="29F50B6A"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t>Verify that c</w:t>
            </w:r>
            <w:r w:rsidRPr="009B0FD6">
              <w:t xml:space="preserve">ommunications between components, such as between the application server and the database server, </w:t>
            </w:r>
            <w:r>
              <w:t xml:space="preserve">are </w:t>
            </w:r>
            <w:r w:rsidRPr="009B0FD6">
              <w:t>encrypted, particularly when the components are in different containers or on different systems.</w:t>
            </w:r>
          </w:p>
        </w:tc>
        <w:tc>
          <w:tcPr>
            <w:tcW w:w="866" w:type="dxa"/>
            <w:shd w:val="clear" w:color="auto" w:fill="auto"/>
            <w:vAlign w:val="center"/>
          </w:tcPr>
          <w:p w14:paraId="5E47F2BC"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0937F875" w14:textId="28FA5EB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6015F1">
              <w:sym w:font="Wingdings" w:char="F0FC"/>
            </w:r>
          </w:p>
        </w:tc>
        <w:tc>
          <w:tcPr>
            <w:tcW w:w="866" w:type="dxa"/>
            <w:shd w:val="clear" w:color="auto" w:fill="00B0F0"/>
            <w:vAlign w:val="center"/>
          </w:tcPr>
          <w:p w14:paraId="43435208" w14:textId="1A8FA7C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A6A70">
              <w:sym w:font="Wingdings" w:char="F0FC"/>
            </w:r>
          </w:p>
        </w:tc>
        <w:tc>
          <w:tcPr>
            <w:tcW w:w="1139" w:type="dxa"/>
            <w:shd w:val="clear" w:color="auto" w:fill="E2EFD9" w:themeFill="accent6" w:themeFillTint="33"/>
            <w:vAlign w:val="center"/>
          </w:tcPr>
          <w:p w14:paraId="08AED939" w14:textId="40AB792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w:t>
            </w:r>
            <w:r>
              <w:t>1</w:t>
            </w:r>
          </w:p>
        </w:tc>
      </w:tr>
      <w:tr w:rsidR="00B32ADE" w:rsidRPr="009B0FD6" w14:paraId="569199DF"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63AD23B" w14:textId="77777777" w:rsidR="00B32ADE" w:rsidRPr="009B0FD6" w:rsidRDefault="00B32ADE" w:rsidP="00B32ADE">
            <w:pPr>
              <w:pStyle w:val="TableHeading"/>
            </w:pPr>
            <w:r w:rsidRPr="009B0FD6">
              <w:rPr>
                <w:b/>
                <w:color w:val="FFFFFF"/>
                <w:sz w:val="20"/>
                <w:szCs w:val="20"/>
                <w:shd w:val="clear" w:color="auto" w:fill="A5A5A5"/>
              </w:rPr>
              <w:t>19.3</w:t>
            </w:r>
          </w:p>
        </w:tc>
        <w:tc>
          <w:tcPr>
            <w:tcW w:w="4363" w:type="dxa"/>
            <w:shd w:val="clear" w:color="auto" w:fill="auto"/>
          </w:tcPr>
          <w:p w14:paraId="799FFC05" w14:textId="47A280BA"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t>Verify that c</w:t>
            </w:r>
            <w:r w:rsidRPr="009B0FD6">
              <w:t>ommunications between components, such as between the application server and the database server</w:t>
            </w:r>
            <w:r>
              <w:t>,</w:t>
            </w:r>
            <w:r w:rsidRPr="009B0FD6">
              <w:t xml:space="preserve"> </w:t>
            </w:r>
            <w:r>
              <w:t xml:space="preserve">is </w:t>
            </w:r>
            <w:r w:rsidRPr="009B0FD6">
              <w:t>authenticated using an account with the least necessary privileges.</w:t>
            </w:r>
          </w:p>
        </w:tc>
        <w:tc>
          <w:tcPr>
            <w:tcW w:w="866" w:type="dxa"/>
            <w:shd w:val="clear" w:color="auto" w:fill="auto"/>
            <w:vAlign w:val="center"/>
          </w:tcPr>
          <w:p w14:paraId="09943CD0"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16EDA7BF" w14:textId="0ED50DA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6015F1">
              <w:sym w:font="Wingdings" w:char="F0FC"/>
            </w:r>
          </w:p>
        </w:tc>
        <w:tc>
          <w:tcPr>
            <w:tcW w:w="866" w:type="dxa"/>
            <w:shd w:val="clear" w:color="auto" w:fill="00B0F0"/>
            <w:vAlign w:val="center"/>
          </w:tcPr>
          <w:p w14:paraId="3648F5FF" w14:textId="6D30827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A6A70">
              <w:sym w:font="Wingdings" w:char="F0FC"/>
            </w:r>
          </w:p>
        </w:tc>
        <w:tc>
          <w:tcPr>
            <w:tcW w:w="1139" w:type="dxa"/>
            <w:shd w:val="clear" w:color="auto" w:fill="E2EFD9" w:themeFill="accent6" w:themeFillTint="33"/>
            <w:vAlign w:val="center"/>
          </w:tcPr>
          <w:p w14:paraId="2812068A" w14:textId="045B3E8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w:t>
            </w:r>
            <w:r>
              <w:t>1</w:t>
            </w:r>
          </w:p>
        </w:tc>
      </w:tr>
      <w:tr w:rsidR="00B32ADE" w:rsidRPr="009B0FD6" w14:paraId="57E1F3DF"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AC8F3A1" w14:textId="77777777" w:rsidR="00B32ADE" w:rsidRPr="009B0FD6" w:rsidRDefault="00B32ADE" w:rsidP="00B32ADE">
            <w:pPr>
              <w:pStyle w:val="TableHeading"/>
            </w:pPr>
            <w:r w:rsidRPr="009B0FD6">
              <w:rPr>
                <w:b/>
                <w:color w:val="FFFFFF"/>
                <w:sz w:val="20"/>
                <w:szCs w:val="20"/>
                <w:shd w:val="clear" w:color="auto" w:fill="A5A5A5"/>
              </w:rPr>
              <w:t>19.4</w:t>
            </w:r>
          </w:p>
        </w:tc>
        <w:tc>
          <w:tcPr>
            <w:tcW w:w="4363" w:type="dxa"/>
            <w:shd w:val="clear" w:color="auto" w:fill="auto"/>
          </w:tcPr>
          <w:p w14:paraId="7A372560" w14:textId="77777777"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application deployments are adequately sandboxed, containerized or isolated to delay and deter attackers from attacking other applications.</w:t>
            </w:r>
          </w:p>
        </w:tc>
        <w:tc>
          <w:tcPr>
            <w:tcW w:w="866" w:type="dxa"/>
            <w:shd w:val="clear" w:color="auto" w:fill="auto"/>
            <w:vAlign w:val="center"/>
          </w:tcPr>
          <w:p w14:paraId="30A1D56D"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4B8592AF" w14:textId="4C3F0FD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6015F1">
              <w:sym w:font="Wingdings" w:char="F0FC"/>
            </w:r>
          </w:p>
        </w:tc>
        <w:tc>
          <w:tcPr>
            <w:tcW w:w="866" w:type="dxa"/>
            <w:shd w:val="clear" w:color="auto" w:fill="00B0F0"/>
            <w:vAlign w:val="center"/>
          </w:tcPr>
          <w:p w14:paraId="5E59267A" w14:textId="2970D90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A6A70">
              <w:sym w:font="Wingdings" w:char="F0FC"/>
            </w:r>
          </w:p>
        </w:tc>
        <w:tc>
          <w:tcPr>
            <w:tcW w:w="1139" w:type="dxa"/>
            <w:shd w:val="clear" w:color="auto" w:fill="auto"/>
            <w:vAlign w:val="center"/>
          </w:tcPr>
          <w:p w14:paraId="1D260D89"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0C56972A"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2558735" w14:textId="77777777" w:rsidR="00B32ADE" w:rsidRPr="009B0FD6" w:rsidRDefault="00B32ADE" w:rsidP="00B32ADE">
            <w:pPr>
              <w:pStyle w:val="TableHeading"/>
            </w:pPr>
            <w:r w:rsidRPr="009B0FD6">
              <w:rPr>
                <w:b/>
                <w:color w:val="FFFFFF"/>
                <w:sz w:val="20"/>
                <w:szCs w:val="20"/>
                <w:shd w:val="clear" w:color="auto" w:fill="A5A5A5"/>
              </w:rPr>
              <w:t>19.5</w:t>
            </w:r>
          </w:p>
        </w:tc>
        <w:tc>
          <w:tcPr>
            <w:tcW w:w="4363" w:type="dxa"/>
            <w:shd w:val="clear" w:color="auto" w:fill="auto"/>
          </w:tcPr>
          <w:p w14:paraId="7630C3E2" w14:textId="6F3B7995"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 application build and deployment processes are performed in a secure</w:t>
            </w:r>
            <w:r>
              <w:t xml:space="preserve"> and repeatable method, such as CI / CD automation and automated configuration management</w:t>
            </w:r>
            <w:r w:rsidRPr="009B0FD6">
              <w:t xml:space="preserve">. </w:t>
            </w:r>
          </w:p>
        </w:tc>
        <w:tc>
          <w:tcPr>
            <w:tcW w:w="866" w:type="dxa"/>
            <w:shd w:val="clear" w:color="auto" w:fill="auto"/>
            <w:vAlign w:val="center"/>
          </w:tcPr>
          <w:p w14:paraId="47D7A7D1"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374DDA5D" w14:textId="78BD946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6015F1">
              <w:sym w:font="Wingdings" w:char="F0FC"/>
            </w:r>
          </w:p>
        </w:tc>
        <w:tc>
          <w:tcPr>
            <w:tcW w:w="866" w:type="dxa"/>
            <w:shd w:val="clear" w:color="auto" w:fill="00B0F0"/>
            <w:vAlign w:val="center"/>
          </w:tcPr>
          <w:p w14:paraId="40BEE8AB" w14:textId="50A2B1E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A6A70">
              <w:sym w:font="Wingdings" w:char="F0FC"/>
            </w:r>
          </w:p>
        </w:tc>
        <w:tc>
          <w:tcPr>
            <w:tcW w:w="1139" w:type="dxa"/>
            <w:shd w:val="clear" w:color="auto" w:fill="E2EFD9" w:themeFill="accent6" w:themeFillTint="33"/>
            <w:vAlign w:val="center"/>
          </w:tcPr>
          <w:p w14:paraId="76F0BB83" w14:textId="5ED0D27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t>3.1</w:t>
            </w:r>
          </w:p>
        </w:tc>
      </w:tr>
      <w:tr w:rsidR="00B32ADE" w:rsidRPr="009B0FD6" w14:paraId="75AECC42"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70F1E26C" w14:textId="77777777" w:rsidR="00B32ADE" w:rsidRPr="009B0FD6" w:rsidRDefault="00B32ADE" w:rsidP="00B32ADE">
            <w:pPr>
              <w:pStyle w:val="TableHeading"/>
            </w:pPr>
            <w:r w:rsidRPr="009B0FD6">
              <w:rPr>
                <w:b/>
                <w:color w:val="FFFFFF"/>
                <w:sz w:val="20"/>
                <w:szCs w:val="20"/>
                <w:shd w:val="clear" w:color="auto" w:fill="A5A5A5"/>
              </w:rPr>
              <w:t>19.6</w:t>
            </w:r>
          </w:p>
        </w:tc>
        <w:tc>
          <w:tcPr>
            <w:tcW w:w="4363" w:type="dxa"/>
            <w:shd w:val="clear" w:color="auto" w:fill="auto"/>
          </w:tcPr>
          <w:p w14:paraId="0A8843F8" w14:textId="1F1E254F"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authorised administrators have the capability to verify the integrity of all security-relevant configurations to</w:t>
            </w:r>
            <w:r>
              <w:t xml:space="preserve"> detect tampering.</w:t>
            </w:r>
            <w:r w:rsidRPr="009B0FD6">
              <w:t xml:space="preserve"> </w:t>
            </w:r>
          </w:p>
        </w:tc>
        <w:tc>
          <w:tcPr>
            <w:tcW w:w="866" w:type="dxa"/>
            <w:shd w:val="clear" w:color="auto" w:fill="auto"/>
            <w:vAlign w:val="center"/>
          </w:tcPr>
          <w:p w14:paraId="28A448F4"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418F7389"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37501FC5" w14:textId="07729EF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A6A70">
              <w:sym w:font="Wingdings" w:char="F0FC"/>
            </w:r>
          </w:p>
        </w:tc>
        <w:tc>
          <w:tcPr>
            <w:tcW w:w="1139" w:type="dxa"/>
            <w:shd w:val="clear" w:color="auto" w:fill="E2EFD9" w:themeFill="accent6" w:themeFillTint="33"/>
            <w:vAlign w:val="center"/>
          </w:tcPr>
          <w:p w14:paraId="17DF899B" w14:textId="701329C0"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w:t>
            </w:r>
            <w:r>
              <w:t>1</w:t>
            </w:r>
          </w:p>
        </w:tc>
      </w:tr>
      <w:tr w:rsidR="00B32ADE" w:rsidRPr="009B0FD6" w14:paraId="4827AEF8"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DDEEEB8" w14:textId="77777777" w:rsidR="00B32ADE" w:rsidRPr="009B0FD6" w:rsidRDefault="00B32ADE" w:rsidP="00B32ADE">
            <w:pPr>
              <w:pStyle w:val="TableHeading"/>
            </w:pPr>
            <w:r w:rsidRPr="009B0FD6">
              <w:rPr>
                <w:b/>
                <w:color w:val="FFFFFF"/>
                <w:sz w:val="20"/>
                <w:szCs w:val="20"/>
                <w:shd w:val="clear" w:color="auto" w:fill="A5A5A5"/>
              </w:rPr>
              <w:t>19.7</w:t>
            </w:r>
          </w:p>
        </w:tc>
        <w:tc>
          <w:tcPr>
            <w:tcW w:w="4363" w:type="dxa"/>
            <w:shd w:val="clear" w:color="auto" w:fill="auto"/>
          </w:tcPr>
          <w:p w14:paraId="7C78F4AA" w14:textId="77777777"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all application components are signed.</w:t>
            </w:r>
          </w:p>
        </w:tc>
        <w:tc>
          <w:tcPr>
            <w:tcW w:w="866" w:type="dxa"/>
            <w:shd w:val="clear" w:color="auto" w:fill="auto"/>
            <w:vAlign w:val="center"/>
          </w:tcPr>
          <w:p w14:paraId="474F0635"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3DAE0130"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5770516C" w14:textId="5C5C1D0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A6A70">
              <w:sym w:font="Wingdings" w:char="F0FC"/>
            </w:r>
          </w:p>
        </w:tc>
        <w:tc>
          <w:tcPr>
            <w:tcW w:w="1139" w:type="dxa"/>
            <w:shd w:val="clear" w:color="auto" w:fill="auto"/>
            <w:vAlign w:val="center"/>
          </w:tcPr>
          <w:p w14:paraId="0AF084EA"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B32ADE" w:rsidRPr="009B0FD6" w14:paraId="67CC42A3"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5702F25" w14:textId="77777777" w:rsidR="00B32ADE" w:rsidRPr="009B0FD6" w:rsidRDefault="00B32ADE" w:rsidP="00B32ADE">
            <w:pPr>
              <w:pStyle w:val="TableHeading"/>
            </w:pPr>
            <w:r w:rsidRPr="009B0FD6">
              <w:rPr>
                <w:b/>
                <w:color w:val="FFFFFF"/>
                <w:sz w:val="20"/>
                <w:szCs w:val="20"/>
                <w:shd w:val="clear" w:color="auto" w:fill="A5A5A5"/>
              </w:rPr>
              <w:lastRenderedPageBreak/>
              <w:t>19.8</w:t>
            </w:r>
          </w:p>
        </w:tc>
        <w:tc>
          <w:tcPr>
            <w:tcW w:w="4363" w:type="dxa"/>
            <w:shd w:val="clear" w:color="auto" w:fill="auto"/>
          </w:tcPr>
          <w:p w14:paraId="2BCD6A1F" w14:textId="77777777"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third party components come from trusted repositories.</w:t>
            </w:r>
          </w:p>
        </w:tc>
        <w:tc>
          <w:tcPr>
            <w:tcW w:w="866" w:type="dxa"/>
            <w:shd w:val="clear" w:color="auto" w:fill="auto"/>
            <w:vAlign w:val="center"/>
          </w:tcPr>
          <w:p w14:paraId="026CEC46"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27B0F812"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4B299EAF" w14:textId="115F1942"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A6A70">
              <w:sym w:font="Wingdings" w:char="F0FC"/>
            </w:r>
          </w:p>
        </w:tc>
        <w:tc>
          <w:tcPr>
            <w:tcW w:w="1139" w:type="dxa"/>
            <w:shd w:val="clear" w:color="auto" w:fill="auto"/>
            <w:vAlign w:val="center"/>
          </w:tcPr>
          <w:p w14:paraId="16B98FBF"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1F1F0FD8"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2256685" w14:textId="77777777" w:rsidR="00B32ADE" w:rsidRPr="009B0FD6" w:rsidRDefault="00B32ADE" w:rsidP="00B32ADE">
            <w:pPr>
              <w:pStyle w:val="TableHeading"/>
            </w:pPr>
            <w:r w:rsidRPr="009B0FD6">
              <w:rPr>
                <w:b/>
                <w:color w:val="FFFFFF"/>
                <w:sz w:val="20"/>
                <w:szCs w:val="20"/>
                <w:shd w:val="clear" w:color="auto" w:fill="A5A5A5"/>
              </w:rPr>
              <w:t>19.9</w:t>
            </w:r>
          </w:p>
        </w:tc>
        <w:tc>
          <w:tcPr>
            <w:tcW w:w="4363" w:type="dxa"/>
            <w:shd w:val="clear" w:color="auto" w:fill="auto"/>
          </w:tcPr>
          <w:p w14:paraId="0FDAC719" w14:textId="7E294656"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build processes for system level languages have all security flags enabled, such as ASLR, DEP, and security checks. </w:t>
            </w:r>
          </w:p>
        </w:tc>
        <w:tc>
          <w:tcPr>
            <w:tcW w:w="866" w:type="dxa"/>
            <w:shd w:val="clear" w:color="auto" w:fill="auto"/>
            <w:vAlign w:val="center"/>
          </w:tcPr>
          <w:p w14:paraId="5714C832"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53511642"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68CFB1A0" w14:textId="4B83BF55"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A6A70">
              <w:sym w:font="Wingdings" w:char="F0FC"/>
            </w:r>
          </w:p>
        </w:tc>
        <w:tc>
          <w:tcPr>
            <w:tcW w:w="1139" w:type="dxa"/>
            <w:shd w:val="clear" w:color="auto" w:fill="auto"/>
            <w:vAlign w:val="center"/>
          </w:tcPr>
          <w:p w14:paraId="02DE2431"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B32ADE" w:rsidRPr="009B0FD6" w14:paraId="46DAD21A"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02D88F5A" w14:textId="53BB1C9D" w:rsidR="00B32ADE" w:rsidRPr="009B0FD6" w:rsidRDefault="00B32ADE" w:rsidP="00B32ADE">
            <w:pPr>
              <w:pStyle w:val="TableHeading"/>
              <w:rPr>
                <w:b/>
                <w:color w:val="FFFFFF"/>
                <w:sz w:val="20"/>
                <w:szCs w:val="20"/>
                <w:shd w:val="clear" w:color="auto" w:fill="A5A5A5"/>
              </w:rPr>
            </w:pPr>
            <w:r w:rsidRPr="009B0FD6">
              <w:rPr>
                <w:b/>
                <w:color w:val="FFFFFF"/>
                <w:sz w:val="20"/>
                <w:szCs w:val="20"/>
                <w:shd w:val="clear" w:color="auto" w:fill="A5A5A5"/>
              </w:rPr>
              <w:t>19.10</w:t>
            </w:r>
          </w:p>
        </w:tc>
        <w:tc>
          <w:tcPr>
            <w:tcW w:w="4363" w:type="dxa"/>
            <w:shd w:val="clear" w:color="auto" w:fill="auto"/>
          </w:tcPr>
          <w:p w14:paraId="49001310" w14:textId="2617EDD9"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all application assets are hosted by the application, such as JavaScript libraries, CSS stylesheets and web fonts are hosted by the application rather than rely on a CDN or external provider. </w:t>
            </w:r>
          </w:p>
        </w:tc>
        <w:tc>
          <w:tcPr>
            <w:tcW w:w="866" w:type="dxa"/>
            <w:shd w:val="clear" w:color="auto" w:fill="auto"/>
            <w:vAlign w:val="center"/>
          </w:tcPr>
          <w:p w14:paraId="22E81C77"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3D98CEEE"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2A47682A" w14:textId="4E79A18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A6A70">
              <w:sym w:font="Wingdings" w:char="F0FC"/>
            </w:r>
          </w:p>
        </w:tc>
        <w:tc>
          <w:tcPr>
            <w:tcW w:w="1139" w:type="dxa"/>
            <w:shd w:val="clear" w:color="auto" w:fill="auto"/>
            <w:vAlign w:val="center"/>
          </w:tcPr>
          <w:p w14:paraId="1073D5B9" w14:textId="2849E0E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r w:rsidR="00F83AB5" w:rsidRPr="009B0FD6" w14:paraId="36971F4D" w14:textId="77777777" w:rsidTr="00F83A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2F575B3" w14:textId="1578C352" w:rsidR="00F83AB5" w:rsidRPr="00F83AB5" w:rsidRDefault="00F83AB5" w:rsidP="00F83AB5">
            <w:pPr>
              <w:pStyle w:val="TableHeading"/>
              <w:rPr>
                <w:b/>
                <w:color w:val="FFFFFF"/>
                <w:sz w:val="20"/>
                <w:szCs w:val="20"/>
                <w:shd w:val="clear" w:color="auto" w:fill="A5A5A5"/>
              </w:rPr>
            </w:pPr>
            <w:r w:rsidRPr="00F83AB5">
              <w:rPr>
                <w:b/>
                <w:color w:val="FFFFFF"/>
                <w:sz w:val="20"/>
                <w:szCs w:val="20"/>
                <w:shd w:val="clear" w:color="auto" w:fill="A5A5A5"/>
              </w:rPr>
              <w:t>19.11</w:t>
            </w:r>
          </w:p>
        </w:tc>
        <w:tc>
          <w:tcPr>
            <w:tcW w:w="4363" w:type="dxa"/>
            <w:shd w:val="clear" w:color="auto" w:fill="auto"/>
          </w:tcPr>
          <w:p w14:paraId="3DB12A0C" w14:textId="4BC2C4CD" w:rsidR="00F83AB5" w:rsidRPr="009B0FD6" w:rsidRDefault="00F83AB5" w:rsidP="00F83AB5">
            <w:pPr>
              <w:pStyle w:val="TableBody"/>
              <w:cnfStyle w:val="000000100000" w:firstRow="0" w:lastRow="0" w:firstColumn="0" w:lastColumn="0" w:oddVBand="0" w:evenVBand="0" w:oddHBand="1" w:evenHBand="0" w:firstRowFirstColumn="0" w:firstRowLastColumn="0" w:lastRowFirstColumn="0" w:lastRowLastColumn="0"/>
            </w:pPr>
            <w:r>
              <w:t xml:space="preserve">Verify that all application components, services, and servers each use their own low privilege service account, that is not shared between applications nor used by administrators. </w:t>
            </w:r>
          </w:p>
        </w:tc>
        <w:tc>
          <w:tcPr>
            <w:tcW w:w="866" w:type="dxa"/>
            <w:shd w:val="clear" w:color="auto" w:fill="auto"/>
            <w:vAlign w:val="center"/>
          </w:tcPr>
          <w:p w14:paraId="50A6D5EA" w14:textId="77777777" w:rsidR="00F83AB5" w:rsidRPr="009B0FD6" w:rsidRDefault="00F83AB5" w:rsidP="00F83AB5">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2B695DC2" w14:textId="57DF6904" w:rsidR="00F83AB5" w:rsidRPr="009B0FD6" w:rsidRDefault="00F83AB5" w:rsidP="00F83AB5">
            <w:pPr>
              <w:pStyle w:val="TableBody"/>
              <w:jc w:val="center"/>
              <w:cnfStyle w:val="000000100000" w:firstRow="0" w:lastRow="0" w:firstColumn="0" w:lastColumn="0" w:oddVBand="0" w:evenVBand="0" w:oddHBand="1" w:evenHBand="0" w:firstRowFirstColumn="0" w:firstRowLastColumn="0" w:lastRowFirstColumn="0" w:lastRowLastColumn="0"/>
            </w:pPr>
            <w:r w:rsidRPr="006015F1">
              <w:sym w:font="Wingdings" w:char="F0FC"/>
            </w:r>
          </w:p>
        </w:tc>
        <w:tc>
          <w:tcPr>
            <w:tcW w:w="866" w:type="dxa"/>
            <w:shd w:val="clear" w:color="auto" w:fill="00B0F0"/>
            <w:vAlign w:val="center"/>
          </w:tcPr>
          <w:p w14:paraId="043E9699" w14:textId="30CCA27C" w:rsidR="00F83AB5" w:rsidRPr="00BA6A70" w:rsidRDefault="00F83AB5" w:rsidP="00F83AB5">
            <w:pPr>
              <w:pStyle w:val="TableBody"/>
              <w:jc w:val="center"/>
              <w:cnfStyle w:val="000000100000" w:firstRow="0" w:lastRow="0" w:firstColumn="0" w:lastColumn="0" w:oddVBand="0" w:evenVBand="0" w:oddHBand="1" w:evenHBand="0" w:firstRowFirstColumn="0" w:firstRowLastColumn="0" w:lastRowFirstColumn="0" w:lastRowLastColumn="0"/>
            </w:pPr>
            <w:r w:rsidRPr="00BA6A70">
              <w:sym w:font="Wingdings" w:char="F0FC"/>
            </w:r>
          </w:p>
        </w:tc>
        <w:tc>
          <w:tcPr>
            <w:tcW w:w="1139" w:type="dxa"/>
            <w:shd w:val="clear" w:color="auto" w:fill="E2EFD9" w:themeFill="accent6" w:themeFillTint="33"/>
            <w:vAlign w:val="center"/>
          </w:tcPr>
          <w:p w14:paraId="70242B1E" w14:textId="1E6BE01D" w:rsidR="00F83AB5" w:rsidRPr="009B0FD6" w:rsidRDefault="00F83AB5" w:rsidP="00F83AB5">
            <w:pPr>
              <w:pStyle w:val="TableBody"/>
              <w:jc w:val="center"/>
              <w:cnfStyle w:val="000000100000" w:firstRow="0" w:lastRow="0" w:firstColumn="0" w:lastColumn="0" w:oddVBand="0" w:evenVBand="0" w:oddHBand="1" w:evenHBand="0" w:firstRowFirstColumn="0" w:firstRowLastColumn="0" w:lastRowFirstColumn="0" w:lastRowLastColumn="0"/>
            </w:pPr>
            <w:r>
              <w:t>3.1</w:t>
            </w:r>
          </w:p>
        </w:tc>
      </w:tr>
    </w:tbl>
    <w:p w14:paraId="05AF931D" w14:textId="77777777" w:rsidR="00A33B21" w:rsidRPr="009B0FD6" w:rsidRDefault="00A33B21" w:rsidP="00A33B21"/>
    <w:p w14:paraId="3BAB6826" w14:textId="77777777" w:rsidR="00A33B21" w:rsidRPr="009B0FD6" w:rsidRDefault="00A33B21" w:rsidP="00A33B21">
      <w:pPr>
        <w:pStyle w:val="Heading2"/>
      </w:pPr>
      <w:bookmarkStart w:id="92" w:name="_Toc471837533"/>
      <w:r w:rsidRPr="009B0FD6">
        <w:t>References</w:t>
      </w:r>
      <w:bookmarkEnd w:id="92"/>
    </w:p>
    <w:p w14:paraId="39C73E84" w14:textId="77777777" w:rsidR="00A33B21" w:rsidRPr="009B0FD6" w:rsidRDefault="00A33B21" w:rsidP="00A33B21">
      <w:r w:rsidRPr="009B0FD6">
        <w:t>For more information, please see:</w:t>
      </w:r>
    </w:p>
    <w:p w14:paraId="2BB61716" w14:textId="17CBB8D3" w:rsidR="00A33B21" w:rsidRPr="009B0FD6" w:rsidRDefault="00A33B21" w:rsidP="009D1F1E">
      <w:pPr>
        <w:numPr>
          <w:ilvl w:val="0"/>
          <w:numId w:val="10"/>
        </w:numPr>
        <w:spacing w:before="200" w:after="0" w:line="276" w:lineRule="auto"/>
        <w:ind w:hanging="360"/>
        <w:contextualSpacing/>
      </w:pPr>
      <w:r w:rsidRPr="009B0FD6">
        <w:t xml:space="preserve">OWASP Testing Guide 4.0: Configuration and Deployment Management Testing </w:t>
      </w:r>
      <w:hyperlink r:id="rId75">
        <w:r w:rsidRPr="009B0FD6">
          <w:rPr>
            <w:color w:val="1155CC"/>
            <w:u w:val="single"/>
          </w:rPr>
          <w:t>https://www.owasp.org/index.php/Testing_for_configuration_management</w:t>
        </w:r>
      </w:hyperlink>
    </w:p>
    <w:p w14:paraId="380A7235" w14:textId="47D7AC52" w:rsidR="00702571" w:rsidRPr="009B0FD6" w:rsidRDefault="00EF1A3B" w:rsidP="0016664E">
      <w:pPr>
        <w:spacing w:before="0" w:after="0" w:line="240" w:lineRule="auto"/>
      </w:pPr>
      <w:r w:rsidRPr="009B0FD6">
        <w:br w:type="page"/>
      </w:r>
    </w:p>
    <w:p w14:paraId="03CC31F3" w14:textId="2C8FE731" w:rsidR="00EF1A3B" w:rsidRPr="009B0FD6" w:rsidRDefault="001A15D2" w:rsidP="00D803D0">
      <w:pPr>
        <w:pStyle w:val="Heading1"/>
      </w:pPr>
      <w:bookmarkStart w:id="93" w:name="_Toc471837534"/>
      <w:r>
        <w:lastRenderedPageBreak/>
        <w:t>V20</w:t>
      </w:r>
      <w:r w:rsidR="00FF14CE">
        <w:t>:</w:t>
      </w:r>
      <w:r w:rsidR="00EF1A3B" w:rsidRPr="009B0FD6">
        <w:t xml:space="preserve"> I</w:t>
      </w:r>
      <w:r>
        <w:t xml:space="preserve">nternet </w:t>
      </w:r>
      <w:r w:rsidR="00EF1A3B" w:rsidRPr="009B0FD6">
        <w:t>o</w:t>
      </w:r>
      <w:r>
        <w:t xml:space="preserve">f </w:t>
      </w:r>
      <w:r w:rsidR="00EF1A3B" w:rsidRPr="009B0FD6">
        <w:t>T</w:t>
      </w:r>
      <w:r>
        <w:t>hings (IoT)</w:t>
      </w:r>
      <w:r w:rsidR="00EF1A3B" w:rsidRPr="009B0FD6">
        <w:t xml:space="preserve"> verification requirements</w:t>
      </w:r>
      <w:bookmarkEnd w:id="93"/>
    </w:p>
    <w:p w14:paraId="5E738A3E" w14:textId="3E7EC7E2" w:rsidR="00EF1A3B" w:rsidRPr="00D803D0" w:rsidRDefault="00EF1A3B" w:rsidP="00D803D0">
      <w:r w:rsidRPr="00D803D0">
        <w:t>This section contains controls that are IoT device specific. These controls must be taken in conjunction with all other sections of the relevant ASVS Verification Level.</w:t>
      </w:r>
    </w:p>
    <w:p w14:paraId="4BA4F0D2" w14:textId="77777777" w:rsidR="00EF1A3B" w:rsidRPr="00D803D0" w:rsidRDefault="00EF1A3B" w:rsidP="00D803D0">
      <w:pPr>
        <w:pStyle w:val="Heading2"/>
      </w:pPr>
      <w:bookmarkStart w:id="94" w:name="_Toc471837535"/>
      <w:r w:rsidRPr="00D803D0">
        <w:t>Control objective</w:t>
      </w:r>
      <w:bookmarkEnd w:id="94"/>
    </w:p>
    <w:p w14:paraId="11B79550" w14:textId="608114BA" w:rsidR="00EF1A3B" w:rsidRPr="00D803D0" w:rsidRDefault="00EF1A3B" w:rsidP="00D803D0">
      <w:r w:rsidRPr="00D803D0">
        <w:t>IoT devices should:</w:t>
      </w:r>
    </w:p>
    <w:p w14:paraId="4AE7DC8D" w14:textId="2B12E970" w:rsidR="00EF1A3B" w:rsidRPr="00D803D0" w:rsidRDefault="00EF1A3B" w:rsidP="00D803D0">
      <w:pPr>
        <w:pStyle w:val="ListParagraph"/>
        <w:numPr>
          <w:ilvl w:val="0"/>
          <w:numId w:val="49"/>
        </w:numPr>
      </w:pPr>
      <w:r w:rsidRPr="00D803D0">
        <w:t>Have the same level of security controls within the IoT device as found in the server, by enforcing security controls in a trusted environment</w:t>
      </w:r>
    </w:p>
    <w:p w14:paraId="3C04F9CB" w14:textId="3DBBB0FD" w:rsidR="00EF1A3B" w:rsidRPr="00D803D0" w:rsidRDefault="00EF1A3B" w:rsidP="00D803D0">
      <w:pPr>
        <w:pStyle w:val="ListParagraph"/>
        <w:numPr>
          <w:ilvl w:val="0"/>
          <w:numId w:val="49"/>
        </w:numPr>
      </w:pPr>
      <w:r w:rsidRPr="00D803D0">
        <w:t>Sensitive data stored on the device should be done so in a secure manner</w:t>
      </w:r>
    </w:p>
    <w:p w14:paraId="3FE0EE99" w14:textId="332E34A8" w:rsidR="00EF1A3B" w:rsidRPr="00D803D0" w:rsidRDefault="00EF1A3B" w:rsidP="00D803D0">
      <w:pPr>
        <w:pStyle w:val="ListParagraph"/>
        <w:numPr>
          <w:ilvl w:val="0"/>
          <w:numId w:val="49"/>
        </w:numPr>
      </w:pPr>
      <w:r w:rsidRPr="00D803D0">
        <w:t>All sensitive data transmitted from the device should utilize transport layer security</w:t>
      </w:r>
    </w:p>
    <w:p w14:paraId="79F83119" w14:textId="77777777" w:rsidR="00EF1A3B" w:rsidRPr="00D803D0" w:rsidRDefault="00EF1A3B" w:rsidP="00D803D0">
      <w:pPr>
        <w:pStyle w:val="Heading2"/>
      </w:pPr>
      <w:bookmarkStart w:id="95" w:name="_Toc471837536"/>
      <w:r w:rsidRPr="00D803D0">
        <w:t>Requirements</w:t>
      </w:r>
      <w:bookmarkEnd w:id="95"/>
    </w:p>
    <w:tbl>
      <w:tblPr>
        <w:tblStyle w:val="GridTable5DarkAccent3"/>
        <w:tblW w:w="5000" w:type="pct"/>
        <w:tblLook w:val="04A0" w:firstRow="1" w:lastRow="0" w:firstColumn="1" w:lastColumn="0" w:noHBand="0" w:noVBand="1"/>
      </w:tblPr>
      <w:tblGrid>
        <w:gridCol w:w="928"/>
        <w:gridCol w:w="4432"/>
        <w:gridCol w:w="878"/>
        <w:gridCol w:w="878"/>
        <w:gridCol w:w="878"/>
        <w:gridCol w:w="1242"/>
      </w:tblGrid>
      <w:tr w:rsidR="00EF1A3B" w:rsidRPr="009B0FD6" w14:paraId="4B6F7C8F" w14:textId="77777777" w:rsidTr="0016664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4" w:type="dxa"/>
            <w:vAlign w:val="center"/>
          </w:tcPr>
          <w:p w14:paraId="4180919B" w14:textId="77777777" w:rsidR="00EF1A3B" w:rsidRPr="006E6ADB" w:rsidRDefault="00EF1A3B" w:rsidP="00EF1A3B">
            <w:pPr>
              <w:pStyle w:val="TableHeading"/>
            </w:pPr>
            <w:r w:rsidRPr="006E6ADB">
              <w:t>#</w:t>
            </w:r>
          </w:p>
        </w:tc>
        <w:tc>
          <w:tcPr>
            <w:tcW w:w="4323" w:type="dxa"/>
            <w:vAlign w:val="center"/>
          </w:tcPr>
          <w:p w14:paraId="7C5EB528" w14:textId="77777777" w:rsidR="00EF1A3B" w:rsidRPr="009B0FD6" w:rsidRDefault="00EF1A3B" w:rsidP="00EF1A3B">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57" w:type="dxa"/>
            <w:vAlign w:val="center"/>
          </w:tcPr>
          <w:p w14:paraId="5858B52B" w14:textId="77777777" w:rsidR="00EF1A3B" w:rsidRPr="009B0FD6" w:rsidRDefault="00EF1A3B" w:rsidP="00EF1A3B">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57" w:type="dxa"/>
            <w:vAlign w:val="center"/>
          </w:tcPr>
          <w:p w14:paraId="5E2B135A" w14:textId="77777777" w:rsidR="00EF1A3B" w:rsidRPr="009B0FD6" w:rsidRDefault="00EF1A3B" w:rsidP="00EF1A3B">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57" w:type="dxa"/>
            <w:vAlign w:val="center"/>
          </w:tcPr>
          <w:p w14:paraId="359250A4" w14:textId="77777777" w:rsidR="00EF1A3B" w:rsidRPr="009B0FD6" w:rsidRDefault="00EF1A3B" w:rsidP="00EF1A3B">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212" w:type="dxa"/>
            <w:tcBorders>
              <w:bottom w:val="single" w:sz="4" w:space="0" w:color="FFFFFF" w:themeColor="background1"/>
            </w:tcBorders>
            <w:vAlign w:val="center"/>
          </w:tcPr>
          <w:p w14:paraId="492C8177" w14:textId="77777777" w:rsidR="00EF1A3B" w:rsidRPr="009B0FD6" w:rsidRDefault="00EF1A3B" w:rsidP="00EF1A3B">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6E6ADB" w:rsidRPr="009B0FD6" w14:paraId="421210DF"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13C91790" w14:textId="2B0A89D7" w:rsidR="006E6ADB" w:rsidRPr="006E6ADB" w:rsidRDefault="006E6ADB" w:rsidP="006E6ADB">
            <w:pPr>
              <w:pStyle w:val="TableHeading"/>
            </w:pPr>
            <w:r w:rsidRPr="006E6ADB">
              <w:t>20.1</w:t>
            </w:r>
          </w:p>
        </w:tc>
        <w:tc>
          <w:tcPr>
            <w:tcW w:w="4323" w:type="dxa"/>
            <w:shd w:val="clear" w:color="auto" w:fill="auto"/>
            <w:vAlign w:val="bottom"/>
          </w:tcPr>
          <w:p w14:paraId="24999E38" w14:textId="7E01CC31"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application layer debugging interfaces such USB or serial are disabled.</w:t>
            </w:r>
          </w:p>
        </w:tc>
        <w:tc>
          <w:tcPr>
            <w:tcW w:w="857" w:type="dxa"/>
            <w:shd w:val="clear" w:color="auto" w:fill="FFC000"/>
            <w:vAlign w:val="center"/>
          </w:tcPr>
          <w:p w14:paraId="345798F2"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92D050"/>
            <w:vAlign w:val="center"/>
          </w:tcPr>
          <w:p w14:paraId="1F934426"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6FAA1D2D"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6C2E2A1A"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2680D0B1"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4E7F1C7A" w14:textId="7383DEF7" w:rsidR="006E6ADB" w:rsidRPr="006E6ADB" w:rsidRDefault="006E6ADB" w:rsidP="006E6ADB">
            <w:pPr>
              <w:pStyle w:val="TableHeading"/>
            </w:pPr>
            <w:r w:rsidRPr="006E6ADB">
              <w:t>20.2</w:t>
            </w:r>
          </w:p>
        </w:tc>
        <w:tc>
          <w:tcPr>
            <w:tcW w:w="4323" w:type="dxa"/>
            <w:shd w:val="clear" w:color="auto" w:fill="auto"/>
            <w:vAlign w:val="bottom"/>
          </w:tcPr>
          <w:p w14:paraId="7D7457E6" w14:textId="68C63AD5"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 xml:space="preserve">Verify that </w:t>
            </w:r>
            <w:ins w:id="96" w:author="Madjid Nakhjiri" w:date="2017-01-13T10:00:00Z">
              <w:r w:rsidR="003D66D5">
                <w:rPr>
                  <w:rFonts w:cstheme="minorHAnsi"/>
                </w:rPr>
                <w:t>long term</w:t>
              </w:r>
            </w:ins>
            <w:ins w:id="97" w:author="Madjid Nakhjiri" w:date="2017-01-13T10:02:00Z">
              <w:r w:rsidR="00A3731D">
                <w:rPr>
                  <w:rFonts w:cstheme="minorHAnsi"/>
                </w:rPr>
                <w:t>/provisioned</w:t>
              </w:r>
            </w:ins>
            <w:ins w:id="98" w:author="Madjid Nakhjiri" w:date="2017-01-13T10:00:00Z">
              <w:r w:rsidR="003D66D5">
                <w:rPr>
                  <w:rFonts w:cstheme="minorHAnsi"/>
                </w:rPr>
                <w:t xml:space="preserve"> </w:t>
              </w:r>
            </w:ins>
            <w:r w:rsidRPr="006E6ADB">
              <w:rPr>
                <w:rFonts w:cstheme="minorHAnsi"/>
              </w:rPr>
              <w:t>cryptographic keys are unique to each individual device.</w:t>
            </w:r>
          </w:p>
        </w:tc>
        <w:tc>
          <w:tcPr>
            <w:tcW w:w="857" w:type="dxa"/>
            <w:shd w:val="clear" w:color="auto" w:fill="FFC000"/>
            <w:vAlign w:val="center"/>
          </w:tcPr>
          <w:p w14:paraId="735CFBC0"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92D050"/>
            <w:vAlign w:val="center"/>
          </w:tcPr>
          <w:p w14:paraId="5132F5DA"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2B0E84D6"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670ADB02"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5518AA44"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7BECD44A" w14:textId="1506EC90" w:rsidR="006E6ADB" w:rsidRPr="006E6ADB" w:rsidRDefault="006E6ADB" w:rsidP="006E6ADB">
            <w:pPr>
              <w:pStyle w:val="TableHeading"/>
            </w:pPr>
            <w:r w:rsidRPr="006E6ADB">
              <w:t>20.3</w:t>
            </w:r>
          </w:p>
        </w:tc>
        <w:tc>
          <w:tcPr>
            <w:tcW w:w="4323" w:type="dxa"/>
            <w:shd w:val="clear" w:color="auto" w:fill="auto"/>
            <w:vAlign w:val="bottom"/>
          </w:tcPr>
          <w:p w14:paraId="479925E0" w14:textId="75D7CE41"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memory protection controls such as ASLR and DEP are enabled by the IoT operating system, if applicable.</w:t>
            </w:r>
            <w:ins w:id="99" w:author="Madjid Nakhjiri" w:date="2017-01-13T10:50:00Z">
              <w:r w:rsidR="002C1032">
                <w:rPr>
                  <w:rFonts w:cstheme="minorHAnsi"/>
                </w:rPr>
                <w:t xml:space="preserve"> See note</w:t>
              </w:r>
            </w:ins>
          </w:p>
        </w:tc>
        <w:tc>
          <w:tcPr>
            <w:tcW w:w="857" w:type="dxa"/>
            <w:shd w:val="clear" w:color="auto" w:fill="FFC000"/>
            <w:vAlign w:val="center"/>
          </w:tcPr>
          <w:p w14:paraId="594EDA1D"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92D050"/>
            <w:vAlign w:val="center"/>
          </w:tcPr>
          <w:p w14:paraId="41127F46"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7DA97A1E"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69BEBAFF"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3B6E0016"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1F44E7DD" w14:textId="3F36152B" w:rsidR="006E6ADB" w:rsidRPr="006E6ADB" w:rsidRDefault="006E6ADB" w:rsidP="006E6ADB">
            <w:pPr>
              <w:pStyle w:val="TableHeading"/>
            </w:pPr>
            <w:r w:rsidRPr="006E6ADB">
              <w:t>20.4</w:t>
            </w:r>
          </w:p>
        </w:tc>
        <w:tc>
          <w:tcPr>
            <w:tcW w:w="4323" w:type="dxa"/>
            <w:shd w:val="clear" w:color="auto" w:fill="auto"/>
            <w:vAlign w:val="bottom"/>
          </w:tcPr>
          <w:p w14:paraId="317FD125" w14:textId="54CB08FF"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on-chip debugging interfaces such as JTAG or SWD are disabled or that available protection mechanism is enabled and configured appropriately.</w:t>
            </w:r>
          </w:p>
        </w:tc>
        <w:tc>
          <w:tcPr>
            <w:tcW w:w="857" w:type="dxa"/>
            <w:shd w:val="clear" w:color="auto" w:fill="FFC000"/>
            <w:vAlign w:val="center"/>
          </w:tcPr>
          <w:p w14:paraId="0F873357"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92D050"/>
            <w:vAlign w:val="center"/>
          </w:tcPr>
          <w:p w14:paraId="50C93B3D"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52F27A8F"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3B54B344"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4529F382"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0606114E" w14:textId="07A1E366" w:rsidR="006E6ADB" w:rsidRPr="006E6ADB" w:rsidRDefault="006E6ADB" w:rsidP="006E6ADB">
            <w:pPr>
              <w:pStyle w:val="TableHeading"/>
            </w:pPr>
            <w:r w:rsidRPr="006E6ADB">
              <w:t>20.5</w:t>
            </w:r>
          </w:p>
        </w:tc>
        <w:tc>
          <w:tcPr>
            <w:tcW w:w="4323" w:type="dxa"/>
            <w:shd w:val="clear" w:color="auto" w:fill="auto"/>
            <w:vAlign w:val="bottom"/>
          </w:tcPr>
          <w:p w14:paraId="31D2917D" w14:textId="0C25145A"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physical debug headers are not present on the device.</w:t>
            </w:r>
          </w:p>
        </w:tc>
        <w:tc>
          <w:tcPr>
            <w:tcW w:w="857" w:type="dxa"/>
            <w:shd w:val="clear" w:color="auto" w:fill="FFC000"/>
            <w:vAlign w:val="center"/>
          </w:tcPr>
          <w:p w14:paraId="76242C11"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92D050"/>
            <w:vAlign w:val="center"/>
          </w:tcPr>
          <w:p w14:paraId="64BB8933"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098B61A4"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432D8A93"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7E279101"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756F8E5A" w14:textId="79916F28" w:rsidR="006E6ADB" w:rsidRPr="006E6ADB" w:rsidRDefault="006E6ADB" w:rsidP="006E6ADB">
            <w:pPr>
              <w:pStyle w:val="TableHeading"/>
            </w:pPr>
            <w:r w:rsidRPr="006E6ADB">
              <w:t>20.6</w:t>
            </w:r>
          </w:p>
        </w:tc>
        <w:tc>
          <w:tcPr>
            <w:tcW w:w="4323" w:type="dxa"/>
            <w:shd w:val="clear" w:color="auto" w:fill="auto"/>
            <w:vAlign w:val="bottom"/>
          </w:tcPr>
          <w:p w14:paraId="53B50183" w14:textId="39B285F4"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 xml:space="preserve">Verify that sensitive data is not </w:t>
            </w:r>
            <w:ins w:id="100" w:author="Madjid Nakhjiri" w:date="2017-01-13T10:54:00Z">
              <w:r w:rsidR="00137A8A">
                <w:rPr>
                  <w:rFonts w:cstheme="minorHAnsi"/>
                </w:rPr>
                <w:t xml:space="preserve">delivered to, transmitted from nor </w:t>
              </w:r>
            </w:ins>
            <w:r w:rsidRPr="006E6ADB">
              <w:rPr>
                <w:rFonts w:cstheme="minorHAnsi"/>
              </w:rPr>
              <w:t>stored unencrypted on the device</w:t>
            </w:r>
            <w:ins w:id="101" w:author="Madjid Nakhjiri" w:date="2017-01-13T10:51:00Z">
              <w:r w:rsidR="00856B9A">
                <w:rPr>
                  <w:rFonts w:cstheme="minorHAnsi"/>
                </w:rPr>
                <w:t xml:space="preserve"> and used only within a secure execution perimeter (when outside secure storage)</w:t>
              </w:r>
            </w:ins>
            <w:ins w:id="102" w:author="Madjid Nakhjiri" w:date="2017-01-13T11:46:00Z">
              <w:r w:rsidR="00BC690A">
                <w:rPr>
                  <w:rFonts w:cstheme="minorHAnsi"/>
                </w:rPr>
                <w:t xml:space="preserve"> or immediately wiped from general purpose memory after use</w:t>
              </w:r>
            </w:ins>
            <w:r w:rsidRPr="006E6ADB">
              <w:rPr>
                <w:rFonts w:cstheme="minorHAnsi"/>
              </w:rPr>
              <w:t>.</w:t>
            </w:r>
          </w:p>
        </w:tc>
        <w:tc>
          <w:tcPr>
            <w:tcW w:w="857" w:type="dxa"/>
            <w:shd w:val="clear" w:color="auto" w:fill="FFC000"/>
            <w:vAlign w:val="center"/>
          </w:tcPr>
          <w:p w14:paraId="6207F14E"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92D050"/>
            <w:vAlign w:val="center"/>
          </w:tcPr>
          <w:p w14:paraId="65C11AB2"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3C2A04F1"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330C6911"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6C880CD9"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35211E14" w14:textId="6303AC5A" w:rsidR="006E6ADB" w:rsidRPr="006E6ADB" w:rsidRDefault="006E6ADB" w:rsidP="006E6ADB">
            <w:pPr>
              <w:pStyle w:val="TableHeading"/>
            </w:pPr>
            <w:r w:rsidRPr="006E6ADB">
              <w:t>20.7</w:t>
            </w:r>
          </w:p>
        </w:tc>
        <w:tc>
          <w:tcPr>
            <w:tcW w:w="4323" w:type="dxa"/>
            <w:shd w:val="clear" w:color="auto" w:fill="auto"/>
            <w:vAlign w:val="bottom"/>
          </w:tcPr>
          <w:p w14:paraId="528BB0DE" w14:textId="2DA595FE"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the device prevents leaking of sensitive information.</w:t>
            </w:r>
          </w:p>
        </w:tc>
        <w:tc>
          <w:tcPr>
            <w:tcW w:w="857" w:type="dxa"/>
            <w:shd w:val="clear" w:color="auto" w:fill="FFC000"/>
            <w:vAlign w:val="center"/>
          </w:tcPr>
          <w:p w14:paraId="540D190D"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92D050"/>
            <w:vAlign w:val="center"/>
          </w:tcPr>
          <w:p w14:paraId="1586F0DA"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74D28899"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4BCF58A2"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3A1D1C92"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2FAF14F0" w14:textId="29D803F2" w:rsidR="006E6ADB" w:rsidRPr="006E6ADB" w:rsidRDefault="006E6ADB" w:rsidP="006E6ADB">
            <w:pPr>
              <w:pStyle w:val="TableHeading"/>
            </w:pPr>
            <w:r w:rsidRPr="006E6ADB">
              <w:lastRenderedPageBreak/>
              <w:t>20.8</w:t>
            </w:r>
          </w:p>
        </w:tc>
        <w:tc>
          <w:tcPr>
            <w:tcW w:w="4323" w:type="dxa"/>
            <w:shd w:val="clear" w:color="auto" w:fill="auto"/>
            <w:vAlign w:val="bottom"/>
          </w:tcPr>
          <w:p w14:paraId="6AC30331" w14:textId="4477F16A"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 firmware apps protect data-in-transit using transport security.</w:t>
            </w:r>
          </w:p>
        </w:tc>
        <w:tc>
          <w:tcPr>
            <w:tcW w:w="857" w:type="dxa"/>
            <w:shd w:val="clear" w:color="auto" w:fill="FFC000"/>
            <w:vAlign w:val="center"/>
          </w:tcPr>
          <w:p w14:paraId="565E5DFE"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92D050"/>
            <w:vAlign w:val="center"/>
          </w:tcPr>
          <w:p w14:paraId="7D48C864"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6C3C8C7A"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69E610BD"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4E717EFE"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09DDD4D3" w14:textId="53C833D5" w:rsidR="006E6ADB" w:rsidRPr="006E6ADB" w:rsidRDefault="006E6ADB" w:rsidP="006E6ADB">
            <w:pPr>
              <w:pStyle w:val="TableHeading"/>
            </w:pPr>
            <w:r w:rsidRPr="006E6ADB">
              <w:t>20.9</w:t>
            </w:r>
          </w:p>
        </w:tc>
        <w:tc>
          <w:tcPr>
            <w:tcW w:w="4323" w:type="dxa"/>
            <w:shd w:val="clear" w:color="auto" w:fill="auto"/>
            <w:vAlign w:val="bottom"/>
          </w:tcPr>
          <w:p w14:paraId="1E3A5694" w14:textId="354BA7C2"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 xml:space="preserve">Verify that the </w:t>
            </w:r>
            <w:ins w:id="103" w:author="Madjid Nakhjiri" w:date="2017-01-13T10:56:00Z">
              <w:r w:rsidR="00D30565">
                <w:rPr>
                  <w:rFonts w:cstheme="minorHAnsi"/>
                </w:rPr>
                <w:t xml:space="preserve">transport security afforded to </w:t>
              </w:r>
            </w:ins>
            <w:r w:rsidRPr="006E6ADB">
              <w:rPr>
                <w:rFonts w:cstheme="minorHAnsi"/>
              </w:rPr>
              <w:t>firmware apps validate the digital signature of server connections.</w:t>
            </w:r>
            <w:ins w:id="104" w:author="Madjid Nakhjiri" w:date="2017-01-13T11:04:00Z">
              <w:r w:rsidR="001B6421">
                <w:rPr>
                  <w:rFonts w:cstheme="minorHAnsi"/>
                </w:rPr>
                <w:t xml:space="preserve"> See notes.</w:t>
              </w:r>
            </w:ins>
          </w:p>
        </w:tc>
        <w:tc>
          <w:tcPr>
            <w:tcW w:w="857" w:type="dxa"/>
            <w:shd w:val="clear" w:color="auto" w:fill="FFC000"/>
            <w:vAlign w:val="center"/>
          </w:tcPr>
          <w:p w14:paraId="3F1840E2"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92D050"/>
            <w:vAlign w:val="center"/>
          </w:tcPr>
          <w:p w14:paraId="207E0521"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1D979377"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5B00F2DA"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78EEBBE3"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06EAC135" w14:textId="0B787413" w:rsidR="006E6ADB" w:rsidRPr="006E6ADB" w:rsidRDefault="006E6ADB" w:rsidP="006E6ADB">
            <w:pPr>
              <w:pStyle w:val="TableHeading"/>
            </w:pPr>
            <w:r w:rsidRPr="006E6ADB">
              <w:t>20.1</w:t>
            </w:r>
            <w:r>
              <w:t>0</w:t>
            </w:r>
          </w:p>
        </w:tc>
        <w:tc>
          <w:tcPr>
            <w:tcW w:w="4323" w:type="dxa"/>
            <w:shd w:val="clear" w:color="auto" w:fill="auto"/>
            <w:vAlign w:val="bottom"/>
          </w:tcPr>
          <w:p w14:paraId="7702C88C" w14:textId="3309F748"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wireless communications are mutually authenticated</w:t>
            </w:r>
            <w:ins w:id="105" w:author="Madjid Nakhjiri" w:date="2017-01-13T10:59:00Z">
              <w:r w:rsidR="00D30565">
                <w:rPr>
                  <w:rFonts w:cstheme="minorHAnsi"/>
                </w:rPr>
                <w:t xml:space="preserve"> using non-default credentials</w:t>
              </w:r>
            </w:ins>
            <w:r w:rsidRPr="006E6ADB">
              <w:rPr>
                <w:rFonts w:cstheme="minorHAnsi"/>
              </w:rPr>
              <w:t>.</w:t>
            </w:r>
            <w:ins w:id="106" w:author="Madjid Nakhjiri" w:date="2017-01-13T11:05:00Z">
              <w:r w:rsidR="001B6421">
                <w:rPr>
                  <w:rFonts w:cstheme="minorHAnsi"/>
                </w:rPr>
                <w:t xml:space="preserve"> See notes</w:t>
              </w:r>
            </w:ins>
          </w:p>
        </w:tc>
        <w:tc>
          <w:tcPr>
            <w:tcW w:w="857" w:type="dxa"/>
            <w:shd w:val="clear" w:color="auto" w:fill="FFC000"/>
            <w:vAlign w:val="center"/>
          </w:tcPr>
          <w:p w14:paraId="40D488D6"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92D050"/>
            <w:vAlign w:val="center"/>
          </w:tcPr>
          <w:p w14:paraId="34925BD3"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6DD97E93"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4BD9ADD6"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61406C9E" w14:textId="77777777" w:rsidTr="006E6ADB">
        <w:trPr>
          <w:cnfStyle w:val="000000100000" w:firstRow="0" w:lastRow="0" w:firstColumn="0" w:lastColumn="0" w:oddVBand="0" w:evenVBand="0" w:oddHBand="1" w:evenHBand="0" w:firstRowFirstColumn="0" w:firstRowLastColumn="0" w:lastRowFirstColumn="0" w:lastRowLastColumn="0"/>
          <w:cantSplit/>
          <w:trHeight w:val="782"/>
        </w:trPr>
        <w:tc>
          <w:tcPr>
            <w:cnfStyle w:val="001000000000" w:firstRow="0" w:lastRow="0" w:firstColumn="1" w:lastColumn="0" w:oddVBand="0" w:evenVBand="0" w:oddHBand="0" w:evenHBand="0" w:firstRowFirstColumn="0" w:firstRowLastColumn="0" w:lastRowFirstColumn="0" w:lastRowLastColumn="0"/>
            <w:tcW w:w="904" w:type="dxa"/>
            <w:vAlign w:val="center"/>
          </w:tcPr>
          <w:p w14:paraId="6134ADED" w14:textId="0ACD62E4" w:rsidR="006E6ADB" w:rsidRPr="006E6ADB" w:rsidRDefault="006E6ADB" w:rsidP="006E6ADB">
            <w:pPr>
              <w:pStyle w:val="TableHeading"/>
            </w:pPr>
            <w:r w:rsidRPr="006E6ADB">
              <w:t>20.11</w:t>
            </w:r>
          </w:p>
        </w:tc>
        <w:tc>
          <w:tcPr>
            <w:tcW w:w="4323" w:type="dxa"/>
            <w:shd w:val="clear" w:color="auto" w:fill="auto"/>
            <w:vAlign w:val="bottom"/>
          </w:tcPr>
          <w:p w14:paraId="3D0159C7" w14:textId="1B15D1BE"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wireless communications are sent over an encrypted channel</w:t>
            </w:r>
            <w:ins w:id="107" w:author="Madjid Nakhjiri" w:date="2017-01-13T11:02:00Z">
              <w:r w:rsidR="00E841BB">
                <w:rPr>
                  <w:rFonts w:cstheme="minorHAnsi"/>
                </w:rPr>
                <w:t xml:space="preserve"> with </w:t>
              </w:r>
              <w:r w:rsidR="007F5E66">
                <w:rPr>
                  <w:rFonts w:cstheme="minorHAnsi"/>
                </w:rPr>
                <w:t>link-unique and non-permanent</w:t>
              </w:r>
              <w:r w:rsidR="00E841BB">
                <w:rPr>
                  <w:rFonts w:cstheme="minorHAnsi"/>
                </w:rPr>
                <w:t xml:space="preserve"> keys</w:t>
              </w:r>
            </w:ins>
            <w:r w:rsidRPr="006E6ADB">
              <w:rPr>
                <w:rFonts w:cstheme="minorHAnsi"/>
              </w:rPr>
              <w:t xml:space="preserve">. </w:t>
            </w:r>
          </w:p>
        </w:tc>
        <w:tc>
          <w:tcPr>
            <w:tcW w:w="857" w:type="dxa"/>
            <w:shd w:val="clear" w:color="auto" w:fill="FFC000"/>
            <w:vAlign w:val="center"/>
          </w:tcPr>
          <w:p w14:paraId="77DE0AB8"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92D050"/>
            <w:vAlign w:val="center"/>
          </w:tcPr>
          <w:p w14:paraId="1C4E3679"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7F8C7CB8"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4B99AAF6"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6487EAC7"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30AEA8BA" w14:textId="2C55A700" w:rsidR="006E6ADB" w:rsidRPr="006E6ADB" w:rsidRDefault="006E6ADB" w:rsidP="006E6ADB">
            <w:pPr>
              <w:pStyle w:val="TableHeading"/>
            </w:pPr>
            <w:r w:rsidRPr="006E6ADB">
              <w:t>20.12</w:t>
            </w:r>
          </w:p>
        </w:tc>
        <w:tc>
          <w:tcPr>
            <w:tcW w:w="4323" w:type="dxa"/>
            <w:shd w:val="clear" w:color="auto" w:fill="auto"/>
            <w:vAlign w:val="center"/>
          </w:tcPr>
          <w:p w14:paraId="378BC35C" w14:textId="53CF71C7"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 xml:space="preserve">Verify that the firmware apps pin the </w:t>
            </w:r>
            <w:ins w:id="108" w:author="Madjid Nakhjiri" w:date="2017-01-13T11:07:00Z">
              <w:r w:rsidR="006829E5">
                <w:rPr>
                  <w:rFonts w:cstheme="minorHAnsi"/>
                </w:rPr>
                <w:t xml:space="preserve">firmware </w:t>
              </w:r>
            </w:ins>
            <w:ins w:id="109" w:author="Madjid Nakhjiri" w:date="2017-01-13T11:10:00Z">
              <w:r w:rsidR="006829E5">
                <w:rPr>
                  <w:rFonts w:cstheme="minorHAnsi"/>
                </w:rPr>
                <w:t xml:space="preserve">version and </w:t>
              </w:r>
            </w:ins>
            <w:r w:rsidRPr="006E6ADB">
              <w:rPr>
                <w:rFonts w:cstheme="minorHAnsi"/>
              </w:rPr>
              <w:t>digital signature to a trusted server(s).</w:t>
            </w:r>
            <w:ins w:id="110" w:author="Madjid Nakhjiri" w:date="2017-01-13T11:05:00Z">
              <w:r w:rsidR="001B6421">
                <w:rPr>
                  <w:rFonts w:cstheme="minorHAnsi"/>
                </w:rPr>
                <w:t xml:space="preserve"> see notes.</w:t>
              </w:r>
            </w:ins>
          </w:p>
        </w:tc>
        <w:tc>
          <w:tcPr>
            <w:tcW w:w="857" w:type="dxa"/>
            <w:shd w:val="clear" w:color="auto" w:fill="FFFFFF" w:themeFill="background1"/>
            <w:vAlign w:val="center"/>
          </w:tcPr>
          <w:p w14:paraId="07D26775"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92D050"/>
            <w:vAlign w:val="center"/>
          </w:tcPr>
          <w:p w14:paraId="2DD7AE79"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464D2FEC"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1A345404"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2FA645AC"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0F0A5AFC" w14:textId="76FB92ED" w:rsidR="006E6ADB" w:rsidRPr="006E6ADB" w:rsidRDefault="006E6ADB" w:rsidP="006E6ADB">
            <w:pPr>
              <w:pStyle w:val="TableHeading"/>
            </w:pPr>
            <w:r w:rsidRPr="006E6ADB">
              <w:t>20.13</w:t>
            </w:r>
          </w:p>
        </w:tc>
        <w:tc>
          <w:tcPr>
            <w:tcW w:w="4323" w:type="dxa"/>
            <w:shd w:val="clear" w:color="auto" w:fill="auto"/>
            <w:vAlign w:val="center"/>
          </w:tcPr>
          <w:p w14:paraId="1B5131A4" w14:textId="0E7C1629"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the presence of physical tamper resistance and/or tamper detection features, including epoxy.</w:t>
            </w:r>
            <w:ins w:id="111" w:author="Madjid Nakhjiri" w:date="2017-01-13T11:13:00Z">
              <w:r w:rsidR="00654E09">
                <w:rPr>
                  <w:rFonts w:cstheme="minorHAnsi"/>
                </w:rPr>
                <w:t xml:space="preserve"> See notes</w:t>
              </w:r>
            </w:ins>
          </w:p>
        </w:tc>
        <w:tc>
          <w:tcPr>
            <w:tcW w:w="857" w:type="dxa"/>
            <w:shd w:val="clear" w:color="auto" w:fill="FFFFFF" w:themeFill="background1"/>
            <w:vAlign w:val="center"/>
          </w:tcPr>
          <w:p w14:paraId="14EA2DFB" w14:textId="541958CD"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92D050"/>
            <w:vAlign w:val="center"/>
          </w:tcPr>
          <w:p w14:paraId="76F2C202" w14:textId="26680B1A"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5A09C009" w14:textId="58D974D0"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4318F61B" w14:textId="01605013"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4224C67C"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6BA6D169" w14:textId="446EE868" w:rsidR="006E6ADB" w:rsidRPr="006E6ADB" w:rsidRDefault="006E6ADB" w:rsidP="006E6ADB">
            <w:pPr>
              <w:pStyle w:val="TableHeading"/>
            </w:pPr>
            <w:r w:rsidRPr="006E6ADB">
              <w:t>20.14</w:t>
            </w:r>
          </w:p>
        </w:tc>
        <w:tc>
          <w:tcPr>
            <w:tcW w:w="4323" w:type="dxa"/>
            <w:shd w:val="clear" w:color="auto" w:fill="auto"/>
            <w:vAlign w:val="center"/>
          </w:tcPr>
          <w:p w14:paraId="79BC95B6" w14:textId="2FEE2BD9"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identifying markings on chips have been removed.</w:t>
            </w:r>
            <w:ins w:id="112" w:author="Madjid Nakhjiri" w:date="2017-01-13T11:14:00Z">
              <w:r w:rsidR="00735C89">
                <w:rPr>
                  <w:rFonts w:cstheme="minorHAnsi"/>
                </w:rPr>
                <w:t xml:space="preserve"> See notes</w:t>
              </w:r>
            </w:ins>
          </w:p>
        </w:tc>
        <w:tc>
          <w:tcPr>
            <w:tcW w:w="857" w:type="dxa"/>
            <w:shd w:val="clear" w:color="auto" w:fill="FFFFFF" w:themeFill="background1"/>
            <w:vAlign w:val="center"/>
          </w:tcPr>
          <w:p w14:paraId="52C86EF6"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92D050"/>
            <w:vAlign w:val="center"/>
          </w:tcPr>
          <w:p w14:paraId="6E55B958"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69B446F9"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4413AEC6"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3F4E5420"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2A906E8E" w14:textId="63D02398" w:rsidR="006E6ADB" w:rsidRPr="006E6ADB" w:rsidRDefault="006E6ADB" w:rsidP="006E6ADB">
            <w:pPr>
              <w:pStyle w:val="TableHeading"/>
            </w:pPr>
            <w:r w:rsidRPr="006E6ADB">
              <w:t>20.15</w:t>
            </w:r>
          </w:p>
        </w:tc>
        <w:tc>
          <w:tcPr>
            <w:tcW w:w="4323" w:type="dxa"/>
            <w:shd w:val="clear" w:color="auto" w:fill="auto"/>
            <w:vAlign w:val="center"/>
          </w:tcPr>
          <w:p w14:paraId="01EDFC61" w14:textId="77777777"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any available Intellectual Property protection technologies provided by the chip manufacturer are enabled.</w:t>
            </w:r>
          </w:p>
        </w:tc>
        <w:tc>
          <w:tcPr>
            <w:tcW w:w="857" w:type="dxa"/>
            <w:shd w:val="clear" w:color="auto" w:fill="FFFFFF" w:themeFill="background1"/>
            <w:vAlign w:val="center"/>
          </w:tcPr>
          <w:p w14:paraId="21F7D0F5"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92D050"/>
            <w:vAlign w:val="center"/>
          </w:tcPr>
          <w:p w14:paraId="3B1817EE"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265AD689"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05E50DC8"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30ADA1A7"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3AFE1862" w14:textId="665CC6CB" w:rsidR="006E6ADB" w:rsidRPr="006E6ADB" w:rsidRDefault="006E6ADB" w:rsidP="006E6ADB">
            <w:pPr>
              <w:pStyle w:val="TableHeading"/>
            </w:pPr>
            <w:r w:rsidRPr="006E6ADB">
              <w:t>20.16</w:t>
            </w:r>
          </w:p>
        </w:tc>
        <w:tc>
          <w:tcPr>
            <w:tcW w:w="4323" w:type="dxa"/>
            <w:shd w:val="clear" w:color="auto" w:fill="auto"/>
            <w:vAlign w:val="center"/>
          </w:tcPr>
          <w:p w14:paraId="40FA2964" w14:textId="77777777"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security controls are in place to hinder firmware reverse engineering (e.g., removal of verbose debugging strings).</w:t>
            </w:r>
          </w:p>
        </w:tc>
        <w:tc>
          <w:tcPr>
            <w:tcW w:w="857" w:type="dxa"/>
            <w:shd w:val="clear" w:color="auto" w:fill="FFFFFF" w:themeFill="background1"/>
            <w:vAlign w:val="center"/>
          </w:tcPr>
          <w:p w14:paraId="5812A73C"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92D050"/>
            <w:vAlign w:val="center"/>
          </w:tcPr>
          <w:p w14:paraId="5EA694B1"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37A339B8"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0BEA2582"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1C3D1C1B"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76B89354" w14:textId="7D6F4F8A" w:rsidR="006E6ADB" w:rsidRPr="006E6ADB" w:rsidRDefault="006E6ADB" w:rsidP="006E6ADB">
            <w:pPr>
              <w:pStyle w:val="TableHeading"/>
            </w:pPr>
            <w:r w:rsidRPr="006E6ADB">
              <w:t>20.17</w:t>
            </w:r>
          </w:p>
        </w:tc>
        <w:tc>
          <w:tcPr>
            <w:tcW w:w="4323" w:type="dxa"/>
            <w:shd w:val="clear" w:color="auto" w:fill="auto"/>
            <w:vAlign w:val="center"/>
          </w:tcPr>
          <w:p w14:paraId="21F8E897" w14:textId="5BDEF197"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the device validates the boot image signature before loading</w:t>
            </w:r>
            <w:ins w:id="113" w:author="Madjid Nakhjiri" w:date="2017-01-13T11:38:00Z">
              <w:r w:rsidR="00C83900">
                <w:rPr>
                  <w:rFonts w:cstheme="minorHAnsi"/>
                </w:rPr>
                <w:t xml:space="preserve"> based on a pre-configured root of trust for signature keys</w:t>
              </w:r>
            </w:ins>
            <w:r w:rsidRPr="006E6ADB">
              <w:rPr>
                <w:rFonts w:cstheme="minorHAnsi"/>
              </w:rPr>
              <w:t>.</w:t>
            </w:r>
          </w:p>
        </w:tc>
        <w:tc>
          <w:tcPr>
            <w:tcW w:w="857" w:type="dxa"/>
            <w:shd w:val="clear" w:color="auto" w:fill="FFFFFF" w:themeFill="background1"/>
            <w:vAlign w:val="center"/>
          </w:tcPr>
          <w:p w14:paraId="64FFB20F"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92D050"/>
            <w:vAlign w:val="center"/>
          </w:tcPr>
          <w:p w14:paraId="405ED50C"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112000E8"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13CF8C11"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61FAE003"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6F6BE690" w14:textId="10C53349" w:rsidR="006E6ADB" w:rsidRPr="006E6ADB" w:rsidRDefault="006E6ADB" w:rsidP="006E6ADB">
            <w:pPr>
              <w:pStyle w:val="TableHeading"/>
            </w:pPr>
            <w:r w:rsidRPr="006E6ADB">
              <w:t>20.18</w:t>
            </w:r>
          </w:p>
        </w:tc>
        <w:tc>
          <w:tcPr>
            <w:tcW w:w="4323" w:type="dxa"/>
            <w:shd w:val="clear" w:color="auto" w:fill="auto"/>
            <w:vAlign w:val="center"/>
          </w:tcPr>
          <w:p w14:paraId="19790957" w14:textId="77777777"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 firmware update process is not vulnerable to time-of-check vs time-of-use attacks.</w:t>
            </w:r>
          </w:p>
        </w:tc>
        <w:tc>
          <w:tcPr>
            <w:tcW w:w="857" w:type="dxa"/>
            <w:shd w:val="clear" w:color="auto" w:fill="FFFFFF" w:themeFill="background1"/>
            <w:vAlign w:val="center"/>
          </w:tcPr>
          <w:p w14:paraId="53681F27"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92D050"/>
            <w:vAlign w:val="center"/>
          </w:tcPr>
          <w:p w14:paraId="5C7FFF1F"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356B2DF1"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6BCE3CAE"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0D70781F"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31CFFA24" w14:textId="44DE9A25" w:rsidR="006E6ADB" w:rsidRPr="006E6ADB" w:rsidRDefault="006E6ADB" w:rsidP="006E6ADB">
            <w:pPr>
              <w:pStyle w:val="TableHeading"/>
            </w:pPr>
            <w:r w:rsidRPr="006E6ADB">
              <w:t>20.19</w:t>
            </w:r>
          </w:p>
        </w:tc>
        <w:tc>
          <w:tcPr>
            <w:tcW w:w="4323" w:type="dxa"/>
            <w:shd w:val="clear" w:color="auto" w:fill="auto"/>
            <w:vAlign w:val="center"/>
          </w:tcPr>
          <w:p w14:paraId="12BC1112" w14:textId="5DDEE569"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the device uses code sign</w:t>
            </w:r>
            <w:ins w:id="114" w:author="Madjid Nakhjiri" w:date="2017-01-13T11:40:00Z">
              <w:r w:rsidR="00C83900">
                <w:rPr>
                  <w:rFonts w:cstheme="minorHAnsi"/>
                </w:rPr>
                <w:t>ature verification</w:t>
              </w:r>
            </w:ins>
            <w:del w:id="115" w:author="Madjid Nakhjiri" w:date="2017-01-13T11:40:00Z">
              <w:r w:rsidRPr="006E6ADB" w:rsidDel="00C83900">
                <w:rPr>
                  <w:rFonts w:cstheme="minorHAnsi"/>
                </w:rPr>
                <w:delText>ing</w:delText>
              </w:r>
            </w:del>
            <w:r w:rsidRPr="006E6ADB">
              <w:rPr>
                <w:rFonts w:cstheme="minorHAnsi"/>
              </w:rPr>
              <w:t xml:space="preserve"> and validates firmware upgrade files before installing.</w:t>
            </w:r>
            <w:ins w:id="116" w:author="Madjid Nakhjiri" w:date="2017-01-13T11:40:00Z">
              <w:r w:rsidR="00C83900">
                <w:rPr>
                  <w:rFonts w:cstheme="minorHAnsi"/>
                </w:rPr>
                <w:t xml:space="preserve"> See notes</w:t>
              </w:r>
            </w:ins>
          </w:p>
        </w:tc>
        <w:tc>
          <w:tcPr>
            <w:tcW w:w="857" w:type="dxa"/>
            <w:shd w:val="clear" w:color="auto" w:fill="FFFFFF" w:themeFill="background1"/>
            <w:vAlign w:val="center"/>
          </w:tcPr>
          <w:p w14:paraId="53E798C9"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92D050"/>
            <w:vAlign w:val="center"/>
          </w:tcPr>
          <w:p w14:paraId="76DD282A"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1D5AC899"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3ECE5A71"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235F73BD"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2EBCF349" w14:textId="58E18D56" w:rsidR="006E6ADB" w:rsidRPr="006E6ADB" w:rsidRDefault="006E6ADB" w:rsidP="006E6ADB">
            <w:pPr>
              <w:pStyle w:val="TableHeading"/>
            </w:pPr>
            <w:r w:rsidRPr="006E6ADB">
              <w:t>20.2</w:t>
            </w:r>
            <w:r>
              <w:t>0</w:t>
            </w:r>
          </w:p>
        </w:tc>
        <w:tc>
          <w:tcPr>
            <w:tcW w:w="4323" w:type="dxa"/>
            <w:shd w:val="clear" w:color="auto" w:fill="auto"/>
            <w:vAlign w:val="center"/>
          </w:tcPr>
          <w:p w14:paraId="21CE0FF0" w14:textId="6138B2A6"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 xml:space="preserve">Verify that the device </w:t>
            </w:r>
            <w:ins w:id="117" w:author="Madjid Nakhjiri" w:date="2017-01-13T11:41:00Z">
              <w:r w:rsidR="00C83900">
                <w:rPr>
                  <w:rFonts w:cstheme="minorHAnsi"/>
                </w:rPr>
                <w:t xml:space="preserve">firmware </w:t>
              </w:r>
            </w:ins>
            <w:r w:rsidRPr="006E6ADB">
              <w:rPr>
                <w:rFonts w:cstheme="minorHAnsi"/>
              </w:rPr>
              <w:t>cannot be downgraded to old versions of valid firmware.</w:t>
            </w:r>
          </w:p>
        </w:tc>
        <w:tc>
          <w:tcPr>
            <w:tcW w:w="857" w:type="dxa"/>
            <w:shd w:val="clear" w:color="auto" w:fill="FFFFFF" w:themeFill="background1"/>
            <w:vAlign w:val="center"/>
          </w:tcPr>
          <w:p w14:paraId="79462A8C"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92D050"/>
            <w:vAlign w:val="center"/>
          </w:tcPr>
          <w:p w14:paraId="13DB3E30"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5CED7EB1"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1E22428A"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7A12550F"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11483C93" w14:textId="3DED02A9" w:rsidR="006E6ADB" w:rsidRPr="006E6ADB" w:rsidRDefault="006E6ADB" w:rsidP="006E6ADB">
            <w:pPr>
              <w:pStyle w:val="TableHeading"/>
            </w:pPr>
            <w:r w:rsidRPr="006E6ADB">
              <w:lastRenderedPageBreak/>
              <w:t>20.21</w:t>
            </w:r>
          </w:p>
        </w:tc>
        <w:tc>
          <w:tcPr>
            <w:tcW w:w="4323" w:type="dxa"/>
            <w:shd w:val="clear" w:color="auto" w:fill="auto"/>
            <w:vAlign w:val="center"/>
          </w:tcPr>
          <w:p w14:paraId="1B4888AE" w14:textId="0350CC2D"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 xml:space="preserve">Verify usage of cryptographically secure pseudo-random number generator on embedded device (e.g., using chip-provided </w:t>
            </w:r>
            <w:ins w:id="118" w:author="Madjid Nakhjiri" w:date="2017-01-13T11:44:00Z">
              <w:r w:rsidR="00BC690A">
                <w:rPr>
                  <w:rFonts w:cstheme="minorHAnsi"/>
                </w:rPr>
                <w:t xml:space="preserve">true </w:t>
              </w:r>
            </w:ins>
            <w:r w:rsidRPr="006E6ADB">
              <w:rPr>
                <w:rFonts w:cstheme="minorHAnsi"/>
              </w:rPr>
              <w:t>random number generators).</w:t>
            </w:r>
            <w:ins w:id="119" w:author="Madjid Nakhjiri" w:date="2017-01-13T11:42:00Z">
              <w:r w:rsidR="00C83900">
                <w:rPr>
                  <w:rFonts w:cstheme="minorHAnsi"/>
                </w:rPr>
                <w:t xml:space="preserve"> See note</w:t>
              </w:r>
            </w:ins>
          </w:p>
        </w:tc>
        <w:tc>
          <w:tcPr>
            <w:tcW w:w="857" w:type="dxa"/>
            <w:shd w:val="clear" w:color="auto" w:fill="FFFFFF" w:themeFill="background1"/>
            <w:vAlign w:val="center"/>
          </w:tcPr>
          <w:p w14:paraId="48B0344E" w14:textId="77777777" w:rsidR="006E6ADB" w:rsidRPr="006E6ADB" w:rsidDel="00A2551C"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92D050"/>
            <w:vAlign w:val="center"/>
          </w:tcPr>
          <w:p w14:paraId="2AD37DE9"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0E922ADD"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1883243F"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651E10D1"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18CBA57D" w14:textId="3C5D8182" w:rsidR="006E6ADB" w:rsidRPr="006E6ADB" w:rsidRDefault="006E6ADB" w:rsidP="006E6ADB">
            <w:pPr>
              <w:pStyle w:val="TableHeading"/>
            </w:pPr>
            <w:r w:rsidRPr="006E6ADB">
              <w:t>20.22</w:t>
            </w:r>
          </w:p>
        </w:tc>
        <w:tc>
          <w:tcPr>
            <w:tcW w:w="4323" w:type="dxa"/>
            <w:shd w:val="clear" w:color="auto" w:fill="auto"/>
            <w:vAlign w:val="center"/>
          </w:tcPr>
          <w:p w14:paraId="57986342" w14:textId="10DCB5C9"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 device wipes firmware and sensitive data upon detection of tampering or receipt of invalid message.</w:t>
            </w:r>
          </w:p>
        </w:tc>
        <w:tc>
          <w:tcPr>
            <w:tcW w:w="857" w:type="dxa"/>
            <w:shd w:val="clear" w:color="auto" w:fill="FFFFFF" w:themeFill="background1"/>
            <w:vAlign w:val="center"/>
          </w:tcPr>
          <w:p w14:paraId="0C24B352" w14:textId="6B708F7B"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FFFFFF" w:themeFill="background1"/>
            <w:vAlign w:val="center"/>
          </w:tcPr>
          <w:p w14:paraId="77000A2E" w14:textId="5911FF26"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00B0F0"/>
            <w:vAlign w:val="center"/>
          </w:tcPr>
          <w:p w14:paraId="57938C28" w14:textId="5C04686B"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5274C7B3" w14:textId="75AFEA72"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68A4234A"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60A2EA8E" w14:textId="708C16E7" w:rsidR="006E6ADB" w:rsidRPr="006E6ADB" w:rsidRDefault="006E6ADB" w:rsidP="006E6ADB">
            <w:pPr>
              <w:pStyle w:val="TableHeading"/>
            </w:pPr>
            <w:r w:rsidRPr="006E6ADB">
              <w:t>20.23</w:t>
            </w:r>
          </w:p>
        </w:tc>
        <w:tc>
          <w:tcPr>
            <w:tcW w:w="4323" w:type="dxa"/>
            <w:shd w:val="clear" w:color="auto" w:fill="auto"/>
            <w:vAlign w:val="center"/>
          </w:tcPr>
          <w:p w14:paraId="650D3CC0" w14:textId="25DC92D9"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 xml:space="preserve">Verify that only microcontrollers that support </w:t>
            </w:r>
            <w:ins w:id="120" w:author="Madjid Nakhjiri" w:date="2017-01-13T11:47:00Z">
              <w:r w:rsidR="00BC690A">
                <w:rPr>
                  <w:rFonts w:cstheme="minorHAnsi"/>
                </w:rPr>
                <w:t xml:space="preserve">password based (level 2) or complete </w:t>
              </w:r>
            </w:ins>
            <w:r w:rsidRPr="006E6ADB">
              <w:rPr>
                <w:rFonts w:cstheme="minorHAnsi"/>
              </w:rPr>
              <w:t>disabling debugging interfaces (e.g. JTAG, SWD) are used.</w:t>
            </w:r>
          </w:p>
        </w:tc>
        <w:tc>
          <w:tcPr>
            <w:tcW w:w="857" w:type="dxa"/>
            <w:shd w:val="clear" w:color="auto" w:fill="FFFFFF" w:themeFill="background1"/>
            <w:vAlign w:val="center"/>
          </w:tcPr>
          <w:p w14:paraId="47E0728F"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FFFFFF" w:themeFill="background1"/>
            <w:vAlign w:val="center"/>
          </w:tcPr>
          <w:p w14:paraId="0897A581" w14:textId="671AF4C6"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00B0F0"/>
            <w:vAlign w:val="center"/>
          </w:tcPr>
          <w:p w14:paraId="3CB4F944" w14:textId="3462390C"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05CB7069" w14:textId="281B92DF"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4E511852"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5D575346" w14:textId="4091887F" w:rsidR="006E6ADB" w:rsidRPr="006E6ADB" w:rsidRDefault="006E6ADB" w:rsidP="006E6ADB">
            <w:pPr>
              <w:pStyle w:val="TableHeading"/>
            </w:pPr>
            <w:r w:rsidRPr="006E6ADB">
              <w:t>20.24</w:t>
            </w:r>
          </w:p>
        </w:tc>
        <w:tc>
          <w:tcPr>
            <w:tcW w:w="4323" w:type="dxa"/>
            <w:shd w:val="clear" w:color="auto" w:fill="auto"/>
            <w:vAlign w:val="center"/>
          </w:tcPr>
          <w:p w14:paraId="7A227EB7" w14:textId="6BB223D5"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only microcontrollers that provide substantial protection from de-capping and side channel attacks are used.</w:t>
            </w:r>
          </w:p>
        </w:tc>
        <w:tc>
          <w:tcPr>
            <w:tcW w:w="857" w:type="dxa"/>
            <w:shd w:val="clear" w:color="auto" w:fill="FFFFFF" w:themeFill="background1"/>
            <w:vAlign w:val="center"/>
          </w:tcPr>
          <w:p w14:paraId="18642DF7"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FFFFFF" w:themeFill="background1"/>
            <w:vAlign w:val="center"/>
          </w:tcPr>
          <w:p w14:paraId="56441D64" w14:textId="50BF7453"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00B0F0"/>
            <w:vAlign w:val="center"/>
          </w:tcPr>
          <w:p w14:paraId="0E287C2B" w14:textId="443F333D"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4230343E" w14:textId="50ABE7B9"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2CA39DB4"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033A3C42" w14:textId="4A97077D" w:rsidR="006E6ADB" w:rsidRPr="006E6ADB" w:rsidRDefault="006E6ADB" w:rsidP="006E6ADB">
            <w:pPr>
              <w:pStyle w:val="TableHeading"/>
            </w:pPr>
            <w:r w:rsidRPr="006E6ADB">
              <w:t>20.25</w:t>
            </w:r>
          </w:p>
        </w:tc>
        <w:tc>
          <w:tcPr>
            <w:tcW w:w="4323" w:type="dxa"/>
            <w:shd w:val="clear" w:color="auto" w:fill="auto"/>
            <w:vAlign w:val="center"/>
          </w:tcPr>
          <w:p w14:paraId="6C264F72" w14:textId="33DBC890"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sensitive traces are not exposed to outer layers of the printed circuit board.</w:t>
            </w:r>
          </w:p>
        </w:tc>
        <w:tc>
          <w:tcPr>
            <w:tcW w:w="857" w:type="dxa"/>
            <w:tcBorders>
              <w:bottom w:val="single" w:sz="4" w:space="0" w:color="FFFFFF" w:themeColor="background1"/>
            </w:tcBorders>
            <w:shd w:val="clear" w:color="auto" w:fill="FFFFFF" w:themeFill="background1"/>
            <w:vAlign w:val="center"/>
          </w:tcPr>
          <w:p w14:paraId="14C2AD59" w14:textId="4EC07E76"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FFFFFF" w:themeFill="background1"/>
            <w:vAlign w:val="center"/>
          </w:tcPr>
          <w:p w14:paraId="0B80ED27" w14:textId="1F155A7D"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00B0F0"/>
            <w:vAlign w:val="center"/>
          </w:tcPr>
          <w:p w14:paraId="6C169F06" w14:textId="5537B3AC"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3ADF8950" w14:textId="55FAB1E2"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46367C42"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5F84F6F8" w14:textId="6D0304B9" w:rsidR="006E6ADB" w:rsidRPr="006E6ADB" w:rsidRDefault="006E6ADB" w:rsidP="006E6ADB">
            <w:pPr>
              <w:pStyle w:val="TableHeading"/>
            </w:pPr>
            <w:r w:rsidRPr="006E6ADB">
              <w:t>20.26</w:t>
            </w:r>
          </w:p>
        </w:tc>
        <w:tc>
          <w:tcPr>
            <w:tcW w:w="4323" w:type="dxa"/>
            <w:shd w:val="clear" w:color="auto" w:fill="auto"/>
            <w:vAlign w:val="center"/>
          </w:tcPr>
          <w:p w14:paraId="0B038394" w14:textId="4F9E7BE3"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inter-chip communication is encrypted.</w:t>
            </w:r>
          </w:p>
        </w:tc>
        <w:tc>
          <w:tcPr>
            <w:tcW w:w="857" w:type="dxa"/>
            <w:shd w:val="clear" w:color="auto" w:fill="FFFFFF" w:themeFill="background1"/>
            <w:vAlign w:val="center"/>
          </w:tcPr>
          <w:p w14:paraId="20DB856E" w14:textId="3D5D084A"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FFFFFF" w:themeFill="background1"/>
            <w:vAlign w:val="center"/>
          </w:tcPr>
          <w:p w14:paraId="209A9D70" w14:textId="1FB9A9BC"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00B0F0"/>
            <w:vAlign w:val="center"/>
          </w:tcPr>
          <w:p w14:paraId="6696884F" w14:textId="09F1D2C3"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shd w:val="clear" w:color="auto" w:fill="00B0F0"/>
              </w:rPr>
            </w:pPr>
            <w:r w:rsidRPr="006E6ADB">
              <w:rPr>
                <w:rFonts w:cstheme="minorHAnsi"/>
              </w:rPr>
              <w:sym w:font="Wingdings" w:char="F0FC"/>
            </w:r>
          </w:p>
        </w:tc>
        <w:tc>
          <w:tcPr>
            <w:tcW w:w="1212" w:type="dxa"/>
            <w:shd w:val="clear" w:color="auto" w:fill="E2EFD9" w:themeFill="accent6" w:themeFillTint="33"/>
            <w:vAlign w:val="center"/>
          </w:tcPr>
          <w:p w14:paraId="37F82880" w14:textId="6D5F86E1"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6B2F7460"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16BC51CE" w14:textId="522B8168" w:rsidR="006E6ADB" w:rsidRPr="006E6ADB" w:rsidRDefault="006E6ADB" w:rsidP="006E6ADB">
            <w:pPr>
              <w:pStyle w:val="TableHeading"/>
            </w:pPr>
            <w:r w:rsidRPr="006E6ADB">
              <w:t>20.27</w:t>
            </w:r>
          </w:p>
        </w:tc>
        <w:tc>
          <w:tcPr>
            <w:tcW w:w="4323" w:type="dxa"/>
            <w:shd w:val="clear" w:color="auto" w:fill="auto"/>
            <w:vAlign w:val="center"/>
          </w:tcPr>
          <w:p w14:paraId="519B1258" w14:textId="19FA6467"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the device uses code signing and validates code before execution</w:t>
            </w:r>
            <w:ins w:id="121" w:author="Madjid Nakhjiri" w:date="2017-01-13T11:48:00Z">
              <w:r w:rsidR="00BC690A">
                <w:rPr>
                  <w:rFonts w:cstheme="minorHAnsi"/>
                </w:rPr>
                <w:t xml:space="preserve"> (repeat?)</w:t>
              </w:r>
            </w:ins>
            <w:r w:rsidRPr="006E6ADB">
              <w:rPr>
                <w:rFonts w:cstheme="minorHAnsi"/>
              </w:rPr>
              <w:t>.</w:t>
            </w:r>
          </w:p>
        </w:tc>
        <w:tc>
          <w:tcPr>
            <w:tcW w:w="857" w:type="dxa"/>
            <w:shd w:val="clear" w:color="auto" w:fill="FFFFFF" w:themeFill="background1"/>
            <w:vAlign w:val="center"/>
          </w:tcPr>
          <w:p w14:paraId="451B90E3" w14:textId="5AB59BD6"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FFFFFF" w:themeFill="background1"/>
            <w:vAlign w:val="center"/>
          </w:tcPr>
          <w:p w14:paraId="4D9222EA" w14:textId="7AAE49B8"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00B0F0"/>
            <w:vAlign w:val="center"/>
          </w:tcPr>
          <w:p w14:paraId="7A524BA9" w14:textId="5F791C3A"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422D9EBC" w14:textId="0EA30BB3"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67BD4D5A"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495A6673" w14:textId="0CCE7328" w:rsidR="006E6ADB" w:rsidRPr="006E6ADB" w:rsidRDefault="006E6ADB" w:rsidP="006E6ADB">
            <w:pPr>
              <w:pStyle w:val="TableHeading"/>
            </w:pPr>
            <w:r w:rsidRPr="006E6ADB">
              <w:t>20.28</w:t>
            </w:r>
          </w:p>
        </w:tc>
        <w:tc>
          <w:tcPr>
            <w:tcW w:w="4323" w:type="dxa"/>
            <w:shd w:val="clear" w:color="auto" w:fill="auto"/>
            <w:vAlign w:val="center"/>
          </w:tcPr>
          <w:p w14:paraId="2C19292A" w14:textId="015E2428"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sensitive information maintained in memory is overwritten with zeros as soon as it is no longer required</w:t>
            </w:r>
            <w:ins w:id="122" w:author="Madjid Nakhjiri" w:date="2017-01-13T11:48:00Z">
              <w:r w:rsidR="00BC690A">
                <w:rPr>
                  <w:rFonts w:cstheme="minorHAnsi"/>
                </w:rPr>
                <w:t xml:space="preserve"> (move next to 20.6)</w:t>
              </w:r>
            </w:ins>
            <w:r w:rsidRPr="006E6ADB">
              <w:rPr>
                <w:rFonts w:cstheme="minorHAnsi"/>
              </w:rPr>
              <w:t>.</w:t>
            </w:r>
          </w:p>
        </w:tc>
        <w:tc>
          <w:tcPr>
            <w:tcW w:w="857" w:type="dxa"/>
            <w:shd w:val="clear" w:color="auto" w:fill="FFFFFF" w:themeFill="background1"/>
            <w:vAlign w:val="center"/>
          </w:tcPr>
          <w:p w14:paraId="5C4CEC80" w14:textId="59F8ABA0"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FFFFFF" w:themeFill="background1"/>
            <w:vAlign w:val="center"/>
          </w:tcPr>
          <w:p w14:paraId="0E19C5D7" w14:textId="11BCF5B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00B0F0"/>
            <w:vAlign w:val="center"/>
          </w:tcPr>
          <w:p w14:paraId="0DC78CB2" w14:textId="3BC145D2"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3B6D35FF" w14:textId="3DF1CA1D"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2DED8A82"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51CC4DD8" w14:textId="7B9106EC" w:rsidR="006E6ADB" w:rsidRPr="006E6ADB" w:rsidRDefault="006E6ADB" w:rsidP="006E6ADB">
            <w:pPr>
              <w:pStyle w:val="TableHeading"/>
            </w:pPr>
            <w:r w:rsidRPr="006E6ADB">
              <w:t>20.29</w:t>
            </w:r>
          </w:p>
        </w:tc>
        <w:tc>
          <w:tcPr>
            <w:tcW w:w="4323" w:type="dxa"/>
            <w:shd w:val="clear" w:color="auto" w:fill="auto"/>
            <w:vAlign w:val="center"/>
          </w:tcPr>
          <w:p w14:paraId="25D33907" w14:textId="35C97463"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the firmware apps utilize kernel containers for isolation between apps.</w:t>
            </w:r>
            <w:ins w:id="123" w:author="Madjid Nakhjiri" w:date="2017-01-13T11:49:00Z">
              <w:r w:rsidR="00BC690A">
                <w:rPr>
                  <w:rFonts w:cstheme="minorHAnsi"/>
                </w:rPr>
                <w:t xml:space="preserve"> See notes</w:t>
              </w:r>
            </w:ins>
          </w:p>
        </w:tc>
        <w:tc>
          <w:tcPr>
            <w:tcW w:w="857" w:type="dxa"/>
            <w:shd w:val="clear" w:color="auto" w:fill="FFFFFF" w:themeFill="background1"/>
            <w:vAlign w:val="center"/>
          </w:tcPr>
          <w:p w14:paraId="333F880D" w14:textId="53515A2A"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FFFFFF" w:themeFill="background1"/>
            <w:vAlign w:val="center"/>
          </w:tcPr>
          <w:p w14:paraId="275331A4" w14:textId="081EFC11"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00B0F0"/>
            <w:vAlign w:val="center"/>
          </w:tcPr>
          <w:p w14:paraId="3DA42F07" w14:textId="73B0404F"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5EAD0033" w14:textId="44DA040A"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bl>
    <w:p w14:paraId="5B0B4A5E" w14:textId="470881A7" w:rsidR="00F46513" w:rsidRDefault="00C338C0" w:rsidP="00CB5725">
      <w:pPr>
        <w:rPr>
          <w:ins w:id="124" w:author="Madjid Nakhjiri" w:date="2017-01-13T10:46:00Z"/>
        </w:rPr>
      </w:pPr>
      <w:ins w:id="125" w:author="Madjid Nakhjiri" w:date="2017-01-13T10:00:00Z">
        <w:r>
          <w:t xml:space="preserve">Notes: 20.2: Some </w:t>
        </w:r>
      </w:ins>
      <w:ins w:id="126" w:author="Madjid Nakhjiri" w:date="2017-01-13T10:01:00Z">
        <w:r>
          <w:t xml:space="preserve">session/ </w:t>
        </w:r>
      </w:ins>
      <w:ins w:id="127" w:author="Madjid Nakhjiri" w:date="2017-01-13T10:00:00Z">
        <w:r>
          <w:t>network keys (</w:t>
        </w:r>
      </w:ins>
      <w:ins w:id="128" w:author="Madjid Nakhjiri" w:date="2017-01-13T10:01:00Z">
        <w:r>
          <w:t xml:space="preserve">multicast, </w:t>
        </w:r>
      </w:ins>
      <w:ins w:id="129" w:author="Madjid Nakhjiri" w:date="2017-01-13T10:00:00Z">
        <w:r>
          <w:t xml:space="preserve">thread, BLE, etc) </w:t>
        </w:r>
      </w:ins>
      <w:ins w:id="130" w:author="Madjid Nakhjiri" w:date="2017-01-13T10:01:00Z">
        <w:r>
          <w:t>may be shared between multiple devices</w:t>
        </w:r>
      </w:ins>
      <w:ins w:id="131" w:author="Madjid Nakhjiri" w:date="2017-01-13T10:46:00Z">
        <w:r w:rsidR="00902BEB">
          <w:t>.</w:t>
        </w:r>
      </w:ins>
    </w:p>
    <w:p w14:paraId="14421ABD" w14:textId="33652582" w:rsidR="00902BEB" w:rsidRDefault="00902BEB" w:rsidP="00CB5725">
      <w:pPr>
        <w:rPr>
          <w:ins w:id="132" w:author="Madjid Nakhjiri" w:date="2017-01-13T10:47:00Z"/>
        </w:rPr>
      </w:pPr>
      <w:ins w:id="133" w:author="Madjid Nakhjiri" w:date="2017-01-13T10:46:00Z">
        <w:r>
          <w:t>20.3: I was not aware of DEP and ASLR, but according to web it seems that this is mostly in desktop computing</w:t>
        </w:r>
      </w:ins>
      <w:ins w:id="134" w:author="Madjid Nakhjiri" w:date="2017-01-13T10:47:00Z">
        <w:r>
          <w:t xml:space="preserve"> (x86)</w:t>
        </w:r>
      </w:ins>
      <w:ins w:id="135" w:author="Madjid Nakhjiri" w:date="2017-01-13T10:46:00Z">
        <w:r>
          <w:t>, while most IOT devices are ARM based</w:t>
        </w:r>
      </w:ins>
      <w:ins w:id="136" w:author="Madjid Nakhjiri" w:date="2017-01-13T10:47:00Z">
        <w:r>
          <w:t xml:space="preserve">, in particular M-cortext (I need to discuss to see how this is applicable in such cases, any references are appreciated. </w:t>
        </w:r>
      </w:ins>
      <w:ins w:id="137" w:author="Madjid Nakhjiri" w:date="2017-01-13T10:48:00Z">
        <w:r>
          <w:t xml:space="preserve">Also many such devices use execution in place (XIP) because onboard memory is small and to avoid secure boot issues, they simply execute flash code as is on the flash, so not sure how a no-execute permission restriction works (sorry my </w:t>
        </w:r>
      </w:ins>
      <w:ins w:id="138" w:author="Madjid Nakhjiri" w:date="2017-01-13T10:49:00Z">
        <w:r>
          <w:t>knowledge</w:t>
        </w:r>
      </w:ins>
      <w:ins w:id="139" w:author="Madjid Nakhjiri" w:date="2017-01-13T10:48:00Z">
        <w:r>
          <w:t xml:space="preserve"> </w:t>
        </w:r>
      </w:ins>
      <w:ins w:id="140" w:author="Madjid Nakhjiri" w:date="2017-01-13T10:49:00Z">
        <w:r>
          <w:t xml:space="preserve">is based on quick google search that found the following </w:t>
        </w:r>
      </w:ins>
      <w:ins w:id="141" w:author="Madjid Nakhjiri" w:date="2017-01-13T10:50:00Z">
        <w:r w:rsidRPr="00902BEB">
          <w:t>http://security.stackexchange.com/questions/18556/how-do-aslr-and-dep-work</w:t>
        </w:r>
        <w:r>
          <w:t>)</w:t>
        </w:r>
      </w:ins>
    </w:p>
    <w:p w14:paraId="5ABD8747" w14:textId="1864523F" w:rsidR="00902BEB" w:rsidRDefault="00856B9A" w:rsidP="00CB5725">
      <w:pPr>
        <w:rPr>
          <w:ins w:id="142" w:author="Madjid Nakhjiri" w:date="2017-01-13T10:56:00Z"/>
        </w:rPr>
      </w:pPr>
      <w:ins w:id="143" w:author="Madjid Nakhjiri" w:date="2017-01-13T10:51:00Z">
        <w:r>
          <w:t xml:space="preserve">20.4: this mean access only through secure APIs into a </w:t>
        </w:r>
      </w:ins>
      <w:ins w:id="144" w:author="Madjid Nakhjiri" w:date="2017-01-13T10:52:00Z">
        <w:r>
          <w:t xml:space="preserve">secure perimeter that provides </w:t>
        </w:r>
      </w:ins>
      <w:ins w:id="145" w:author="Madjid Nakhjiri" w:date="2017-01-13T10:51:00Z">
        <w:r>
          <w:t>secure storage</w:t>
        </w:r>
      </w:ins>
      <w:ins w:id="146" w:author="Madjid Nakhjiri" w:date="2017-01-13T10:53:00Z">
        <w:r>
          <w:t xml:space="preserve"> (e.g. a secure element or engine)</w:t>
        </w:r>
      </w:ins>
      <w:ins w:id="147" w:author="Madjid Nakhjiri" w:date="2017-01-13T10:51:00Z">
        <w:r>
          <w:t xml:space="preserve">, so that sensitive data is only handled </w:t>
        </w:r>
      </w:ins>
      <w:ins w:id="148" w:author="Madjid Nakhjiri" w:date="2017-01-13T10:54:00Z">
        <w:r w:rsidR="00137A8A">
          <w:lastRenderedPageBreak/>
          <w:t xml:space="preserve">within that secure perimeter. For instance if a key is used by signing, you use an APi </w:t>
        </w:r>
      </w:ins>
      <w:ins w:id="149" w:author="Madjid Nakhjiri" w:date="2017-01-13T10:55:00Z">
        <w:r w:rsidR="00137A8A">
          <w:t xml:space="preserve">that sends data for siging, and get it back signed. </w:t>
        </w:r>
      </w:ins>
    </w:p>
    <w:p w14:paraId="29912C2F" w14:textId="4158D959" w:rsidR="001B6421" w:rsidRDefault="00D30565" w:rsidP="00CB5725">
      <w:pPr>
        <w:rPr>
          <w:ins w:id="150" w:author="Madjid Nakhjiri" w:date="2017-01-13T11:00:00Z"/>
        </w:rPr>
      </w:pPr>
      <w:ins w:id="151" w:author="Madjid Nakhjiri" w:date="2017-01-13T10:56:00Z">
        <w:r>
          <w:t xml:space="preserve">20.9 server </w:t>
        </w:r>
      </w:ins>
      <w:ins w:id="152" w:author="Madjid Nakhjiri" w:date="2017-01-13T10:57:00Z">
        <w:r>
          <w:t>connection is a transport concept  typically, meaning the app relies on something like TLS/DTLS to get security at app layer, so the signature verification is the job of TLS/DTLS ciphersuites. If we have signature mechanisms required for integrity at application layer, then that is not a connection, since you may not want to use server TLS private key for signing application layer payloads.</w:t>
        </w:r>
      </w:ins>
    </w:p>
    <w:p w14:paraId="3B29CD71" w14:textId="1F198838" w:rsidR="00D30565" w:rsidRDefault="00D30565" w:rsidP="00CB5725">
      <w:pPr>
        <w:rPr>
          <w:ins w:id="153" w:author="Madjid Nakhjiri" w:date="2017-01-13T11:05:00Z"/>
        </w:rPr>
      </w:pPr>
      <w:ins w:id="154" w:author="Madjid Nakhjiri" w:date="2017-01-13T11:00:00Z">
        <w:r>
          <w:t xml:space="preserve">20.10 putting a global password inside a box for the device and let all vendor devices use the same exact password to authenticate to gateways or cloud will set the stage for Mirai. The burden of configuring proper device-unique or at least LAN unique </w:t>
        </w:r>
      </w:ins>
      <w:ins w:id="155" w:author="Madjid Nakhjiri" w:date="2017-01-13T11:01:00Z">
        <w:r>
          <w:t xml:space="preserve">keys should be on vendor/ service provider/ </w:t>
        </w:r>
        <w:r w:rsidR="00A23FD3">
          <w:t>admin.</w:t>
        </w:r>
      </w:ins>
    </w:p>
    <w:p w14:paraId="0896EFBF" w14:textId="7ACC996F" w:rsidR="001B6421" w:rsidRDefault="001B6421" w:rsidP="00CB5725">
      <w:pPr>
        <w:rPr>
          <w:ins w:id="156" w:author="Madjid Nakhjiri" w:date="2017-01-13T11:13:00Z"/>
        </w:rPr>
      </w:pPr>
      <w:ins w:id="157" w:author="Madjid Nakhjiri" w:date="2017-01-13T11:05:00Z">
        <w:r>
          <w:t xml:space="preserve">20.12 not clear what server signature refers to? Does </w:t>
        </w:r>
      </w:ins>
      <w:ins w:id="158" w:author="Madjid Nakhjiri" w:date="2017-01-13T11:06:00Z">
        <w:r>
          <w:t>this refer to code signing server?</w:t>
        </w:r>
      </w:ins>
      <w:ins w:id="159" w:author="Madjid Nakhjiri" w:date="2017-01-13T11:10:00Z">
        <w:r w:rsidR="006829E5">
          <w:t xml:space="preserve"> Version is important to avoid roll-back attacks (reverting to older vulnerable versions) and “trusted server</w:t>
        </w:r>
      </w:ins>
      <w:ins w:id="160" w:author="Madjid Nakhjiri" w:date="2017-01-13T11:11:00Z">
        <w:r w:rsidR="006829E5">
          <w:t>” needs to refer to a proper root of trust. And the “proper” distinguishes between HW ROT and SW ROT and storage of signing keys to assign level 2 versus level 3.</w:t>
        </w:r>
      </w:ins>
    </w:p>
    <w:p w14:paraId="496AE80E" w14:textId="25552DAA" w:rsidR="00654E09" w:rsidRDefault="00654E09" w:rsidP="00CB5725">
      <w:pPr>
        <w:rPr>
          <w:ins w:id="161" w:author="Madjid Nakhjiri" w:date="2017-01-13T11:14:00Z"/>
        </w:rPr>
      </w:pPr>
      <w:ins w:id="162" w:author="Madjid Nakhjiri" w:date="2017-01-13T11:13:00Z">
        <w:r>
          <w:t>20.13 Tamper resistance and detection are FIPS 140-2 level 3 and 2. Might be best to require tamper evident for this level of devices.</w:t>
        </w:r>
      </w:ins>
    </w:p>
    <w:p w14:paraId="5F14E7F1" w14:textId="295AC3A2" w:rsidR="00735C89" w:rsidRDefault="00735C89" w:rsidP="00CB5725">
      <w:pPr>
        <w:rPr>
          <w:ins w:id="163" w:author="Madjid Nakhjiri" w:date="2017-01-13T11:39:00Z"/>
        </w:rPr>
      </w:pPr>
      <w:ins w:id="164" w:author="Madjid Nakhjiri" w:date="2017-01-13T11:14:00Z">
        <w:r>
          <w:t xml:space="preserve">20.14 not sure what this means? Is it QR codes? Is </w:t>
        </w:r>
      </w:ins>
      <w:ins w:id="165" w:author="Madjid Nakhjiri" w:date="2017-01-13T11:15:00Z">
        <w:r>
          <w:t xml:space="preserve">it chip-unique ID? Those are critical security features. </w:t>
        </w:r>
      </w:ins>
    </w:p>
    <w:p w14:paraId="12E726CB" w14:textId="33FDE722" w:rsidR="00C83900" w:rsidRDefault="00C83900" w:rsidP="00CB5725">
      <w:pPr>
        <w:rPr>
          <w:ins w:id="166" w:author="Madjid Nakhjiri" w:date="2017-01-13T11:40:00Z"/>
        </w:rPr>
      </w:pPr>
      <w:ins w:id="167" w:author="Madjid Nakhjiri" w:date="2017-01-13T11:39:00Z">
        <w:r>
          <w:t>20.17 see 20.12 for quality of signature keys and relation to level 2 verus 3.</w:t>
        </w:r>
      </w:ins>
    </w:p>
    <w:p w14:paraId="2E98CAB0" w14:textId="36A4896C" w:rsidR="00C83900" w:rsidRDefault="00C83900" w:rsidP="00CB5725">
      <w:pPr>
        <w:rPr>
          <w:ins w:id="168" w:author="Madjid Nakhjiri" w:date="2017-01-13T11:42:00Z"/>
        </w:rPr>
      </w:pPr>
      <w:ins w:id="169" w:author="Madjid Nakhjiri" w:date="2017-01-13T11:41:00Z">
        <w:r>
          <w:t>20.19 code signing is by signing server not device.</w:t>
        </w:r>
      </w:ins>
    </w:p>
    <w:p w14:paraId="77FF08D6" w14:textId="08972A80" w:rsidR="00C83900" w:rsidRDefault="00C83900" w:rsidP="00CB5725">
      <w:pPr>
        <w:rPr>
          <w:ins w:id="170" w:author="Madjid Nakhjiri" w:date="2017-01-13T11:49:00Z"/>
        </w:rPr>
      </w:pPr>
      <w:ins w:id="171" w:author="Madjid Nakhjiri" w:date="2017-01-13T11:42:00Z">
        <w:r>
          <w:t>20.21</w:t>
        </w:r>
      </w:ins>
      <w:ins w:id="172" w:author="Madjid Nakhjiri" w:date="2017-01-13T11:43:00Z">
        <w:r>
          <w:t xml:space="preserve"> who does the instruction to verify refers to? Designer? Or device itself. </w:t>
        </w:r>
      </w:ins>
      <w:ins w:id="173" w:author="Madjid Nakhjiri" w:date="2017-01-13T11:44:00Z">
        <w:r w:rsidR="00BC690A">
          <w:t>Chip may or may not have a TRNG source but it is not up to devi</w:t>
        </w:r>
      </w:ins>
      <w:ins w:id="174" w:author="Madjid Nakhjiri" w:date="2017-01-13T11:45:00Z">
        <w:r w:rsidR="00BC690A">
          <w:t>c</w:t>
        </w:r>
      </w:ins>
      <w:ins w:id="175" w:author="Madjid Nakhjiri" w:date="2017-01-13T11:44:00Z">
        <w:r w:rsidR="00BC690A">
          <w:t>e to do randomness tests, it would be up to chip vendor certification (NIST</w:t>
        </w:r>
      </w:ins>
      <w:ins w:id="176" w:author="Madjid Nakhjiri" w:date="2017-01-13T11:45:00Z">
        <w:r w:rsidR="00BC690A">
          <w:t xml:space="preserve"> 800-90 suite</w:t>
        </w:r>
      </w:ins>
      <w:ins w:id="177" w:author="Madjid Nakhjiri" w:date="2017-01-13T11:44:00Z">
        <w:r w:rsidR="00BC690A">
          <w:t>)</w:t>
        </w:r>
      </w:ins>
    </w:p>
    <w:p w14:paraId="0C82D51F" w14:textId="1236B0C0" w:rsidR="00BC690A" w:rsidRPr="009B0FD6" w:rsidRDefault="00BC690A" w:rsidP="00CB5725">
      <w:ins w:id="178" w:author="Madjid Nakhjiri" w:date="2017-01-13T11:49:00Z">
        <w:r>
          <w:t xml:space="preserve">20.29 there are many different methods for app isolation and Kernel container w/o HW support is not the most secure. Examples are MPU with proper support from HW (to lock registers) and Trustzone. </w:t>
        </w:r>
      </w:ins>
      <w:bookmarkStart w:id="179" w:name="_GoBack"/>
      <w:bookmarkEnd w:id="179"/>
    </w:p>
    <w:p w14:paraId="316E417C" w14:textId="77777777" w:rsidR="00EF1A3B" w:rsidRPr="009B0FD6" w:rsidRDefault="00EF1A3B" w:rsidP="00EF1A3B">
      <w:pPr>
        <w:pStyle w:val="Heading2"/>
      </w:pPr>
      <w:bookmarkStart w:id="180" w:name="_Toc471837537"/>
      <w:r w:rsidRPr="009B0FD6">
        <w:t>References</w:t>
      </w:r>
      <w:bookmarkEnd w:id="180"/>
    </w:p>
    <w:p w14:paraId="6DD30EF5" w14:textId="77777777" w:rsidR="00EF1A3B" w:rsidRPr="009B0FD6" w:rsidRDefault="00EF1A3B" w:rsidP="00EF1A3B">
      <w:r w:rsidRPr="009B0FD6">
        <w:t>For more information, please see:</w:t>
      </w:r>
    </w:p>
    <w:p w14:paraId="287D6B7A" w14:textId="766AA387" w:rsidR="00BF1E2F" w:rsidRPr="009B0FD6" w:rsidRDefault="00EF1A3B">
      <w:pPr>
        <w:numPr>
          <w:ilvl w:val="0"/>
          <w:numId w:val="10"/>
        </w:numPr>
        <w:spacing w:before="200" w:after="0" w:line="276" w:lineRule="auto"/>
        <w:ind w:hanging="360"/>
        <w:contextualSpacing/>
      </w:pPr>
      <w:r w:rsidRPr="009B0FD6">
        <w:t xml:space="preserve">OWASP </w:t>
      </w:r>
      <w:r w:rsidR="00BF1E2F" w:rsidRPr="009B0FD6">
        <w:t>Internet of Things Top 10</w:t>
      </w:r>
      <w:r w:rsidRPr="009B0FD6">
        <w:t xml:space="preserve"> </w:t>
      </w:r>
      <w:hyperlink r:id="rId76" w:history="1">
        <w:r w:rsidR="00BF1E2F" w:rsidRPr="009B0FD6">
          <w:rPr>
            <w:rStyle w:val="Hyperlink"/>
          </w:rPr>
          <w:t>https://www.owasp.org/images/7/71/Internet_of_Things_Top_Ten_2014-OWASP.pdf</w:t>
        </w:r>
      </w:hyperlink>
    </w:p>
    <w:p w14:paraId="5EC881F6" w14:textId="33887883" w:rsidR="00EB440A" w:rsidRPr="009B0FD6" w:rsidRDefault="00EF1A3B">
      <w:pPr>
        <w:numPr>
          <w:ilvl w:val="0"/>
          <w:numId w:val="10"/>
        </w:numPr>
        <w:spacing w:before="200" w:after="0" w:line="276" w:lineRule="auto"/>
        <w:ind w:hanging="360"/>
        <w:contextualSpacing/>
      </w:pPr>
      <w:r w:rsidRPr="009B0FD6">
        <w:t xml:space="preserve">OWASP </w:t>
      </w:r>
      <w:r w:rsidR="00EB440A" w:rsidRPr="009B0FD6">
        <w:t>Internet of Things Project</w:t>
      </w:r>
      <w:r w:rsidRPr="009B0FD6">
        <w:br/>
      </w:r>
      <w:hyperlink r:id="rId77" w:history="1">
        <w:r w:rsidR="00EB440A" w:rsidRPr="009B0FD6">
          <w:rPr>
            <w:rStyle w:val="Hyperlink"/>
          </w:rPr>
          <w:t>https://www.owasp.org/index.php/OWASP_Internet_of_Things_Project</w:t>
        </w:r>
      </w:hyperlink>
    </w:p>
    <w:p w14:paraId="315CBC8B" w14:textId="5D9F179F" w:rsidR="00EF5143" w:rsidRPr="009B0FD6" w:rsidRDefault="00EB440A">
      <w:pPr>
        <w:numPr>
          <w:ilvl w:val="0"/>
          <w:numId w:val="10"/>
        </w:numPr>
        <w:spacing w:before="200" w:after="0" w:line="276" w:lineRule="auto"/>
        <w:ind w:hanging="360"/>
        <w:contextualSpacing/>
      </w:pPr>
      <w:r w:rsidRPr="009B0FD6">
        <w:lastRenderedPageBreak/>
        <w:t>Trudy TCP Proxy Tool</w:t>
      </w:r>
      <w:r w:rsidR="00EF1A3B" w:rsidRPr="009B0FD6">
        <w:br/>
      </w:r>
      <w:hyperlink r:id="rId78" w:history="1">
        <w:r w:rsidR="00EF5143" w:rsidRPr="009B0FD6">
          <w:rPr>
            <w:rStyle w:val="Hyperlink"/>
          </w:rPr>
          <w:t>https://github.com/praetorian-inc/trudy</w:t>
        </w:r>
      </w:hyperlink>
    </w:p>
    <w:p w14:paraId="5FC82198" w14:textId="602836F1" w:rsidR="00EF5143" w:rsidRPr="009B0FD6" w:rsidRDefault="00EF5143" w:rsidP="0016664E">
      <w:pPr>
        <w:spacing w:before="200" w:after="0" w:line="276" w:lineRule="auto"/>
        <w:ind w:left="720"/>
        <w:contextualSpacing/>
      </w:pPr>
    </w:p>
    <w:p w14:paraId="50A96DE7" w14:textId="77777777" w:rsidR="00CB31B1" w:rsidRPr="009B0FD6" w:rsidRDefault="00CB31B1" w:rsidP="00CB31B1"/>
    <w:p w14:paraId="3B1299B2" w14:textId="5D4051D0" w:rsidR="00E34115" w:rsidRPr="009B0FD6" w:rsidRDefault="00E34115" w:rsidP="00BD5F80">
      <w:pPr>
        <w:pStyle w:val="Heading1"/>
      </w:pPr>
      <w:bookmarkStart w:id="181" w:name="_Toc471837538"/>
      <w:r w:rsidRPr="009B0FD6">
        <w:lastRenderedPageBreak/>
        <w:t>Appendix A: What ever happened to…</w:t>
      </w:r>
      <w:bookmarkEnd w:id="181"/>
    </w:p>
    <w:p w14:paraId="2B845DF2" w14:textId="77777777" w:rsidR="00E31701" w:rsidRPr="009B0FD6" w:rsidRDefault="00E31701" w:rsidP="00E31701"/>
    <w:tbl>
      <w:tblPr>
        <w:tblW w:w="5000" w:type="pct"/>
        <w:tblBorders>
          <w:top w:val="single" w:sz="4" w:space="0" w:color="F3F3F3"/>
          <w:left w:val="single" w:sz="4" w:space="0" w:color="F3F3F3"/>
          <w:bottom w:val="single" w:sz="4" w:space="0" w:color="F3F3F3"/>
          <w:right w:val="single" w:sz="4" w:space="0" w:color="F3F3F3"/>
          <w:insideH w:val="single" w:sz="4" w:space="0" w:color="F3F3F3"/>
          <w:insideV w:val="single" w:sz="4" w:space="0" w:color="F3F3F3"/>
        </w:tblBorders>
        <w:tblLayout w:type="fixed"/>
        <w:tblLook w:val="0600" w:firstRow="0" w:lastRow="0" w:firstColumn="0" w:lastColumn="0" w:noHBand="1" w:noVBand="1"/>
      </w:tblPr>
      <w:tblGrid>
        <w:gridCol w:w="794"/>
        <w:gridCol w:w="3802"/>
        <w:gridCol w:w="7"/>
        <w:gridCol w:w="1167"/>
        <w:gridCol w:w="781"/>
        <w:gridCol w:w="2589"/>
      </w:tblGrid>
      <w:tr w:rsidR="00A33B21" w:rsidRPr="009B0FD6" w14:paraId="145C8A9C" w14:textId="77777777" w:rsidTr="00481B74">
        <w:trPr>
          <w:tblHeader/>
        </w:trPr>
        <w:tc>
          <w:tcPr>
            <w:tcW w:w="783"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30928B03" w14:textId="77777777" w:rsidR="00A33B21" w:rsidRPr="009B0FD6" w:rsidRDefault="00A33B21" w:rsidP="00D1073F">
            <w:pPr>
              <w:spacing w:after="100" w:line="196" w:lineRule="auto"/>
              <w:jc w:val="center"/>
            </w:pPr>
            <w:r w:rsidRPr="009B0FD6">
              <w:rPr>
                <w:b/>
                <w:color w:val="FFFFFF"/>
                <w:sz w:val="20"/>
                <w:szCs w:val="20"/>
                <w:shd w:val="clear" w:color="auto" w:fill="A5A5A5"/>
              </w:rPr>
              <w:t>Original #</w:t>
            </w:r>
          </w:p>
        </w:tc>
        <w:tc>
          <w:tcPr>
            <w:tcW w:w="3750"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00EBBD9F" w14:textId="77777777" w:rsidR="00A33B21" w:rsidRPr="009B0FD6" w:rsidRDefault="00A33B21" w:rsidP="00D1073F">
            <w:pPr>
              <w:spacing w:after="100" w:line="196" w:lineRule="auto"/>
              <w:jc w:val="center"/>
            </w:pPr>
            <w:r w:rsidRPr="009B0FD6">
              <w:rPr>
                <w:b/>
                <w:color w:val="FFFFFF"/>
                <w:sz w:val="20"/>
                <w:szCs w:val="20"/>
                <w:shd w:val="clear" w:color="auto" w:fill="A5A5A5"/>
              </w:rPr>
              <w:t>Description</w:t>
            </w:r>
          </w:p>
        </w:tc>
        <w:tc>
          <w:tcPr>
            <w:tcW w:w="1153" w:type="dxa"/>
            <w:gridSpan w:val="2"/>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6ED633D5" w14:textId="77777777" w:rsidR="00A33B21" w:rsidRPr="009B0FD6" w:rsidRDefault="00A33B21" w:rsidP="00D1073F">
            <w:pPr>
              <w:spacing w:after="100" w:line="196" w:lineRule="auto"/>
              <w:jc w:val="center"/>
            </w:pPr>
            <w:r w:rsidRPr="009B0FD6">
              <w:rPr>
                <w:b/>
                <w:color w:val="FFFFFF"/>
                <w:sz w:val="20"/>
                <w:szCs w:val="20"/>
                <w:shd w:val="clear" w:color="auto" w:fill="A5A5A5"/>
              </w:rPr>
              <w:t>Status</w:t>
            </w:r>
          </w:p>
        </w:tc>
        <w:tc>
          <w:tcPr>
            <w:tcW w:w="770"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2A8F5FA1" w14:textId="77777777" w:rsidR="00A33B21" w:rsidRPr="009B0FD6" w:rsidRDefault="00A33B21" w:rsidP="00D1073F">
            <w:pPr>
              <w:spacing w:after="100" w:line="196" w:lineRule="auto"/>
              <w:jc w:val="center"/>
            </w:pPr>
            <w:r w:rsidRPr="009B0FD6">
              <w:rPr>
                <w:b/>
                <w:color w:val="FFFFFF"/>
                <w:sz w:val="20"/>
                <w:szCs w:val="20"/>
                <w:shd w:val="clear" w:color="auto" w:fill="A5A5A5"/>
              </w:rPr>
              <w:t>Removed</w:t>
            </w:r>
          </w:p>
        </w:tc>
        <w:tc>
          <w:tcPr>
            <w:tcW w:w="2554"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59545C0F" w14:textId="77777777" w:rsidR="00A33B21" w:rsidRPr="009B0FD6" w:rsidRDefault="00A33B21" w:rsidP="00D1073F">
            <w:pPr>
              <w:spacing w:after="100" w:line="196" w:lineRule="auto"/>
              <w:jc w:val="center"/>
            </w:pPr>
            <w:r w:rsidRPr="009B0FD6">
              <w:rPr>
                <w:b/>
                <w:color w:val="FFFFFF"/>
                <w:sz w:val="20"/>
                <w:szCs w:val="20"/>
                <w:shd w:val="clear" w:color="auto" w:fill="A5A5A5"/>
              </w:rPr>
              <w:t>Reason</w:t>
            </w:r>
          </w:p>
        </w:tc>
      </w:tr>
      <w:tr w:rsidR="00A33B21" w:rsidRPr="009B0FD6" w14:paraId="2F5B7771"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D3E505F" w14:textId="77777777" w:rsidR="00A33B21" w:rsidRPr="009B0FD6" w:rsidRDefault="00A33B21" w:rsidP="00D1073F">
            <w:pPr>
              <w:spacing w:before="0" w:after="100" w:line="240" w:lineRule="auto"/>
              <w:jc w:val="center"/>
            </w:pPr>
            <w:r w:rsidRPr="009B0FD6">
              <w:rPr>
                <w:b/>
                <w:color w:val="FFFFFF"/>
                <w:sz w:val="20"/>
                <w:szCs w:val="20"/>
                <w:shd w:val="clear" w:color="auto" w:fill="A5A5A5"/>
              </w:rPr>
              <w:t>2.3</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A9E3437" w14:textId="77777777" w:rsidR="00A33B21" w:rsidRPr="009B0FD6" w:rsidRDefault="00A33B21" w:rsidP="00D1073F">
            <w:pPr>
              <w:spacing w:before="0" w:line="240" w:lineRule="auto"/>
            </w:pPr>
            <w:r w:rsidRPr="009B0FD6">
              <w:rPr>
                <w:sz w:val="20"/>
                <w:szCs w:val="20"/>
              </w:rPr>
              <w:t xml:space="preserve">Verify that if a maximum number of authentication attempts is exceeded, the account is locked for a period of time long enough to deter brute force attacks. </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245E471" w14:textId="77777777" w:rsidR="00A33B21" w:rsidRPr="009B0FD6" w:rsidRDefault="00A33B21" w:rsidP="00D1073F">
            <w:pPr>
              <w:spacing w:before="0" w:line="240" w:lineRule="auto"/>
              <w:jc w:val="center"/>
            </w:pPr>
            <w:r w:rsidRPr="009B0FD6">
              <w:rPr>
                <w:sz w:val="20"/>
                <w:szCs w:val="20"/>
              </w:rPr>
              <w:t>Deprecated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E59A150" w14:textId="77777777" w:rsidR="00A33B21" w:rsidRPr="009B0FD6" w:rsidRDefault="00A33B21" w:rsidP="00D1073F">
            <w:pPr>
              <w:spacing w:before="0" w:line="240" w:lineRule="auto"/>
              <w:jc w:val="center"/>
            </w:pPr>
            <w:r w:rsidRPr="009B0FD6">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F8E40DF" w14:textId="77777777" w:rsidR="00A33B21" w:rsidRPr="009B0FD6" w:rsidRDefault="00A33B21" w:rsidP="00D1073F">
            <w:pPr>
              <w:spacing w:before="0" w:line="240" w:lineRule="auto"/>
            </w:pPr>
            <w:r w:rsidRPr="009B0FD6">
              <w:rPr>
                <w:sz w:val="20"/>
                <w:szCs w:val="20"/>
              </w:rPr>
              <w:t>A more complex requirement replaced it (v2.20)</w:t>
            </w:r>
          </w:p>
        </w:tc>
      </w:tr>
      <w:tr w:rsidR="00A33B21" w:rsidRPr="009B0FD6" w14:paraId="5573C5F6"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301E804" w14:textId="77777777" w:rsidR="00A33B21" w:rsidRPr="009B0FD6" w:rsidRDefault="00A33B21" w:rsidP="00D1073F">
            <w:pPr>
              <w:spacing w:before="0" w:after="100" w:line="240" w:lineRule="auto"/>
              <w:jc w:val="center"/>
            </w:pPr>
            <w:r w:rsidRPr="009B0FD6">
              <w:rPr>
                <w:b/>
                <w:color w:val="FFFFFF"/>
                <w:sz w:val="20"/>
                <w:szCs w:val="20"/>
                <w:shd w:val="clear" w:color="auto" w:fill="A5A5A5"/>
              </w:rPr>
              <w:t>2.5</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B2EC39C" w14:textId="77777777" w:rsidR="00A33B21" w:rsidRPr="009B0FD6" w:rsidRDefault="00A33B21" w:rsidP="00D1073F">
            <w:pPr>
              <w:spacing w:before="0" w:line="240" w:lineRule="auto"/>
            </w:pPr>
            <w:r w:rsidRPr="009B0FD6">
              <w:rPr>
                <w:sz w:val="20"/>
                <w:szCs w:val="20"/>
              </w:rPr>
              <w:t>Verify that all authentication controls (including libraries that call external authentication services) have a centralized implementation.</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C130F90" w14:textId="77777777" w:rsidR="00A33B21" w:rsidRPr="009B0FD6" w:rsidRDefault="00A33B21" w:rsidP="00D1073F">
            <w:pPr>
              <w:spacing w:before="0" w:line="240" w:lineRule="auto"/>
              <w:jc w:val="center"/>
            </w:pPr>
            <w:r w:rsidRPr="009B0FD6">
              <w:rPr>
                <w:sz w:val="20"/>
                <w:szCs w:val="20"/>
              </w:rPr>
              <w:t>Merged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248E39F" w14:textId="77777777" w:rsidR="00A33B21" w:rsidRPr="009B0FD6" w:rsidRDefault="00A33B21" w:rsidP="00D1073F">
            <w:pPr>
              <w:spacing w:before="0" w:line="240" w:lineRule="auto"/>
              <w:jc w:val="center"/>
            </w:pPr>
            <w:r w:rsidRPr="009B0FD6">
              <w:rPr>
                <w:sz w:val="20"/>
                <w:szCs w:val="20"/>
              </w:rPr>
              <w:t>3.0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1514292" w14:textId="77777777" w:rsidR="00A33B21" w:rsidRPr="009B0FD6" w:rsidRDefault="00A33B21" w:rsidP="00D1073F">
            <w:pPr>
              <w:spacing w:before="0" w:line="240" w:lineRule="auto"/>
            </w:pPr>
            <w:r w:rsidRPr="009B0FD6">
              <w:rPr>
                <w:sz w:val="20"/>
                <w:szCs w:val="20"/>
              </w:rPr>
              <w:t>Genericized to include all security controls and moved to 1.10</w:t>
            </w:r>
          </w:p>
        </w:tc>
      </w:tr>
      <w:tr w:rsidR="00A33B21" w:rsidRPr="009B0FD6" w14:paraId="32DCE858"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57E4FFF" w14:textId="77777777" w:rsidR="00A33B21" w:rsidRPr="009B0FD6" w:rsidRDefault="00A33B21" w:rsidP="00D1073F">
            <w:pPr>
              <w:spacing w:before="0" w:after="100" w:line="196" w:lineRule="auto"/>
              <w:jc w:val="center"/>
            </w:pPr>
            <w:r w:rsidRPr="009B0FD6">
              <w:rPr>
                <w:b/>
                <w:color w:val="FFFFFF"/>
                <w:sz w:val="20"/>
                <w:szCs w:val="20"/>
                <w:shd w:val="clear" w:color="auto" w:fill="A5A5A5"/>
              </w:rPr>
              <w:t>2.10</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9CFDD79" w14:textId="77777777" w:rsidR="00A33B21" w:rsidRPr="009B0FD6" w:rsidRDefault="00A33B21" w:rsidP="00D1073F">
            <w:pPr>
              <w:spacing w:before="0" w:line="240" w:lineRule="auto"/>
            </w:pPr>
            <w:r w:rsidRPr="009B0FD6">
              <w:rPr>
                <w:sz w:val="20"/>
                <w:szCs w:val="20"/>
              </w:rPr>
              <w:t xml:space="preserve">Verify that re-authentication is required before any application- specific sensitive operations are permitted. </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670641D" w14:textId="77777777" w:rsidR="00A33B21" w:rsidRPr="009B0FD6" w:rsidRDefault="00A33B21" w:rsidP="00D1073F">
            <w:pPr>
              <w:spacing w:before="0" w:line="240" w:lineRule="auto"/>
              <w:jc w:val="center"/>
            </w:pPr>
            <w:r w:rsidRPr="009B0FD6">
              <w:rPr>
                <w:sz w:val="20"/>
                <w:szCs w:val="20"/>
              </w:rPr>
              <w:t>Deprecated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0BDA1BA" w14:textId="77777777" w:rsidR="00A33B21" w:rsidRPr="009B0FD6" w:rsidRDefault="00A33B21" w:rsidP="00D1073F">
            <w:pPr>
              <w:spacing w:before="0" w:line="240" w:lineRule="auto"/>
              <w:jc w:val="center"/>
            </w:pPr>
            <w:r w:rsidRPr="009B0FD6">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5F21359" w14:textId="77777777" w:rsidR="00A33B21" w:rsidRPr="009B0FD6" w:rsidRDefault="00A33B21" w:rsidP="00D1073F">
            <w:pPr>
              <w:spacing w:before="0" w:line="240" w:lineRule="auto"/>
            </w:pPr>
            <w:r w:rsidRPr="009B0FD6">
              <w:rPr>
                <w:sz w:val="20"/>
                <w:szCs w:val="20"/>
              </w:rPr>
              <w:t>Re-authentication is so rarely observed that we decided to remove the control</w:t>
            </w:r>
          </w:p>
        </w:tc>
      </w:tr>
      <w:tr w:rsidR="00A33B21" w:rsidRPr="009B0FD6" w14:paraId="00E42844"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FCA40FB" w14:textId="77777777" w:rsidR="00A33B21" w:rsidRPr="009B0FD6" w:rsidRDefault="00A33B21" w:rsidP="00D1073F">
            <w:pPr>
              <w:spacing w:before="0" w:after="100" w:line="196" w:lineRule="auto"/>
              <w:jc w:val="center"/>
            </w:pPr>
            <w:r w:rsidRPr="009B0FD6">
              <w:rPr>
                <w:b/>
                <w:color w:val="FFFFFF"/>
                <w:sz w:val="20"/>
                <w:szCs w:val="20"/>
                <w:shd w:val="clear" w:color="auto" w:fill="A5A5A5"/>
              </w:rPr>
              <w:t>2.11</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D2BC2E5" w14:textId="77777777" w:rsidR="00A33B21" w:rsidRPr="009B0FD6" w:rsidRDefault="00A33B21" w:rsidP="00D1073F">
            <w:pPr>
              <w:spacing w:before="0" w:line="240" w:lineRule="auto"/>
            </w:pPr>
            <w:r w:rsidRPr="009B0FD6">
              <w:rPr>
                <w:sz w:val="20"/>
                <w:szCs w:val="20"/>
              </w:rPr>
              <w:t>Verify that after an administratively- configurable period of time, authentication credentials expire.</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2E0CE51" w14:textId="77777777" w:rsidR="00A33B21" w:rsidRPr="009B0FD6" w:rsidRDefault="00A33B21" w:rsidP="00D1073F">
            <w:pPr>
              <w:spacing w:before="0" w:line="240" w:lineRule="auto"/>
              <w:jc w:val="center"/>
            </w:pPr>
            <w:r w:rsidRPr="009B0FD6">
              <w:rPr>
                <w:sz w:val="20"/>
                <w:szCs w:val="20"/>
              </w:rPr>
              <w:t>Deprecated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557CE78" w14:textId="77777777" w:rsidR="00A33B21" w:rsidRPr="009B0FD6" w:rsidRDefault="00A33B21" w:rsidP="00D1073F">
            <w:pPr>
              <w:spacing w:before="0" w:line="240" w:lineRule="auto"/>
              <w:jc w:val="center"/>
            </w:pPr>
            <w:r w:rsidRPr="009B0FD6">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498B1A7" w14:textId="77777777" w:rsidR="00A33B21" w:rsidRPr="009B0FD6" w:rsidRDefault="00A33B21" w:rsidP="00D1073F">
            <w:pPr>
              <w:spacing w:before="0" w:line="240" w:lineRule="auto"/>
            </w:pPr>
            <w:r w:rsidRPr="009B0FD6">
              <w:rPr>
                <w:sz w:val="20"/>
                <w:szCs w:val="20"/>
              </w:rPr>
              <w:t xml:space="preserve">Absolute timeouts and credential expiry removed as not being an effective control. </w:t>
            </w:r>
          </w:p>
        </w:tc>
      </w:tr>
      <w:tr w:rsidR="00A33B21" w:rsidRPr="009B0FD6" w14:paraId="348E7E3A"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BE96EF3" w14:textId="77777777" w:rsidR="00A33B21" w:rsidRPr="009B0FD6" w:rsidRDefault="00A33B21" w:rsidP="00D1073F">
            <w:pPr>
              <w:spacing w:before="0" w:after="100" w:line="196" w:lineRule="auto"/>
              <w:jc w:val="center"/>
            </w:pPr>
            <w:r w:rsidRPr="009B0FD6">
              <w:rPr>
                <w:b/>
                <w:color w:val="FFFFFF"/>
                <w:sz w:val="20"/>
                <w:szCs w:val="20"/>
                <w:shd w:val="clear" w:color="auto" w:fill="A5A5A5"/>
              </w:rPr>
              <w:t>2.14</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524D99" w14:textId="77777777" w:rsidR="00A33B21" w:rsidRPr="009B0FD6" w:rsidRDefault="00A33B21" w:rsidP="00D1073F">
            <w:pPr>
              <w:spacing w:before="0" w:line="240" w:lineRule="auto"/>
            </w:pPr>
            <w:r w:rsidRPr="009B0FD6">
              <w:rPr>
                <w:sz w:val="20"/>
                <w:szCs w:val="20"/>
              </w:rPr>
              <w:t>Verify that all authentication credentials for accessing services external to the application are encrypted and stored in a protected location (not in source code).</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177CC69" w14:textId="77777777" w:rsidR="00A33B21" w:rsidRPr="009B0FD6" w:rsidRDefault="00A33B21" w:rsidP="00D1073F">
            <w:pPr>
              <w:spacing w:before="0" w:line="240" w:lineRule="auto"/>
              <w:jc w:val="center"/>
            </w:pPr>
            <w:r w:rsidRPr="009B0FD6">
              <w:rPr>
                <w:sz w:val="20"/>
                <w:szCs w:val="20"/>
              </w:rPr>
              <w:t>Updated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BE9AC36" w14:textId="77777777" w:rsidR="00A33B21" w:rsidRPr="009B0FD6" w:rsidRDefault="00A33B21" w:rsidP="00D1073F">
            <w:pPr>
              <w:spacing w:before="0" w:line="240" w:lineRule="auto"/>
              <w:jc w:val="center"/>
            </w:pPr>
            <w:r w:rsidRPr="009B0FD6">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E808C2D" w14:textId="77777777" w:rsidR="00A33B21" w:rsidRPr="009B0FD6" w:rsidRDefault="00A33B21" w:rsidP="00D1073F">
            <w:pPr>
              <w:spacing w:before="0" w:line="240" w:lineRule="auto"/>
            </w:pPr>
            <w:r w:rsidRPr="009B0FD6">
              <w:rPr>
                <w:sz w:val="20"/>
                <w:szCs w:val="20"/>
              </w:rPr>
              <w:t>Became V2.21</w:t>
            </w:r>
          </w:p>
        </w:tc>
      </w:tr>
      <w:tr w:rsidR="00A33B21" w:rsidRPr="009B0FD6" w14:paraId="15EFF5A2"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98D55C7" w14:textId="77777777" w:rsidR="00A33B21" w:rsidRPr="009B0FD6" w:rsidRDefault="00A33B21" w:rsidP="00D1073F">
            <w:pPr>
              <w:spacing w:before="0" w:after="100" w:line="196" w:lineRule="auto"/>
              <w:jc w:val="center"/>
            </w:pPr>
            <w:r w:rsidRPr="009B0FD6">
              <w:rPr>
                <w:b/>
                <w:color w:val="FFFFFF"/>
                <w:sz w:val="20"/>
                <w:szCs w:val="20"/>
                <w:shd w:val="clear" w:color="auto" w:fill="A5A5A5"/>
              </w:rPr>
              <w:t>2.15</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E20A3EA" w14:textId="77777777" w:rsidR="00A33B21" w:rsidRPr="009B0FD6" w:rsidRDefault="00A33B21" w:rsidP="00D1073F">
            <w:pPr>
              <w:spacing w:before="0" w:line="240" w:lineRule="auto"/>
            </w:pPr>
            <w:r w:rsidRPr="009B0FD6">
              <w:rPr>
                <w:sz w:val="20"/>
                <w:szCs w:val="20"/>
              </w:rPr>
              <w:t>Verify that all code implementing or using authentication controls is not affected by any malicious code.</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53CFBB5" w14:textId="77777777" w:rsidR="00A33B21" w:rsidRPr="009B0FD6" w:rsidRDefault="00A33B21" w:rsidP="00D1073F">
            <w:pPr>
              <w:spacing w:before="0" w:line="240" w:lineRule="auto"/>
              <w:jc w:val="center"/>
            </w:pPr>
            <w:r w:rsidRPr="009B0FD6">
              <w:rPr>
                <w:sz w:val="20"/>
                <w:szCs w:val="20"/>
              </w:rPr>
              <w:t>Moved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F913554" w14:textId="77777777" w:rsidR="00A33B21" w:rsidRPr="009B0FD6" w:rsidRDefault="00A33B21" w:rsidP="00D1073F">
            <w:pPr>
              <w:spacing w:before="0" w:line="240" w:lineRule="auto"/>
              <w:jc w:val="center"/>
            </w:pPr>
            <w:r w:rsidRPr="009B0FD6">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0B7CAE8" w14:textId="77777777" w:rsidR="00A33B21" w:rsidRPr="009B0FD6" w:rsidRDefault="00A33B21" w:rsidP="00D1073F">
            <w:pPr>
              <w:spacing w:before="0" w:line="240" w:lineRule="auto"/>
            </w:pPr>
            <w:r w:rsidRPr="009B0FD6">
              <w:rPr>
                <w:sz w:val="20"/>
                <w:szCs w:val="20"/>
              </w:rPr>
              <w:t>Moved to V13 - Malicious Code</w:t>
            </w:r>
          </w:p>
        </w:tc>
      </w:tr>
      <w:tr w:rsidR="00481B74" w:rsidRPr="009B0FD6" w14:paraId="0153F363"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878ED6B" w14:textId="603370A3" w:rsidR="00481B74" w:rsidRPr="009B0FD6" w:rsidRDefault="00481B74" w:rsidP="00D1073F">
            <w:pPr>
              <w:spacing w:before="0" w:after="100" w:line="196" w:lineRule="auto"/>
              <w:jc w:val="center"/>
              <w:rPr>
                <w:b/>
                <w:color w:val="FFFFFF"/>
                <w:sz w:val="20"/>
                <w:szCs w:val="20"/>
                <w:shd w:val="clear" w:color="auto" w:fill="A5A5A5"/>
              </w:rPr>
            </w:pPr>
            <w:r w:rsidRPr="009B0FD6">
              <w:rPr>
                <w:b/>
                <w:color w:val="FFFFFF"/>
                <w:sz w:val="20"/>
                <w:szCs w:val="20"/>
                <w:shd w:val="clear" w:color="auto" w:fill="A5A5A5"/>
              </w:rPr>
              <w:t>2.30</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2238E948" w14:textId="09B74AEA" w:rsidR="00481B74" w:rsidRPr="009B0FD6" w:rsidRDefault="00481B74" w:rsidP="00D1073F">
            <w:pPr>
              <w:spacing w:before="0" w:line="240" w:lineRule="auto"/>
              <w:rPr>
                <w:sz w:val="20"/>
                <w:szCs w:val="20"/>
              </w:rPr>
            </w:pPr>
            <w:r w:rsidRPr="009B0FD6">
              <w:rPr>
                <w:sz w:val="20"/>
                <w:szCs w:val="20"/>
              </w:rPr>
              <w:t>Verify that if an application allows users to authenticate, they use a proven secure authentication mechanism.</w:t>
            </w:r>
          </w:p>
        </w:tc>
        <w:tc>
          <w:tcPr>
            <w:tcW w:w="1151" w:type="dxa"/>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7C5A269A" w14:textId="57C1AB5A" w:rsidR="00481B74" w:rsidRPr="009B0FD6" w:rsidRDefault="00481B74" w:rsidP="00D1073F">
            <w:pPr>
              <w:spacing w:before="0" w:line="240" w:lineRule="auto"/>
              <w:jc w:val="center"/>
              <w:rPr>
                <w:sz w:val="20"/>
                <w:szCs w:val="20"/>
              </w:rP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2987CBAC" w14:textId="3BD78C50" w:rsidR="00481B74" w:rsidRPr="009B0FD6" w:rsidRDefault="00481B74" w:rsidP="00D1073F">
            <w:pPr>
              <w:spacing w:before="0" w:line="240" w:lineRule="auto"/>
              <w:jc w:val="center"/>
              <w:rPr>
                <w:sz w:val="20"/>
                <w:szCs w:val="20"/>
              </w:rPr>
            </w:pPr>
            <w:r w:rsidRPr="009B0FD6">
              <w:rPr>
                <w:sz w:val="20"/>
                <w:szCs w:val="20"/>
              </w:rPr>
              <w:t>3.0.1</w:t>
            </w:r>
          </w:p>
        </w:tc>
        <w:tc>
          <w:tcPr>
            <w:tcW w:w="2547" w:type="dxa"/>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599D4459" w14:textId="572EB320" w:rsidR="00481B74" w:rsidRPr="009B0FD6" w:rsidRDefault="00481B74" w:rsidP="00D1073F">
            <w:pPr>
              <w:spacing w:before="0" w:line="240" w:lineRule="auto"/>
              <w:rPr>
                <w:sz w:val="20"/>
                <w:szCs w:val="20"/>
              </w:rPr>
            </w:pPr>
            <w:r w:rsidRPr="009B0FD6">
              <w:rPr>
                <w:sz w:val="20"/>
                <w:szCs w:val="20"/>
              </w:rPr>
              <w:t>Too ambiguous to be tested, actually a summary of all the V2 requirements</w:t>
            </w:r>
          </w:p>
        </w:tc>
      </w:tr>
      <w:tr w:rsidR="00A33B21" w:rsidRPr="009B0FD6" w14:paraId="451E25CC"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1AF090A" w14:textId="77777777" w:rsidR="00A33B21" w:rsidRPr="009B0FD6" w:rsidRDefault="00A33B21" w:rsidP="00D1073F">
            <w:pPr>
              <w:spacing w:before="0" w:after="100" w:line="196" w:lineRule="auto"/>
              <w:jc w:val="center"/>
            </w:pPr>
            <w:r w:rsidRPr="009B0FD6">
              <w:rPr>
                <w:b/>
                <w:color w:val="FFFFFF"/>
                <w:sz w:val="20"/>
                <w:szCs w:val="20"/>
                <w:shd w:val="clear" w:color="auto" w:fill="A5A5A5"/>
              </w:rPr>
              <w:t>3.8</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2FA9F86" w14:textId="77777777" w:rsidR="00A33B21" w:rsidRPr="009B0FD6" w:rsidRDefault="00A33B21" w:rsidP="00D1073F">
            <w:pPr>
              <w:spacing w:before="0" w:line="240" w:lineRule="auto"/>
            </w:pPr>
            <w:r w:rsidRPr="009B0FD6">
              <w:rPr>
                <w:sz w:val="20"/>
                <w:szCs w:val="20"/>
              </w:rPr>
              <w:t>Verify that the session id is changed upon re-authentication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3C697D3" w14:textId="77777777" w:rsidR="00A33B21" w:rsidRPr="009B0FD6" w:rsidRDefault="00A33B21" w:rsidP="00D1073F">
            <w:pPr>
              <w:spacing w:before="0" w:line="240" w:lineRule="auto"/>
              <w:jc w:val="center"/>
            </w:pPr>
            <w:r w:rsidRPr="009B0FD6">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4BB1958"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8C83ECD" w14:textId="77777777" w:rsidR="00A33B21" w:rsidRPr="009B0FD6" w:rsidRDefault="00A33B21" w:rsidP="00D1073F">
            <w:pPr>
              <w:spacing w:before="0" w:line="240" w:lineRule="auto"/>
            </w:pPr>
            <w:r w:rsidRPr="009B0FD6">
              <w:rPr>
                <w:sz w:val="20"/>
                <w:szCs w:val="20"/>
              </w:rPr>
              <w:t>Rolled into 3.7</w:t>
            </w:r>
          </w:p>
        </w:tc>
      </w:tr>
      <w:tr w:rsidR="00A33B21" w:rsidRPr="009B0FD6" w14:paraId="4BAB83DC"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09CEF75" w14:textId="77777777" w:rsidR="00A33B21" w:rsidRPr="009B0FD6" w:rsidRDefault="00A33B21" w:rsidP="00D1073F">
            <w:pPr>
              <w:spacing w:before="0" w:after="100" w:line="196" w:lineRule="auto"/>
              <w:jc w:val="center"/>
            </w:pPr>
            <w:r w:rsidRPr="009B0FD6">
              <w:rPr>
                <w:b/>
                <w:color w:val="FFFFFF"/>
                <w:sz w:val="20"/>
                <w:szCs w:val="20"/>
                <w:shd w:val="clear" w:color="auto" w:fill="A5A5A5"/>
              </w:rPr>
              <w:t>3.9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9B2802" w14:textId="77777777" w:rsidR="00A33B21" w:rsidRPr="009B0FD6" w:rsidRDefault="00A33B21" w:rsidP="00D1073F">
            <w:pPr>
              <w:spacing w:before="0" w:line="240" w:lineRule="auto"/>
            </w:pPr>
            <w:r w:rsidRPr="009B0FD6">
              <w:rPr>
                <w:sz w:val="20"/>
                <w:szCs w:val="20"/>
              </w:rPr>
              <w:t>Verify that the session id is changed or cleared on logout</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E5A99A9" w14:textId="77777777" w:rsidR="00A33B21" w:rsidRPr="009B0FD6" w:rsidRDefault="00A33B21" w:rsidP="00D1073F">
            <w:pPr>
              <w:spacing w:before="0" w:line="240" w:lineRule="auto"/>
              <w:jc w:val="center"/>
            </w:pPr>
            <w:r w:rsidRPr="009B0FD6">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4C5C66F"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25A423A" w14:textId="77777777" w:rsidR="00A33B21" w:rsidRPr="009B0FD6" w:rsidRDefault="00A33B21" w:rsidP="00D1073F">
            <w:pPr>
              <w:spacing w:before="0" w:line="240" w:lineRule="auto"/>
            </w:pPr>
            <w:r w:rsidRPr="009B0FD6">
              <w:rPr>
                <w:sz w:val="20"/>
                <w:szCs w:val="20"/>
              </w:rPr>
              <w:t>Rolled into 3.7</w:t>
            </w:r>
          </w:p>
        </w:tc>
      </w:tr>
      <w:tr w:rsidR="00A33B21" w:rsidRPr="009B0FD6" w14:paraId="697AD0D6"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DEE7221" w14:textId="77777777" w:rsidR="00A33B21" w:rsidRPr="009B0FD6" w:rsidRDefault="00A33B21" w:rsidP="00D1073F">
            <w:pPr>
              <w:spacing w:before="0" w:after="100" w:line="196" w:lineRule="auto"/>
              <w:jc w:val="center"/>
            </w:pPr>
            <w:r w:rsidRPr="009B0FD6">
              <w:rPr>
                <w:b/>
                <w:color w:val="FFFFFF"/>
                <w:sz w:val="20"/>
                <w:szCs w:val="20"/>
                <w:shd w:val="clear" w:color="auto" w:fill="A5A5A5"/>
              </w:rPr>
              <w:t>3.13</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9D2259" w14:textId="77777777" w:rsidR="00A33B21" w:rsidRPr="009B0FD6" w:rsidRDefault="00A33B21" w:rsidP="00D1073F">
            <w:pPr>
              <w:spacing w:before="0" w:line="240" w:lineRule="auto"/>
            </w:pPr>
            <w:r w:rsidRPr="009B0FD6">
              <w:rPr>
                <w:sz w:val="20"/>
                <w:szCs w:val="20"/>
              </w:rPr>
              <w:t xml:space="preserve">Verify that all code implementing or using session management controls is not affected </w:t>
            </w:r>
            <w:r w:rsidRPr="009B0FD6">
              <w:rPr>
                <w:sz w:val="20"/>
                <w:szCs w:val="20"/>
              </w:rPr>
              <w:lastRenderedPageBreak/>
              <w:t>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A3B7951" w14:textId="77777777" w:rsidR="00A33B21" w:rsidRPr="009B0FD6" w:rsidRDefault="00A33B21" w:rsidP="00D1073F">
            <w:pPr>
              <w:spacing w:before="0" w:line="240" w:lineRule="auto"/>
              <w:jc w:val="center"/>
            </w:pPr>
            <w:r w:rsidRPr="009B0FD6">
              <w:rPr>
                <w:sz w:val="20"/>
                <w:szCs w:val="20"/>
              </w:rPr>
              <w:lastRenderedPageBreak/>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6A9C8C0"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A877405" w14:textId="77777777" w:rsidR="00A33B21" w:rsidRPr="009B0FD6" w:rsidRDefault="00A33B21" w:rsidP="00D1073F">
            <w:pPr>
              <w:spacing w:before="0" w:line="240" w:lineRule="auto"/>
            </w:pPr>
            <w:r w:rsidRPr="009B0FD6">
              <w:rPr>
                <w:sz w:val="20"/>
                <w:szCs w:val="20"/>
              </w:rPr>
              <w:t>Moved to V13 - Malicious code</w:t>
            </w:r>
          </w:p>
        </w:tc>
      </w:tr>
      <w:tr w:rsidR="00A33B21" w:rsidRPr="009B0FD6" w14:paraId="2FF0353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7AA8699" w14:textId="77777777" w:rsidR="00A33B21" w:rsidRPr="009B0FD6" w:rsidRDefault="00A33B21" w:rsidP="00D1073F">
            <w:pPr>
              <w:spacing w:before="0" w:after="100" w:line="196" w:lineRule="auto"/>
              <w:jc w:val="center"/>
            </w:pPr>
            <w:r w:rsidRPr="009B0FD6">
              <w:rPr>
                <w:b/>
                <w:color w:val="FFFFFF"/>
                <w:sz w:val="20"/>
                <w:szCs w:val="20"/>
                <w:shd w:val="clear" w:color="auto" w:fill="A5A5A5"/>
              </w:rPr>
              <w:lastRenderedPageBreak/>
              <w:t>3.14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3FA61CA" w14:textId="77777777" w:rsidR="00A33B21" w:rsidRPr="009B0FD6" w:rsidRDefault="00A33B21" w:rsidP="00D1073F">
            <w:pPr>
              <w:spacing w:before="0" w:after="100" w:line="196" w:lineRule="auto"/>
            </w:pPr>
            <w:r w:rsidRPr="009B0FD6">
              <w:rPr>
                <w:sz w:val="20"/>
                <w:szCs w:val="20"/>
              </w:rPr>
              <w:t xml:space="preserve">Verify that authenticated session tokens using cookies are protected by the use of "HttpOnly". </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78663CA" w14:textId="77777777" w:rsidR="00A33B21" w:rsidRPr="009B0FD6" w:rsidRDefault="00A33B21" w:rsidP="00D1073F">
            <w:pPr>
              <w:spacing w:before="0" w:line="240" w:lineRule="auto"/>
              <w:jc w:val="center"/>
            </w:pPr>
            <w:r w:rsidRPr="009B0FD6">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9AF1B52"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DB7D196" w14:textId="77777777" w:rsidR="00A33B21" w:rsidRPr="009B0FD6" w:rsidRDefault="00A33B21" w:rsidP="00D1073F">
            <w:pPr>
              <w:spacing w:before="0" w:line="240" w:lineRule="auto"/>
            </w:pPr>
            <w:r w:rsidRPr="009B0FD6">
              <w:rPr>
                <w:sz w:val="20"/>
                <w:szCs w:val="20"/>
              </w:rPr>
              <w:t>Moved into 3.13</w:t>
            </w:r>
          </w:p>
        </w:tc>
      </w:tr>
      <w:tr w:rsidR="00A33B21" w:rsidRPr="009B0FD6" w14:paraId="35F2B44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D358081" w14:textId="77777777" w:rsidR="00A33B21" w:rsidRPr="009B0FD6" w:rsidRDefault="00A33B21" w:rsidP="00D1073F">
            <w:pPr>
              <w:spacing w:before="0" w:after="100" w:line="196" w:lineRule="auto"/>
              <w:jc w:val="center"/>
            </w:pPr>
            <w:r w:rsidRPr="009B0FD6">
              <w:rPr>
                <w:b/>
                <w:color w:val="FFFFFF"/>
                <w:sz w:val="20"/>
                <w:szCs w:val="20"/>
                <w:shd w:val="clear" w:color="auto" w:fill="A5A5A5"/>
              </w:rPr>
              <w:t>3.15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88F9752" w14:textId="77777777" w:rsidR="00A33B21" w:rsidRPr="009B0FD6" w:rsidRDefault="00A33B21" w:rsidP="00D1073F">
            <w:pPr>
              <w:spacing w:before="0" w:after="100" w:line="196" w:lineRule="auto"/>
            </w:pPr>
            <w:r w:rsidRPr="009B0FD6">
              <w:rPr>
                <w:sz w:val="20"/>
                <w:szCs w:val="20"/>
              </w:rPr>
              <w:t xml:space="preserve">Verify that authenticated session tokens using cookies are protected with the "secure" attribute. </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7AD296A" w14:textId="77777777" w:rsidR="00A33B21" w:rsidRPr="009B0FD6" w:rsidRDefault="00A33B21" w:rsidP="00D1073F">
            <w:pPr>
              <w:spacing w:before="0" w:line="240" w:lineRule="auto"/>
              <w:jc w:val="center"/>
            </w:pPr>
            <w:r w:rsidRPr="009B0FD6">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91A8E78"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AD84598" w14:textId="77777777" w:rsidR="00A33B21" w:rsidRPr="009B0FD6" w:rsidRDefault="00A33B21" w:rsidP="00D1073F">
            <w:pPr>
              <w:spacing w:before="0" w:line="240" w:lineRule="auto"/>
            </w:pPr>
            <w:r w:rsidRPr="009B0FD6">
              <w:rPr>
                <w:sz w:val="20"/>
                <w:szCs w:val="20"/>
              </w:rPr>
              <w:t>Moved into 3.13</w:t>
            </w:r>
          </w:p>
        </w:tc>
      </w:tr>
      <w:tr w:rsidR="00A33B21" w:rsidRPr="009B0FD6" w14:paraId="5FF8F42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AFBF73E" w14:textId="77777777" w:rsidR="00A33B21" w:rsidRPr="009B0FD6" w:rsidRDefault="00A33B21" w:rsidP="00D1073F">
            <w:pPr>
              <w:spacing w:before="0" w:after="100" w:line="196" w:lineRule="auto"/>
              <w:jc w:val="center"/>
            </w:pPr>
            <w:r w:rsidRPr="009B0FD6">
              <w:rPr>
                <w:b/>
                <w:color w:val="FFFFFF"/>
                <w:sz w:val="20"/>
                <w:szCs w:val="20"/>
                <w:shd w:val="clear" w:color="auto" w:fill="A5A5A5"/>
              </w:rPr>
              <w:t>4.2</w:t>
            </w:r>
          </w:p>
        </w:tc>
        <w:tc>
          <w:tcPr>
            <w:tcW w:w="3757" w:type="dxa"/>
            <w:gridSpan w:val="2"/>
            <w:shd w:val="clear" w:color="auto" w:fill="FCFCFC"/>
            <w:tcMar>
              <w:top w:w="120" w:type="dxa"/>
              <w:left w:w="100" w:type="dxa"/>
              <w:bottom w:w="120" w:type="dxa"/>
              <w:right w:w="100" w:type="dxa"/>
            </w:tcMar>
          </w:tcPr>
          <w:p w14:paraId="6F48D65E" w14:textId="77777777" w:rsidR="00A33B21" w:rsidRPr="009B0FD6" w:rsidRDefault="00A33B21" w:rsidP="00D1073F">
            <w:pPr>
              <w:spacing w:before="0" w:line="240" w:lineRule="auto"/>
            </w:pPr>
            <w:r w:rsidRPr="009B0FD6">
              <w:rPr>
                <w:sz w:val="20"/>
                <w:szCs w:val="20"/>
              </w:rPr>
              <w:t>Verify that users can only access secured URLs for which they possess specific authorization.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854D3FA" w14:textId="77777777" w:rsidR="00A33B21" w:rsidRPr="009B0FD6" w:rsidRDefault="00A33B21" w:rsidP="00D1073F">
            <w:pPr>
              <w:spacing w:before="0" w:line="240" w:lineRule="auto"/>
              <w:jc w:val="center"/>
            </w:pPr>
            <w:r w:rsidRPr="009B0FD6">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954F32A"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B0167D3" w14:textId="77777777" w:rsidR="00A33B21" w:rsidRPr="009B0FD6" w:rsidRDefault="00A33B21" w:rsidP="00D1073F">
            <w:pPr>
              <w:spacing w:before="0" w:line="240" w:lineRule="auto"/>
            </w:pPr>
            <w:r w:rsidRPr="009B0FD6">
              <w:rPr>
                <w:sz w:val="20"/>
                <w:szCs w:val="20"/>
              </w:rPr>
              <w:t>Rolled into 4.1</w:t>
            </w:r>
          </w:p>
        </w:tc>
      </w:tr>
      <w:tr w:rsidR="00A33B21" w:rsidRPr="009B0FD6" w14:paraId="1BBE51C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CBA4DBC" w14:textId="77777777" w:rsidR="00A33B21" w:rsidRPr="009B0FD6" w:rsidRDefault="00A33B21" w:rsidP="00D1073F">
            <w:pPr>
              <w:spacing w:before="0" w:after="100" w:line="196" w:lineRule="auto"/>
              <w:jc w:val="center"/>
            </w:pPr>
            <w:r w:rsidRPr="009B0FD6">
              <w:rPr>
                <w:b/>
                <w:color w:val="FFFFFF"/>
                <w:sz w:val="20"/>
                <w:szCs w:val="20"/>
                <w:shd w:val="clear" w:color="auto" w:fill="A5A5A5"/>
              </w:rPr>
              <w:t>4.3</w:t>
            </w:r>
          </w:p>
        </w:tc>
        <w:tc>
          <w:tcPr>
            <w:tcW w:w="3757" w:type="dxa"/>
            <w:gridSpan w:val="2"/>
            <w:shd w:val="clear" w:color="auto" w:fill="FCFCFC"/>
            <w:tcMar>
              <w:top w:w="120" w:type="dxa"/>
              <w:left w:w="100" w:type="dxa"/>
              <w:bottom w:w="120" w:type="dxa"/>
              <w:right w:w="100" w:type="dxa"/>
            </w:tcMar>
          </w:tcPr>
          <w:p w14:paraId="42450488" w14:textId="77777777" w:rsidR="00A33B21" w:rsidRPr="009B0FD6" w:rsidRDefault="00A33B21" w:rsidP="00D1073F">
            <w:pPr>
              <w:spacing w:before="0" w:line="240" w:lineRule="auto"/>
            </w:pPr>
            <w:r w:rsidRPr="009B0FD6">
              <w:rPr>
                <w:sz w:val="20"/>
                <w:szCs w:val="20"/>
              </w:rPr>
              <w:t>Verify that users can only access secured data files for which they possess specific authorization.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CCBAA26" w14:textId="77777777" w:rsidR="00A33B21" w:rsidRPr="009B0FD6" w:rsidRDefault="00A33B21" w:rsidP="00D1073F">
            <w:pPr>
              <w:spacing w:before="0" w:line="240" w:lineRule="auto"/>
              <w:jc w:val="center"/>
            </w:pPr>
            <w:r w:rsidRPr="009B0FD6">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C4B5E5A"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26F87EC" w14:textId="77777777" w:rsidR="00A33B21" w:rsidRPr="009B0FD6" w:rsidRDefault="00A33B21" w:rsidP="00D1073F">
            <w:pPr>
              <w:spacing w:before="0" w:line="240" w:lineRule="auto"/>
            </w:pPr>
            <w:r w:rsidRPr="009B0FD6">
              <w:rPr>
                <w:sz w:val="20"/>
                <w:szCs w:val="20"/>
              </w:rPr>
              <w:t>Rolled into 4.1</w:t>
            </w:r>
          </w:p>
        </w:tc>
      </w:tr>
      <w:tr w:rsidR="00A33B21" w:rsidRPr="009B0FD6" w14:paraId="4B525808"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F5458D2" w14:textId="77777777" w:rsidR="00A33B21" w:rsidRPr="009B0FD6" w:rsidRDefault="00A33B21" w:rsidP="00D1073F">
            <w:pPr>
              <w:spacing w:before="0" w:after="100" w:line="196" w:lineRule="auto"/>
              <w:jc w:val="center"/>
            </w:pPr>
            <w:r w:rsidRPr="009B0FD6">
              <w:rPr>
                <w:b/>
                <w:color w:val="FFFFFF"/>
                <w:sz w:val="20"/>
                <w:szCs w:val="20"/>
                <w:shd w:val="clear" w:color="auto" w:fill="A5A5A5"/>
              </w:rPr>
              <w:t>4.13</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1E05119" w14:textId="77777777" w:rsidR="00A33B21" w:rsidRPr="009B0FD6" w:rsidRDefault="00A33B21" w:rsidP="00D1073F">
            <w:pPr>
              <w:spacing w:before="0" w:line="240" w:lineRule="auto"/>
            </w:pPr>
            <w:r w:rsidRPr="009B0FD6">
              <w:rPr>
                <w:sz w:val="20"/>
                <w:szCs w:val="20"/>
              </w:rPr>
              <w:t>Verify that limitations on input and access imposed by the business on the application (such as daily transaction limits or sequencing of tasks) cannot be bypassed.</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593F9A1"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8DC959D"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164991A" w14:textId="77777777" w:rsidR="00A33B21" w:rsidRPr="009B0FD6" w:rsidRDefault="00A33B21" w:rsidP="00D1073F">
            <w:pPr>
              <w:spacing w:before="0" w:line="240" w:lineRule="auto"/>
            </w:pPr>
            <w:r w:rsidRPr="009B0FD6">
              <w:rPr>
                <w:sz w:val="20"/>
                <w:szCs w:val="20"/>
              </w:rPr>
              <w:t>Moved to V15 Business Logic</w:t>
            </w:r>
          </w:p>
        </w:tc>
      </w:tr>
      <w:tr w:rsidR="00A33B21" w:rsidRPr="009B0FD6" w14:paraId="6B531B18"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107FFBA" w14:textId="77777777" w:rsidR="00A33B21" w:rsidRPr="009B0FD6" w:rsidRDefault="00A33B21" w:rsidP="00D1073F">
            <w:pPr>
              <w:spacing w:before="0" w:after="100" w:line="196" w:lineRule="auto"/>
              <w:jc w:val="center"/>
            </w:pPr>
            <w:r w:rsidRPr="009B0FD6">
              <w:rPr>
                <w:b/>
                <w:color w:val="FFFFFF"/>
                <w:sz w:val="20"/>
                <w:szCs w:val="20"/>
                <w:shd w:val="clear" w:color="auto" w:fill="A5A5A5"/>
              </w:rPr>
              <w:t>4.15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AEA4DBA" w14:textId="77777777" w:rsidR="00A33B21" w:rsidRPr="009B0FD6" w:rsidRDefault="00A33B21" w:rsidP="00D1073F">
            <w:pPr>
              <w:spacing w:before="0" w:line="240" w:lineRule="auto"/>
            </w:pPr>
            <w:r w:rsidRPr="009B0FD6">
              <w:rPr>
                <w:sz w:val="20"/>
                <w:szCs w:val="20"/>
              </w:rPr>
              <w:t>Verify that all code implementing or using access controls is not affected 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9B4932A"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7E8DC0"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510A9EA" w14:textId="77777777" w:rsidR="00A33B21" w:rsidRPr="009B0FD6" w:rsidRDefault="00A33B21" w:rsidP="00D1073F">
            <w:pPr>
              <w:spacing w:before="0" w:line="240" w:lineRule="auto"/>
            </w:pPr>
            <w:r w:rsidRPr="009B0FD6">
              <w:rPr>
                <w:sz w:val="20"/>
                <w:szCs w:val="20"/>
              </w:rPr>
              <w:t>Moved to V13 Malicious Controls</w:t>
            </w:r>
          </w:p>
        </w:tc>
      </w:tr>
      <w:tr w:rsidR="00A33B21" w:rsidRPr="009B0FD6" w14:paraId="57167661"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E43648C"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5.2</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A754061" w14:textId="77777777" w:rsidR="00A33B21" w:rsidRPr="009B0FD6" w:rsidRDefault="00A33B21" w:rsidP="00D1073F">
            <w:pPr>
              <w:spacing w:before="0" w:line="240" w:lineRule="auto"/>
            </w:pPr>
            <w:r w:rsidRPr="009B0FD6">
              <w:rPr>
                <w:sz w:val="20"/>
                <w:szCs w:val="20"/>
              </w:rPr>
              <w:t>Verify that a positive validation pattern is defined and applied to all input</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F3383E8"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6583DBD"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2454937" w14:textId="77777777" w:rsidR="00A33B21" w:rsidRPr="009B0FD6" w:rsidRDefault="00A33B21" w:rsidP="00D1073F">
            <w:pPr>
              <w:spacing w:before="0" w:line="240" w:lineRule="auto"/>
            </w:pPr>
            <w:r w:rsidRPr="009B0FD6">
              <w:rPr>
                <w:sz w:val="20"/>
                <w:szCs w:val="20"/>
              </w:rPr>
              <w:t>Removed as too difficult to implement particularly for free form text inputs</w:t>
            </w:r>
          </w:p>
        </w:tc>
      </w:tr>
      <w:tr w:rsidR="00A33B21" w:rsidRPr="009B0FD6" w14:paraId="38F7E98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3C8584F"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7F085DA" w14:textId="77777777" w:rsidR="00A33B21" w:rsidRPr="009B0FD6" w:rsidRDefault="00A33B21" w:rsidP="00D1073F">
            <w:pPr>
              <w:spacing w:before="0" w:line="240" w:lineRule="auto"/>
            </w:pPr>
            <w:r w:rsidRPr="009B0FD6">
              <w:rPr>
                <w:sz w:val="20"/>
                <w:szCs w:val="20"/>
              </w:rPr>
              <w:t>Verify that a character set, such as UTF-8, is specified for all sources of input</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14BA3AF"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DD33FD9"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C45486A" w14:textId="77777777" w:rsidR="00A33B21" w:rsidRPr="009B0FD6" w:rsidRDefault="00A33B21" w:rsidP="00D1073F">
            <w:pPr>
              <w:spacing w:before="0" w:line="240" w:lineRule="auto"/>
            </w:pPr>
            <w:r w:rsidRPr="009B0FD6">
              <w:rPr>
                <w:sz w:val="20"/>
                <w:szCs w:val="20"/>
              </w:rPr>
              <w:t>Removed as too difficult to implement in most languages</w:t>
            </w:r>
          </w:p>
        </w:tc>
      </w:tr>
      <w:tr w:rsidR="00A33B21" w:rsidRPr="009B0FD6" w14:paraId="60656F98"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9C65315"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5.7</w:t>
            </w:r>
          </w:p>
        </w:tc>
        <w:tc>
          <w:tcPr>
            <w:tcW w:w="3757" w:type="dxa"/>
            <w:gridSpan w:val="2"/>
            <w:shd w:val="clear" w:color="auto" w:fill="FCFCFC"/>
            <w:tcMar>
              <w:top w:w="120" w:type="dxa"/>
              <w:left w:w="100" w:type="dxa"/>
              <w:bottom w:w="120" w:type="dxa"/>
              <w:right w:w="100" w:type="dxa"/>
            </w:tcMar>
          </w:tcPr>
          <w:p w14:paraId="686E1635" w14:textId="77777777" w:rsidR="00A33B21" w:rsidRPr="009B0FD6" w:rsidRDefault="00A33B21" w:rsidP="00D1073F">
            <w:pPr>
              <w:spacing w:before="0" w:line="240" w:lineRule="auto"/>
            </w:pPr>
            <w:r w:rsidRPr="009B0FD6">
              <w:rPr>
                <w:sz w:val="20"/>
                <w:szCs w:val="20"/>
              </w:rPr>
              <w:t>Verify that all input validation failures are logged.</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256D754"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88F96D2"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799BFF1" w14:textId="77777777" w:rsidR="00A33B21" w:rsidRPr="009B0FD6" w:rsidRDefault="00A33B21" w:rsidP="00D1073F">
            <w:pPr>
              <w:spacing w:before="0" w:line="240" w:lineRule="auto"/>
            </w:pPr>
            <w:r w:rsidRPr="009B0FD6">
              <w:rPr>
                <w:sz w:val="20"/>
                <w:szCs w:val="20"/>
              </w:rPr>
              <w:t>Removed as would create too many useless logs that would be ignored</w:t>
            </w:r>
          </w:p>
        </w:tc>
      </w:tr>
      <w:tr w:rsidR="00A33B21" w:rsidRPr="009B0FD6" w14:paraId="35DB0D8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E76FB8D"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5.8</w:t>
            </w:r>
          </w:p>
        </w:tc>
        <w:tc>
          <w:tcPr>
            <w:tcW w:w="3757" w:type="dxa"/>
            <w:gridSpan w:val="2"/>
            <w:shd w:val="clear" w:color="auto" w:fill="FCFCFC"/>
            <w:tcMar>
              <w:top w:w="120" w:type="dxa"/>
              <w:left w:w="100" w:type="dxa"/>
              <w:bottom w:w="120" w:type="dxa"/>
              <w:right w:w="100" w:type="dxa"/>
            </w:tcMar>
          </w:tcPr>
          <w:p w14:paraId="259D2831" w14:textId="77777777" w:rsidR="00A33B21" w:rsidRPr="009B0FD6" w:rsidRDefault="00A33B21" w:rsidP="00D1073F">
            <w:pPr>
              <w:spacing w:before="0" w:line="240" w:lineRule="auto"/>
            </w:pPr>
            <w:r w:rsidRPr="009B0FD6">
              <w:rPr>
                <w:sz w:val="20"/>
                <w:szCs w:val="20"/>
              </w:rPr>
              <w:t>Verify that all input data is canonicalized for all downstream decoders or interpreters prior to validation.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91B9CB8"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3580C2B"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3D7B8D7" w14:textId="77777777" w:rsidR="00A33B21" w:rsidRPr="009B0FD6" w:rsidRDefault="00A33B21" w:rsidP="00D1073F">
            <w:pPr>
              <w:spacing w:before="0" w:line="240" w:lineRule="auto"/>
            </w:pPr>
            <w:r w:rsidRPr="009B0FD6">
              <w:rPr>
                <w:sz w:val="20"/>
                <w:szCs w:val="20"/>
              </w:rPr>
              <w:t>Removed as Type 1 JSP technology specific and not an issue for most modern frameworks</w:t>
            </w:r>
          </w:p>
        </w:tc>
      </w:tr>
      <w:tr w:rsidR="00A33B21" w:rsidRPr="009B0FD6" w14:paraId="1F4F901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FA31D4F" w14:textId="77777777" w:rsidR="00A33B21" w:rsidRPr="009B0FD6" w:rsidRDefault="00A33B21" w:rsidP="00D1073F">
            <w:pPr>
              <w:spacing w:before="0" w:after="100" w:line="196" w:lineRule="auto"/>
              <w:jc w:val="center"/>
            </w:pPr>
            <w:r w:rsidRPr="009B0FD6">
              <w:rPr>
                <w:b/>
                <w:color w:val="FFFFFF"/>
                <w:sz w:val="20"/>
                <w:szCs w:val="20"/>
                <w:shd w:val="clear" w:color="auto" w:fill="A5A5A5"/>
              </w:rPr>
              <w:lastRenderedPageBreak/>
              <w:t>5.9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FA81FB1" w14:textId="77777777" w:rsidR="00A33B21" w:rsidRPr="009B0FD6" w:rsidRDefault="00A33B21" w:rsidP="00D1073F">
            <w:pPr>
              <w:spacing w:before="0" w:line="240" w:lineRule="auto"/>
            </w:pPr>
            <w:r w:rsidRPr="009B0FD6">
              <w:rPr>
                <w:sz w:val="20"/>
                <w:szCs w:val="20"/>
              </w:rPr>
              <w:t>Verify that all input validation controls are not affected 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D4816D"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675E7F2"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4501557" w14:textId="77777777" w:rsidR="00A33B21" w:rsidRPr="009B0FD6" w:rsidRDefault="00A33B21" w:rsidP="00D1073F">
            <w:pPr>
              <w:spacing w:before="0" w:line="240" w:lineRule="auto"/>
            </w:pPr>
            <w:r w:rsidRPr="009B0FD6">
              <w:rPr>
                <w:sz w:val="20"/>
                <w:szCs w:val="20"/>
              </w:rPr>
              <w:t>Moved to V13 Malicious controls</w:t>
            </w:r>
          </w:p>
        </w:tc>
      </w:tr>
      <w:tr w:rsidR="00A33B21" w:rsidRPr="009B0FD6" w14:paraId="7144593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A56670A"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5.14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FBBD16F" w14:textId="77777777" w:rsidR="00A33B21" w:rsidRPr="009B0FD6" w:rsidRDefault="00A33B21" w:rsidP="00D1073F">
            <w:pPr>
              <w:spacing w:before="0" w:line="240" w:lineRule="auto"/>
            </w:pPr>
            <w:r w:rsidRPr="009B0FD6">
              <w:rPr>
                <w:sz w:val="20"/>
                <w:szCs w:val="20"/>
              </w:rPr>
              <w:t>Verify that the runtime environment is not susceptible to XML Injections or that security controls prevents XML Injections</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35E7142" w14:textId="77777777" w:rsidR="00A33B21" w:rsidRPr="009B0FD6" w:rsidRDefault="00A33B21" w:rsidP="00D1073F">
            <w:pPr>
              <w:spacing w:before="0" w:line="240" w:lineRule="auto"/>
              <w:jc w:val="center"/>
            </w:pPr>
            <w:r w:rsidRPr="009B0FD6">
              <w:rPr>
                <w:sz w:val="20"/>
                <w:szCs w:val="20"/>
              </w:rPr>
              <w:t>Merged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92BB40A"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CA6ACEB" w14:textId="77777777" w:rsidR="00A33B21" w:rsidRPr="009B0FD6" w:rsidRDefault="00A33B21" w:rsidP="00D1073F">
            <w:pPr>
              <w:spacing w:before="0" w:line="240" w:lineRule="auto"/>
            </w:pPr>
            <w:r w:rsidRPr="009B0FD6">
              <w:rPr>
                <w:sz w:val="20"/>
                <w:szCs w:val="20"/>
              </w:rPr>
              <w:t>Merged with V5.13</w:t>
            </w:r>
          </w:p>
        </w:tc>
      </w:tr>
      <w:tr w:rsidR="00A33B21" w:rsidRPr="009B0FD6" w14:paraId="290DC754"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61F3C0A"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5.15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74F3A27" w14:textId="77777777" w:rsidR="00A33B21" w:rsidRPr="009B0FD6" w:rsidRDefault="00A33B21" w:rsidP="00D1073F">
            <w:pPr>
              <w:spacing w:before="0" w:line="240" w:lineRule="auto"/>
            </w:pPr>
            <w:r w:rsidRPr="009B0FD6">
              <w:rPr>
                <w:sz w:val="20"/>
                <w:szCs w:val="20"/>
              </w:rPr>
              <w:t>-- EMPTY REQUIREMENT --</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576C0F0" w14:textId="77777777" w:rsidR="00A33B21" w:rsidRPr="009B0FD6" w:rsidRDefault="00A33B21" w:rsidP="00D1073F">
            <w:pPr>
              <w:spacing w:before="0" w:line="240" w:lineRule="auto"/>
              <w:jc w:val="center"/>
            </w:pPr>
            <w:r w:rsidRPr="009B0FD6">
              <w:rPr>
                <w:sz w:val="20"/>
                <w:szCs w:val="20"/>
              </w:rPr>
              <w:t>Deleted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7D477B4"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D00F6EC" w14:textId="77777777" w:rsidR="00A33B21" w:rsidRPr="009B0FD6" w:rsidRDefault="00A33B21" w:rsidP="00D1073F">
            <w:pPr>
              <w:spacing w:before="0" w:line="240" w:lineRule="auto"/>
            </w:pPr>
            <w:r w:rsidRPr="009B0FD6">
              <w:rPr>
                <w:sz w:val="20"/>
                <w:szCs w:val="20"/>
              </w:rPr>
              <w:t>This requirement never existed</w:t>
            </w:r>
          </w:p>
        </w:tc>
      </w:tr>
      <w:tr w:rsidR="00A33B21" w:rsidRPr="009B0FD6" w14:paraId="1745BD1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0A4A448"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5.19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73F0B91" w14:textId="77777777" w:rsidR="00A33B21" w:rsidRPr="009B0FD6" w:rsidRDefault="00A33B21" w:rsidP="00D1073F">
            <w:pPr>
              <w:spacing w:before="0" w:line="240" w:lineRule="auto"/>
            </w:pPr>
            <w:r w:rsidRPr="009B0FD6">
              <w:rPr>
                <w:sz w:val="20"/>
                <w:szCs w:val="20"/>
              </w:rPr>
              <w:t>Verify that for each type of output encoding/escaping performed by the application, there is a single security control for that type of output for the intended destination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8AB6FFF" w14:textId="77777777" w:rsidR="00A33B21" w:rsidRPr="009B0FD6" w:rsidRDefault="00A33B21" w:rsidP="00D1073F">
            <w:pPr>
              <w:spacing w:before="0" w:line="240" w:lineRule="auto"/>
              <w:jc w:val="center"/>
            </w:pPr>
            <w:r w:rsidRPr="009B0FD6">
              <w:rPr>
                <w:sz w:val="20"/>
                <w:szCs w:val="20"/>
              </w:rPr>
              <w:t>Merged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3F47DEE"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58FC358" w14:textId="77777777" w:rsidR="00A33B21" w:rsidRPr="009B0FD6" w:rsidRDefault="00A33B21" w:rsidP="00D1073F">
            <w:pPr>
              <w:spacing w:before="0" w:line="240" w:lineRule="auto"/>
            </w:pPr>
            <w:r w:rsidRPr="009B0FD6">
              <w:rPr>
                <w:sz w:val="20"/>
                <w:szCs w:val="20"/>
              </w:rPr>
              <w:t xml:space="preserve">Genericized to include all security controls and moved to 1.10 </w:t>
            </w:r>
          </w:p>
        </w:tc>
      </w:tr>
      <w:tr w:rsidR="00A33B21" w:rsidRPr="009B0FD6" w14:paraId="10758CA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973148F" w14:textId="77777777" w:rsidR="00A33B21" w:rsidRPr="009B0FD6" w:rsidRDefault="00A33B21" w:rsidP="00D1073F">
            <w:pPr>
              <w:spacing w:before="0" w:after="100" w:line="196" w:lineRule="auto"/>
              <w:jc w:val="center"/>
            </w:pPr>
            <w:r w:rsidRPr="009B0FD6">
              <w:rPr>
                <w:b/>
                <w:color w:val="FFFFFF"/>
                <w:sz w:val="20"/>
                <w:szCs w:val="20"/>
                <w:shd w:val="clear" w:color="auto" w:fill="A5A5A5"/>
              </w:rPr>
              <w:t>7.1</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EE8948D" w14:textId="77777777" w:rsidR="00A33B21" w:rsidRPr="009B0FD6" w:rsidRDefault="00A33B21" w:rsidP="00D1073F">
            <w:pPr>
              <w:spacing w:before="0" w:line="240" w:lineRule="auto"/>
            </w:pPr>
            <w:r w:rsidRPr="009B0FD6">
              <w:rPr>
                <w:sz w:val="20"/>
                <w:szCs w:val="20"/>
              </w:rPr>
              <w:t>Verify that all cryptographic functions used to protect secrets from the application user are implemented server side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B97E6ED"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D82D5C2"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F4F4E24" w14:textId="77777777" w:rsidR="00A33B21" w:rsidRPr="009B0FD6" w:rsidRDefault="00A33B21" w:rsidP="00D1073F">
            <w:pPr>
              <w:spacing w:before="0" w:line="240" w:lineRule="auto"/>
            </w:pPr>
            <w:r w:rsidRPr="009B0FD6">
              <w:rPr>
                <w:sz w:val="20"/>
                <w:szCs w:val="20"/>
              </w:rPr>
              <w:t>Many modern responsive and mobile apps include this by design</w:t>
            </w:r>
          </w:p>
        </w:tc>
      </w:tr>
      <w:tr w:rsidR="00A33B21" w:rsidRPr="009B0FD6" w14:paraId="0F79F23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8A29B46" w14:textId="77777777" w:rsidR="00A33B21" w:rsidRPr="009B0FD6" w:rsidRDefault="00A33B21" w:rsidP="00D1073F">
            <w:pPr>
              <w:spacing w:before="0" w:after="100" w:line="196" w:lineRule="auto"/>
              <w:jc w:val="center"/>
            </w:pPr>
            <w:r w:rsidRPr="009B0FD6">
              <w:rPr>
                <w:b/>
                <w:color w:val="FFFFFF"/>
                <w:sz w:val="20"/>
                <w:szCs w:val="20"/>
                <w:shd w:val="clear" w:color="auto" w:fill="A5A5A5"/>
              </w:rPr>
              <w:t>7.3</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12B7869" w14:textId="77777777" w:rsidR="00A33B21" w:rsidRPr="009B0FD6" w:rsidRDefault="00A33B21" w:rsidP="00D1073F">
            <w:pPr>
              <w:spacing w:before="0" w:line="240" w:lineRule="auto"/>
            </w:pPr>
            <w:r w:rsidRPr="009B0FD6">
              <w:rPr>
                <w:sz w:val="20"/>
                <w:szCs w:val="20"/>
              </w:rPr>
              <w:t>Verify that access to any master secret(s) is protected from unauthorized access (A master secret is an application credential stored as plaintext on disk that is used to protect access to security configuration information).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BB745E2"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100E4F7"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A5CA6DB" w14:textId="77777777" w:rsidR="00A33B21" w:rsidRPr="009B0FD6" w:rsidRDefault="00A33B21" w:rsidP="00D1073F">
            <w:pPr>
              <w:spacing w:before="0" w:line="240" w:lineRule="auto"/>
            </w:pPr>
            <w:r w:rsidRPr="009B0FD6">
              <w:rPr>
                <w:sz w:val="20"/>
                <w:szCs w:val="20"/>
              </w:rPr>
              <w:t>Moved to V2.29</w:t>
            </w:r>
          </w:p>
        </w:tc>
      </w:tr>
      <w:tr w:rsidR="00A33B21" w:rsidRPr="009B0FD6" w14:paraId="7B95346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44D9C24" w14:textId="77777777" w:rsidR="00A33B21" w:rsidRPr="009B0FD6" w:rsidRDefault="00A33B21" w:rsidP="00D1073F">
            <w:pPr>
              <w:spacing w:before="0" w:after="100" w:line="196" w:lineRule="auto"/>
              <w:jc w:val="center"/>
            </w:pPr>
            <w:r w:rsidRPr="009B0FD6">
              <w:rPr>
                <w:b/>
                <w:color w:val="FFFFFF"/>
                <w:sz w:val="20"/>
                <w:szCs w:val="20"/>
                <w:shd w:val="clear" w:color="auto" w:fill="A5A5A5"/>
              </w:rPr>
              <w:t>7.4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06BF675" w14:textId="77777777" w:rsidR="00A33B21" w:rsidRPr="009B0FD6" w:rsidRDefault="00A33B21" w:rsidP="00D1073F">
            <w:pPr>
              <w:spacing w:before="0" w:line="240" w:lineRule="auto"/>
            </w:pPr>
            <w:r w:rsidRPr="009B0FD6">
              <w:rPr>
                <w:sz w:val="20"/>
                <w:szCs w:val="20"/>
              </w:rPr>
              <w:t>Verify that password hashes are salted when they are created</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8DAB721"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9B0318C"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769A96B" w14:textId="77777777" w:rsidR="00A33B21" w:rsidRPr="009B0FD6" w:rsidRDefault="00A33B21" w:rsidP="00D1073F">
            <w:pPr>
              <w:spacing w:before="0" w:line="240" w:lineRule="auto"/>
            </w:pPr>
            <w:r w:rsidRPr="009B0FD6">
              <w:rPr>
                <w:sz w:val="20"/>
                <w:szCs w:val="20"/>
              </w:rPr>
              <w:t>Moved to V2.13</w:t>
            </w:r>
          </w:p>
        </w:tc>
      </w:tr>
      <w:tr w:rsidR="00A33B21" w:rsidRPr="009B0FD6" w14:paraId="22DC14F4"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6074428" w14:textId="77777777" w:rsidR="00A33B21" w:rsidRPr="009B0FD6" w:rsidRDefault="00A33B21" w:rsidP="00D1073F">
            <w:pPr>
              <w:spacing w:before="0" w:after="100" w:line="196" w:lineRule="auto"/>
              <w:jc w:val="center"/>
            </w:pPr>
            <w:r w:rsidRPr="009B0FD6">
              <w:rPr>
                <w:b/>
                <w:color w:val="FFFFFF"/>
                <w:sz w:val="20"/>
                <w:szCs w:val="20"/>
                <w:shd w:val="clear" w:color="auto" w:fill="A5A5A5"/>
              </w:rPr>
              <w:t>7.5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FCE80FA" w14:textId="77777777" w:rsidR="00A33B21" w:rsidRPr="009B0FD6" w:rsidRDefault="00A33B21" w:rsidP="00D1073F">
            <w:pPr>
              <w:spacing w:before="0" w:line="240" w:lineRule="auto"/>
            </w:pPr>
            <w:r w:rsidRPr="009B0FD6">
              <w:rPr>
                <w:sz w:val="20"/>
                <w:szCs w:val="20"/>
              </w:rPr>
              <w:t>Verify that cryptographic module failures are logged</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036FDD8"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8B5073C"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3E35260" w14:textId="77777777" w:rsidR="00A33B21" w:rsidRPr="009B0FD6" w:rsidRDefault="00A33B21" w:rsidP="00D1073F">
            <w:pPr>
              <w:spacing w:before="0" w:line="240" w:lineRule="auto"/>
            </w:pPr>
            <w:r w:rsidRPr="009B0FD6">
              <w:rPr>
                <w:sz w:val="20"/>
                <w:szCs w:val="20"/>
              </w:rPr>
              <w:t>Creating unnecessary logs that are never reviewed is counterproductive</w:t>
            </w:r>
          </w:p>
        </w:tc>
      </w:tr>
      <w:tr w:rsidR="00A33B21" w:rsidRPr="009B0FD6" w14:paraId="06900D6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01C9394" w14:textId="77777777" w:rsidR="00A33B21" w:rsidRPr="009B0FD6" w:rsidRDefault="00A33B21" w:rsidP="00D1073F">
            <w:pPr>
              <w:spacing w:before="0" w:after="100" w:line="196" w:lineRule="auto"/>
              <w:jc w:val="center"/>
            </w:pPr>
            <w:r w:rsidRPr="009B0FD6">
              <w:rPr>
                <w:b/>
                <w:color w:val="FFFFFF"/>
                <w:sz w:val="20"/>
                <w:szCs w:val="20"/>
                <w:shd w:val="clear" w:color="auto" w:fill="A5A5A5"/>
              </w:rPr>
              <w:t>7.10</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35684C9" w14:textId="77777777" w:rsidR="00A33B21" w:rsidRPr="009B0FD6" w:rsidRDefault="00A33B21" w:rsidP="00D1073F">
            <w:pPr>
              <w:spacing w:before="0" w:line="240" w:lineRule="auto"/>
            </w:pPr>
            <w:r w:rsidRPr="009B0FD6">
              <w:rPr>
                <w:sz w:val="20"/>
                <w:szCs w:val="20"/>
              </w:rPr>
              <w:t>Verify that all code supporting or using a cryptographic module is not affected 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930DBC6"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26C2314"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98AA2AF" w14:textId="77777777" w:rsidR="00A33B21" w:rsidRPr="009B0FD6" w:rsidRDefault="00A33B21" w:rsidP="00D1073F">
            <w:pPr>
              <w:spacing w:before="0" w:line="240" w:lineRule="auto"/>
            </w:pPr>
            <w:r w:rsidRPr="009B0FD6">
              <w:rPr>
                <w:sz w:val="20"/>
                <w:szCs w:val="20"/>
              </w:rPr>
              <w:t>Moved to V13</w:t>
            </w:r>
          </w:p>
        </w:tc>
      </w:tr>
      <w:tr w:rsidR="00A33B21" w:rsidRPr="009B0FD6" w14:paraId="5C75D98D"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F5F35F5" w14:textId="77777777" w:rsidR="00A33B21" w:rsidRPr="009B0FD6" w:rsidRDefault="00A33B21" w:rsidP="00D1073F">
            <w:pPr>
              <w:spacing w:before="0" w:after="100" w:line="196" w:lineRule="auto"/>
              <w:jc w:val="center"/>
            </w:pPr>
            <w:r w:rsidRPr="009B0FD6">
              <w:rPr>
                <w:b/>
                <w:color w:val="FFFFFF"/>
                <w:sz w:val="20"/>
                <w:szCs w:val="20"/>
                <w:shd w:val="clear" w:color="auto" w:fill="A5A5A5"/>
              </w:rPr>
              <w:t>8.2</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2A5D669" w14:textId="77777777" w:rsidR="00A33B21" w:rsidRPr="009B0FD6" w:rsidRDefault="00A33B21" w:rsidP="00D1073F">
            <w:pPr>
              <w:spacing w:before="0" w:line="240" w:lineRule="auto"/>
            </w:pPr>
            <w:r w:rsidRPr="009B0FD6">
              <w:rPr>
                <w:sz w:val="20"/>
                <w:szCs w:val="20"/>
              </w:rPr>
              <w:t>Verify that all error handling is performed on trusted devices</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1F7541" w14:textId="77777777" w:rsidR="00A33B21" w:rsidRPr="009B0FD6" w:rsidRDefault="00A33B21" w:rsidP="00D1073F">
            <w:pPr>
              <w:spacing w:before="0" w:line="240" w:lineRule="auto"/>
              <w:jc w:val="center"/>
            </w:pP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4E202CC"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D923130" w14:textId="77777777" w:rsidR="00A33B21" w:rsidRPr="009B0FD6" w:rsidRDefault="00A33B21" w:rsidP="00D1073F">
            <w:pPr>
              <w:spacing w:before="0" w:line="240" w:lineRule="auto"/>
            </w:pPr>
            <w:r w:rsidRPr="009B0FD6">
              <w:rPr>
                <w:sz w:val="20"/>
                <w:szCs w:val="20"/>
              </w:rPr>
              <w:t>Deprecated</w:t>
            </w:r>
          </w:p>
        </w:tc>
      </w:tr>
      <w:tr w:rsidR="00A33B21" w:rsidRPr="009B0FD6" w14:paraId="13C4B618"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027CB44" w14:textId="77777777" w:rsidR="00A33B21" w:rsidRPr="009B0FD6" w:rsidRDefault="00A33B21" w:rsidP="00D1073F">
            <w:pPr>
              <w:spacing w:before="0" w:after="100" w:line="196" w:lineRule="auto"/>
              <w:jc w:val="center"/>
            </w:pPr>
            <w:r w:rsidRPr="009B0FD6">
              <w:rPr>
                <w:b/>
                <w:color w:val="FFFFFF"/>
                <w:sz w:val="20"/>
                <w:szCs w:val="20"/>
                <w:shd w:val="clear" w:color="auto" w:fill="A5A5A5"/>
              </w:rPr>
              <w:t>8.3</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1ADCFC4" w14:textId="77777777" w:rsidR="00A33B21" w:rsidRPr="009B0FD6" w:rsidRDefault="00A33B21" w:rsidP="00D1073F">
            <w:pPr>
              <w:spacing w:before="0" w:line="240" w:lineRule="auto"/>
            </w:pPr>
            <w:r w:rsidRPr="009B0FD6">
              <w:rPr>
                <w:sz w:val="20"/>
                <w:szCs w:val="20"/>
              </w:rPr>
              <w:t>Verify that all logging controls are implemented on the server.</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4084070"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B9CBEF0"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755DB23" w14:textId="77777777" w:rsidR="00A33B21" w:rsidRPr="009B0FD6" w:rsidRDefault="00A33B21" w:rsidP="00D1073F">
            <w:pPr>
              <w:spacing w:before="0" w:line="240" w:lineRule="auto"/>
            </w:pPr>
            <w:r w:rsidRPr="009B0FD6">
              <w:rPr>
                <w:sz w:val="20"/>
                <w:szCs w:val="20"/>
              </w:rPr>
              <w:t>Became a more generic architectural control V1.13</w:t>
            </w:r>
          </w:p>
        </w:tc>
      </w:tr>
      <w:tr w:rsidR="00A33B21" w:rsidRPr="009B0FD6" w14:paraId="5FF6B35A"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C8A6B2A" w14:textId="77777777" w:rsidR="00A33B21" w:rsidRPr="009B0FD6" w:rsidRDefault="00A33B21" w:rsidP="00D1073F">
            <w:pPr>
              <w:spacing w:before="0" w:after="100" w:line="196" w:lineRule="auto"/>
              <w:jc w:val="center"/>
            </w:pPr>
            <w:r w:rsidRPr="009B0FD6">
              <w:rPr>
                <w:b/>
                <w:color w:val="FFFFFF"/>
                <w:sz w:val="20"/>
                <w:szCs w:val="20"/>
                <w:shd w:val="clear" w:color="auto" w:fill="A5A5A5"/>
              </w:rPr>
              <w:lastRenderedPageBreak/>
              <w:t>8.9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53E3027" w14:textId="77777777" w:rsidR="00A33B21" w:rsidRPr="009B0FD6" w:rsidRDefault="00A33B21" w:rsidP="00D1073F">
            <w:pPr>
              <w:spacing w:before="0" w:line="240" w:lineRule="auto"/>
            </w:pPr>
            <w:r w:rsidRPr="009B0FD6">
              <w:rPr>
                <w:sz w:val="20"/>
                <w:szCs w:val="20"/>
              </w:rPr>
              <w:t>Verify that there is a single application-level logging implementation that is used by the software.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DCA38CA"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1F15115"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1C07934" w14:textId="77777777" w:rsidR="00A33B21" w:rsidRPr="009B0FD6" w:rsidRDefault="00A33B21" w:rsidP="00D1073F">
            <w:pPr>
              <w:spacing w:before="0" w:line="240" w:lineRule="auto"/>
            </w:pPr>
            <w:r w:rsidRPr="009B0FD6">
              <w:rPr>
                <w:sz w:val="20"/>
                <w:szCs w:val="20"/>
              </w:rPr>
              <w:t>Became a more generic architectural control V1.13</w:t>
            </w:r>
          </w:p>
        </w:tc>
      </w:tr>
      <w:tr w:rsidR="00A33B21" w:rsidRPr="009B0FD6" w14:paraId="37AFB05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64B8061" w14:textId="77777777" w:rsidR="00A33B21" w:rsidRPr="009B0FD6" w:rsidRDefault="00A33B21" w:rsidP="00D1073F">
            <w:pPr>
              <w:spacing w:before="0" w:after="100" w:line="196" w:lineRule="auto"/>
              <w:jc w:val="center"/>
            </w:pPr>
            <w:r w:rsidRPr="009B0FD6">
              <w:rPr>
                <w:b/>
                <w:color w:val="FFFFFF"/>
                <w:sz w:val="20"/>
                <w:szCs w:val="20"/>
                <w:shd w:val="clear" w:color="auto" w:fill="A5A5A5"/>
              </w:rPr>
              <w:t>8.11</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988C64D" w14:textId="77777777" w:rsidR="00A33B21" w:rsidRPr="009B0FD6" w:rsidRDefault="00A33B21" w:rsidP="00D1073F">
            <w:pPr>
              <w:spacing w:before="0" w:line="240" w:lineRule="auto"/>
            </w:pPr>
            <w:r w:rsidRPr="009B0FD6">
              <w:rPr>
                <w:sz w:val="20"/>
                <w:szCs w:val="20"/>
              </w:rPr>
              <w:t>Verify that a log analysis tool is available which allows the analyst to search for log events based on combinations of search criteria across all fields in the log record format supported by this system.</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F2C7999"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841C590"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E44FD20" w14:textId="77777777" w:rsidR="00A33B21" w:rsidRPr="009B0FD6" w:rsidRDefault="00A33B21" w:rsidP="00D1073F">
            <w:pPr>
              <w:spacing w:before="0" w:line="240" w:lineRule="auto"/>
            </w:pPr>
            <w:r w:rsidRPr="009B0FD6">
              <w:rPr>
                <w:sz w:val="20"/>
                <w:szCs w:val="20"/>
              </w:rPr>
              <w:t>Removed as not required for secure software</w:t>
            </w:r>
          </w:p>
        </w:tc>
      </w:tr>
      <w:tr w:rsidR="00A33B21" w:rsidRPr="009B0FD6" w14:paraId="1EDB947B"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A0C8285" w14:textId="77777777" w:rsidR="00A33B21" w:rsidRPr="009B0FD6" w:rsidRDefault="00A33B21" w:rsidP="00D1073F">
            <w:pPr>
              <w:spacing w:before="0" w:after="100" w:line="196" w:lineRule="auto"/>
              <w:jc w:val="center"/>
            </w:pPr>
            <w:r w:rsidRPr="009B0FD6">
              <w:rPr>
                <w:b/>
                <w:color w:val="FFFFFF"/>
                <w:sz w:val="20"/>
                <w:szCs w:val="20"/>
                <w:shd w:val="clear" w:color="auto" w:fill="A5A5A5"/>
              </w:rPr>
              <w:t>8.12</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CF819C1" w14:textId="1C3E85E9" w:rsidR="00A33B21" w:rsidRPr="009B0FD6" w:rsidRDefault="00A33B21" w:rsidP="000B1B33">
            <w:pPr>
              <w:spacing w:before="0" w:line="240" w:lineRule="auto"/>
            </w:pPr>
            <w:r w:rsidRPr="009B0FD6">
              <w:rPr>
                <w:sz w:val="20"/>
                <w:szCs w:val="20"/>
              </w:rPr>
              <w:t xml:space="preserve">Verify that all code implementing or using error handling and logging controls is not affected by </w:t>
            </w:r>
            <w:r w:rsidR="000B1B33" w:rsidRPr="009B0FD6">
              <w:rPr>
                <w:sz w:val="20"/>
                <w:szCs w:val="20"/>
              </w:rPr>
              <w:t>any m</w:t>
            </w:r>
            <w:r w:rsidRPr="009B0FD6">
              <w:rPr>
                <w:sz w:val="20"/>
                <w:szCs w:val="20"/>
              </w:rPr>
              <w:t>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010177"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2A211EA" w14:textId="77777777" w:rsidR="00A33B21" w:rsidRPr="009B0FD6" w:rsidRDefault="00A33B21" w:rsidP="00D1073F">
            <w:pPr>
              <w:spacing w:before="0" w:line="240" w:lineRule="auto"/>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E961620" w14:textId="77777777" w:rsidR="00A33B21" w:rsidRPr="009B0FD6" w:rsidRDefault="00A33B21" w:rsidP="00D1073F">
            <w:pPr>
              <w:spacing w:before="0" w:line="240" w:lineRule="auto"/>
            </w:pPr>
            <w:r w:rsidRPr="009B0FD6">
              <w:rPr>
                <w:sz w:val="20"/>
                <w:szCs w:val="20"/>
              </w:rPr>
              <w:t>Moved to V13 Malicious Controls</w:t>
            </w:r>
          </w:p>
        </w:tc>
      </w:tr>
      <w:tr w:rsidR="00A33B21" w:rsidRPr="009B0FD6" w14:paraId="3CB38FFA"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8DBF7C4" w14:textId="77777777" w:rsidR="00A33B21" w:rsidRPr="009B0FD6" w:rsidRDefault="00A33B21" w:rsidP="00D1073F">
            <w:pPr>
              <w:spacing w:before="0" w:after="100" w:line="196" w:lineRule="auto"/>
              <w:jc w:val="center"/>
            </w:pPr>
            <w:r w:rsidRPr="009B0FD6">
              <w:rPr>
                <w:b/>
                <w:color w:val="FFFFFF"/>
                <w:sz w:val="20"/>
                <w:szCs w:val="20"/>
                <w:shd w:val="clear" w:color="auto" w:fill="A5A5A5"/>
              </w:rPr>
              <w:t>8.15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9BD062C" w14:textId="77777777" w:rsidR="00A33B21" w:rsidRPr="009B0FD6" w:rsidRDefault="00A33B21" w:rsidP="00D1073F">
            <w:pPr>
              <w:spacing w:before="0" w:line="240" w:lineRule="auto"/>
            </w:pPr>
            <w:r w:rsidRPr="009B0FD6">
              <w:rPr>
                <w:sz w:val="20"/>
                <w:szCs w:val="20"/>
              </w:rPr>
              <w:t>Verify that logging is performed before executing the transaction. If logging was unsuccessful (e.g. disk full, insufficient permissions) the application fails safe. This is for when integrity and non-repudiation are a must.</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3A2BC5F"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21620D" w14:textId="77777777" w:rsidR="00A33B21" w:rsidRPr="009B0FD6" w:rsidRDefault="00A33B21" w:rsidP="00D1073F">
            <w:pPr>
              <w:spacing w:before="0" w:line="240" w:lineRule="auto"/>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CBB68E2" w14:textId="77777777" w:rsidR="00A33B21" w:rsidRPr="009B0FD6" w:rsidRDefault="00A33B21" w:rsidP="00D1073F">
            <w:pPr>
              <w:spacing w:before="0" w:line="240" w:lineRule="auto"/>
            </w:pPr>
            <w:r w:rsidRPr="009B0FD6">
              <w:rPr>
                <w:sz w:val="20"/>
                <w:szCs w:val="20"/>
              </w:rPr>
              <w:t>Removed as too detailed a control that would only be applicable to small percentage of all apps</w:t>
            </w:r>
          </w:p>
        </w:tc>
      </w:tr>
      <w:tr w:rsidR="00A33B21" w:rsidRPr="009B0FD6" w14:paraId="21423AB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FA7369F" w14:textId="77777777" w:rsidR="00A33B21" w:rsidRPr="009B0FD6" w:rsidRDefault="00A33B21" w:rsidP="00D1073F">
            <w:pPr>
              <w:spacing w:before="0" w:after="100" w:line="196" w:lineRule="auto"/>
              <w:jc w:val="center"/>
            </w:pPr>
            <w:r w:rsidRPr="009B0FD6">
              <w:rPr>
                <w:b/>
                <w:color w:val="FFFFFF"/>
                <w:sz w:val="20"/>
                <w:szCs w:val="20"/>
                <w:shd w:val="clear" w:color="auto" w:fill="A5A5A5"/>
              </w:rPr>
              <w:t>10.2</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CE75291" w14:textId="77777777" w:rsidR="00A33B21" w:rsidRPr="009B0FD6" w:rsidRDefault="00A33B21" w:rsidP="00D1073F">
            <w:pPr>
              <w:spacing w:before="0" w:line="240" w:lineRule="auto"/>
            </w:pPr>
            <w:r w:rsidRPr="009B0FD6">
              <w:rPr>
                <w:sz w:val="20"/>
                <w:szCs w:val="20"/>
              </w:rPr>
              <w:t>Verify that failed TLS connections do not fall back to an insecure HTTP connection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1577897" w14:textId="77777777" w:rsidR="00A33B21" w:rsidRPr="009B0FD6" w:rsidRDefault="00A33B21" w:rsidP="00D1073F">
            <w:pPr>
              <w:spacing w:before="0" w:line="240" w:lineRule="auto"/>
              <w:jc w:val="center"/>
            </w:pPr>
            <w:r w:rsidRPr="009B0FD6">
              <w:rPr>
                <w:sz w:val="20"/>
                <w:szCs w:val="20"/>
              </w:rPr>
              <w:t>Merged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3BA12A0" w14:textId="77777777" w:rsidR="00A33B21" w:rsidRPr="009B0FD6" w:rsidRDefault="00A33B21" w:rsidP="00D1073F">
            <w:pPr>
              <w:spacing w:before="0" w:line="240" w:lineRule="auto"/>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4692878" w14:textId="77777777" w:rsidR="00A33B21" w:rsidRPr="009B0FD6" w:rsidRDefault="00A33B21" w:rsidP="00D1073F">
            <w:pPr>
              <w:spacing w:before="0" w:line="240" w:lineRule="auto"/>
            </w:pPr>
            <w:r w:rsidRPr="009B0FD6">
              <w:rPr>
                <w:sz w:val="20"/>
                <w:szCs w:val="20"/>
              </w:rPr>
              <w:t>Merged with 10.3</w:t>
            </w:r>
          </w:p>
        </w:tc>
      </w:tr>
      <w:tr w:rsidR="00A33B21" w:rsidRPr="009B0FD6" w14:paraId="3B5BD093"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4D458E1" w14:textId="77777777" w:rsidR="00A33B21" w:rsidRPr="009B0FD6" w:rsidRDefault="00A33B21" w:rsidP="00D1073F">
            <w:pPr>
              <w:spacing w:before="0" w:after="100" w:line="196" w:lineRule="auto"/>
              <w:jc w:val="center"/>
            </w:pPr>
            <w:r w:rsidRPr="009B0FD6">
              <w:rPr>
                <w:b/>
                <w:color w:val="FFFFFF"/>
                <w:sz w:val="20"/>
                <w:szCs w:val="20"/>
                <w:shd w:val="clear" w:color="auto" w:fill="A5A5A5"/>
              </w:rPr>
              <w:t>10.7</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16258A6" w14:textId="77777777" w:rsidR="00A33B21" w:rsidRPr="009B0FD6" w:rsidRDefault="00A33B21" w:rsidP="00D1073F">
            <w:pPr>
              <w:spacing w:before="0" w:line="240" w:lineRule="auto"/>
            </w:pPr>
            <w:r w:rsidRPr="009B0FD6">
              <w:rPr>
                <w:sz w:val="20"/>
                <w:szCs w:val="20"/>
              </w:rPr>
              <w:t>Verify that all connections to external systems that involve sensitive information or functions use an account that has been set up to have the minimum privileges necessary for the application to function properly</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4EFB8E4" w14:textId="77777777" w:rsidR="00A33B21" w:rsidRPr="009B0FD6" w:rsidRDefault="00A33B21" w:rsidP="00D1073F">
            <w:pPr>
              <w:spacing w:before="0" w:line="240" w:lineRule="auto"/>
              <w:jc w:val="center"/>
            </w:pP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B94BB79" w14:textId="77777777" w:rsidR="00A33B21" w:rsidRPr="009B0FD6" w:rsidRDefault="00A33B21" w:rsidP="00D1073F">
            <w:pPr>
              <w:spacing w:before="0" w:line="240" w:lineRule="auto"/>
            </w:pP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3E8F716" w14:textId="77777777" w:rsidR="00A33B21" w:rsidRPr="009B0FD6" w:rsidRDefault="00A33B21" w:rsidP="00D1073F">
            <w:pPr>
              <w:spacing w:before="0" w:line="240" w:lineRule="auto"/>
            </w:pPr>
          </w:p>
        </w:tc>
      </w:tr>
      <w:tr w:rsidR="00A33B21" w:rsidRPr="009B0FD6" w14:paraId="548B2B9A"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C5D591D" w14:textId="77777777" w:rsidR="00A33B21" w:rsidRPr="009B0FD6" w:rsidRDefault="00A33B21" w:rsidP="00D1073F">
            <w:pPr>
              <w:spacing w:before="0" w:after="100" w:line="196" w:lineRule="auto"/>
              <w:jc w:val="center"/>
            </w:pPr>
            <w:r w:rsidRPr="009B0FD6">
              <w:rPr>
                <w:b/>
                <w:color w:val="FFFFFF"/>
                <w:sz w:val="20"/>
                <w:szCs w:val="20"/>
                <w:shd w:val="clear" w:color="auto" w:fill="A5A5A5"/>
              </w:rPr>
              <w:t>10.9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43092D7" w14:textId="77777777" w:rsidR="00A33B21" w:rsidRPr="009B0FD6" w:rsidRDefault="00A33B21" w:rsidP="00D1073F">
            <w:pPr>
              <w:spacing w:before="0" w:line="240" w:lineRule="auto"/>
            </w:pPr>
            <w:r w:rsidRPr="009B0FD6">
              <w:rPr>
                <w:sz w:val="20"/>
                <w:szCs w:val="20"/>
              </w:rPr>
              <w:t>Verify that specific character encodings are defined for all connections (e.g., UTF-8).</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67E0BC3" w14:textId="77777777" w:rsidR="00A33B21" w:rsidRPr="009B0FD6" w:rsidRDefault="00A33B21" w:rsidP="00D1073F">
            <w:pPr>
              <w:spacing w:before="0" w:line="240" w:lineRule="auto"/>
              <w:jc w:val="center"/>
            </w:pP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C960085" w14:textId="77777777" w:rsidR="00A33B21" w:rsidRPr="009B0FD6" w:rsidRDefault="00A33B21" w:rsidP="00D1073F">
            <w:pPr>
              <w:spacing w:before="0" w:line="240" w:lineRule="auto"/>
            </w:pP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19ECF7F" w14:textId="77777777" w:rsidR="00A33B21" w:rsidRPr="009B0FD6" w:rsidRDefault="00A33B21" w:rsidP="00D1073F">
            <w:pPr>
              <w:spacing w:before="0" w:line="240" w:lineRule="auto"/>
            </w:pPr>
          </w:p>
        </w:tc>
      </w:tr>
      <w:tr w:rsidR="00A33B21" w:rsidRPr="009B0FD6" w14:paraId="421C339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A14A56F" w14:textId="67B7FFD4" w:rsidR="00A33B21" w:rsidRPr="009B0FD6" w:rsidRDefault="00A33B21" w:rsidP="00D1073F">
            <w:pPr>
              <w:spacing w:before="0" w:after="100" w:line="196" w:lineRule="auto"/>
              <w:jc w:val="center"/>
            </w:pPr>
            <w:r w:rsidRPr="009B0FD6">
              <w:rPr>
                <w:b/>
                <w:color w:val="FFFFFF"/>
                <w:sz w:val="20"/>
                <w:szCs w:val="20"/>
                <w:shd w:val="clear" w:color="auto" w:fill="A5A5A5"/>
              </w:rPr>
              <w:t>11.1</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51B8226"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B5C91CC"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951F61B"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85B5016" w14:textId="77777777" w:rsidR="00A33B21" w:rsidRPr="009B0FD6" w:rsidRDefault="00A33B21" w:rsidP="00D1073F">
            <w:pPr>
              <w:spacing w:before="0" w:line="196" w:lineRule="auto"/>
              <w:jc w:val="center"/>
            </w:pPr>
          </w:p>
        </w:tc>
      </w:tr>
      <w:tr w:rsidR="00A33B21" w:rsidRPr="009B0FD6" w14:paraId="3018A93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EF3C1EE" w14:textId="18DE6094" w:rsidR="00A33B21" w:rsidRPr="009B0FD6" w:rsidRDefault="00A33B21" w:rsidP="00D1073F">
            <w:pPr>
              <w:spacing w:before="0" w:after="100" w:line="196" w:lineRule="auto"/>
              <w:jc w:val="center"/>
            </w:pPr>
            <w:r w:rsidRPr="009B0FD6">
              <w:rPr>
                <w:b/>
                <w:color w:val="FFFFFF"/>
                <w:sz w:val="20"/>
                <w:szCs w:val="20"/>
                <w:shd w:val="clear" w:color="auto" w:fill="A5A5A5"/>
              </w:rPr>
              <w:t>11.4</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863A964"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22664AAE"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494BB7AC"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8D21FBE" w14:textId="77777777" w:rsidR="00A33B21" w:rsidRPr="009B0FD6" w:rsidRDefault="00A33B21" w:rsidP="00D1073F">
            <w:pPr>
              <w:spacing w:before="0" w:line="196" w:lineRule="auto"/>
              <w:jc w:val="center"/>
            </w:pPr>
          </w:p>
        </w:tc>
      </w:tr>
      <w:tr w:rsidR="00A33B21" w:rsidRPr="009B0FD6" w14:paraId="231E2596"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D1FAFAB" w14:textId="262BCB35" w:rsidR="00A33B21" w:rsidRPr="009B0FD6" w:rsidRDefault="00A33B21" w:rsidP="00D1073F">
            <w:pPr>
              <w:spacing w:before="0" w:after="100" w:line="196" w:lineRule="auto"/>
              <w:jc w:val="center"/>
            </w:pPr>
            <w:r w:rsidRPr="009B0FD6">
              <w:rPr>
                <w:b/>
                <w:color w:val="FFFFFF"/>
                <w:sz w:val="20"/>
                <w:szCs w:val="20"/>
                <w:shd w:val="clear" w:color="auto" w:fill="A5A5A5"/>
              </w:rPr>
              <w:t>11.5</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3A2F80F"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1E130F20"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C37F087"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691343D5" w14:textId="77777777" w:rsidR="00A33B21" w:rsidRPr="009B0FD6" w:rsidRDefault="00A33B21" w:rsidP="00D1073F">
            <w:pPr>
              <w:spacing w:before="0" w:line="196" w:lineRule="auto"/>
              <w:jc w:val="center"/>
            </w:pPr>
          </w:p>
        </w:tc>
      </w:tr>
      <w:tr w:rsidR="00A33B21" w:rsidRPr="009B0FD6" w14:paraId="72EB1D0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694B1D9" w14:textId="791F87FE" w:rsidR="00A33B21" w:rsidRPr="009B0FD6" w:rsidRDefault="00A33B21" w:rsidP="00D1073F">
            <w:pPr>
              <w:spacing w:before="0" w:after="100" w:line="196" w:lineRule="auto"/>
              <w:jc w:val="center"/>
            </w:pPr>
            <w:r w:rsidRPr="009B0FD6">
              <w:rPr>
                <w:b/>
                <w:color w:val="FFFFFF"/>
                <w:sz w:val="20"/>
                <w:szCs w:val="20"/>
                <w:shd w:val="clear" w:color="auto" w:fill="A5A5A5"/>
              </w:rPr>
              <w:t>11.6</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2177C12D"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A3AB20B"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8CD098B"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3CF3E027" w14:textId="77777777" w:rsidR="00A33B21" w:rsidRPr="009B0FD6" w:rsidRDefault="00A33B21" w:rsidP="00D1073F">
            <w:pPr>
              <w:spacing w:before="0" w:line="196" w:lineRule="auto"/>
              <w:jc w:val="center"/>
            </w:pPr>
          </w:p>
        </w:tc>
      </w:tr>
      <w:tr w:rsidR="00A33B21" w:rsidRPr="009B0FD6" w14:paraId="09FE988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0C53563" w14:textId="49B11003" w:rsidR="00A33B21" w:rsidRPr="009B0FD6" w:rsidRDefault="00A33B21" w:rsidP="00D1073F">
            <w:pPr>
              <w:spacing w:before="0" w:after="100" w:line="196" w:lineRule="auto"/>
              <w:jc w:val="center"/>
            </w:pPr>
            <w:r w:rsidRPr="009B0FD6">
              <w:rPr>
                <w:b/>
                <w:color w:val="FFFFFF"/>
                <w:sz w:val="20"/>
                <w:szCs w:val="20"/>
                <w:shd w:val="clear" w:color="auto" w:fill="A5A5A5"/>
              </w:rPr>
              <w:t>11.7</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689DF872"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F511352"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345EE577"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3795D44E" w14:textId="77777777" w:rsidR="00A33B21" w:rsidRPr="009B0FD6" w:rsidRDefault="00A33B21" w:rsidP="00D1073F">
            <w:pPr>
              <w:spacing w:before="0" w:line="196" w:lineRule="auto"/>
              <w:jc w:val="center"/>
            </w:pPr>
          </w:p>
        </w:tc>
      </w:tr>
      <w:tr w:rsidR="00A33B21" w:rsidRPr="009B0FD6" w14:paraId="0BC6EFD4"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72DD42D" w14:textId="28C01CEE" w:rsidR="00A33B21" w:rsidRPr="009B0FD6" w:rsidRDefault="00A33B21" w:rsidP="00D1073F">
            <w:pPr>
              <w:spacing w:before="0" w:after="100" w:line="196" w:lineRule="auto"/>
              <w:jc w:val="center"/>
            </w:pPr>
            <w:r w:rsidRPr="009B0FD6">
              <w:rPr>
                <w:b/>
                <w:color w:val="FFFFFF"/>
                <w:sz w:val="20"/>
                <w:szCs w:val="20"/>
                <w:shd w:val="clear" w:color="auto" w:fill="A5A5A5"/>
              </w:rPr>
              <w:lastRenderedPageBreak/>
              <w:t>11.8</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4317C1F"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9736675"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B2E955B"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2524B1D5" w14:textId="77777777" w:rsidR="00A33B21" w:rsidRPr="009B0FD6" w:rsidRDefault="00A33B21" w:rsidP="00D1073F">
            <w:pPr>
              <w:spacing w:before="0" w:line="196" w:lineRule="auto"/>
              <w:jc w:val="center"/>
            </w:pPr>
          </w:p>
        </w:tc>
      </w:tr>
      <w:tr w:rsidR="00A33B21" w:rsidRPr="009B0FD6" w14:paraId="79F4C8D1"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9EB5B60" w14:textId="6D22A821" w:rsidR="00A33B21" w:rsidRPr="009B0FD6" w:rsidRDefault="00A33B21" w:rsidP="00D1073F">
            <w:pPr>
              <w:spacing w:before="0" w:after="100" w:line="196" w:lineRule="auto"/>
              <w:jc w:val="center"/>
            </w:pPr>
            <w:r w:rsidRPr="009B0FD6">
              <w:rPr>
                <w:b/>
                <w:color w:val="FFFFFF"/>
                <w:sz w:val="20"/>
                <w:szCs w:val="20"/>
                <w:shd w:val="clear" w:color="auto" w:fill="A5A5A5"/>
              </w:rPr>
              <w:t>11.4</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51D5708"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1A089A0"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16CC900D"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40BEFCCB" w14:textId="77777777" w:rsidR="00A33B21" w:rsidRPr="009B0FD6" w:rsidRDefault="00A33B21" w:rsidP="00D1073F">
            <w:pPr>
              <w:spacing w:before="0" w:line="196" w:lineRule="auto"/>
              <w:jc w:val="center"/>
            </w:pPr>
          </w:p>
        </w:tc>
      </w:tr>
      <w:tr w:rsidR="00A33B21" w:rsidRPr="009B0FD6" w14:paraId="30186531"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3EC8E84C" w14:textId="6598F9BD" w:rsidR="00A33B21" w:rsidRPr="009B0FD6" w:rsidRDefault="00A33B21" w:rsidP="00D1073F">
            <w:pPr>
              <w:spacing w:before="0" w:after="100" w:line="196" w:lineRule="auto"/>
              <w:jc w:val="center"/>
            </w:pPr>
            <w:r w:rsidRPr="009B0FD6">
              <w:rPr>
                <w:b/>
                <w:color w:val="FFFFFF"/>
                <w:sz w:val="20"/>
                <w:szCs w:val="20"/>
                <w:shd w:val="clear" w:color="auto" w:fill="A5A5A5"/>
              </w:rPr>
              <w:t>13.1</w:t>
            </w:r>
          </w:p>
        </w:tc>
        <w:tc>
          <w:tcPr>
            <w:tcW w:w="3757" w:type="dxa"/>
            <w:gridSpan w:val="2"/>
            <w:shd w:val="clear" w:color="auto" w:fill="EDEDED"/>
            <w:tcMar>
              <w:top w:w="60" w:type="dxa"/>
              <w:left w:w="60" w:type="dxa"/>
              <w:bottom w:w="60" w:type="dxa"/>
              <w:right w:w="60" w:type="dxa"/>
            </w:tcMar>
          </w:tcPr>
          <w:p w14:paraId="3C847484"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4076BBAD"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260ABFE1"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056FE106" w14:textId="77777777" w:rsidR="00A33B21" w:rsidRPr="009B0FD6" w:rsidRDefault="00A33B21" w:rsidP="00D1073F">
            <w:pPr>
              <w:spacing w:before="0" w:line="196" w:lineRule="auto"/>
              <w:jc w:val="center"/>
            </w:pPr>
          </w:p>
        </w:tc>
      </w:tr>
      <w:tr w:rsidR="00A33B21" w:rsidRPr="009B0FD6" w14:paraId="4F9D9C9E"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32EEE39D" w14:textId="38B1BC53" w:rsidR="00A33B21" w:rsidRPr="009B0FD6" w:rsidRDefault="00A33B21" w:rsidP="00D1073F">
            <w:pPr>
              <w:spacing w:before="0" w:after="100" w:line="196" w:lineRule="auto"/>
              <w:jc w:val="center"/>
            </w:pPr>
            <w:r w:rsidRPr="009B0FD6">
              <w:rPr>
                <w:b/>
                <w:color w:val="FFFFFF"/>
                <w:sz w:val="20"/>
                <w:szCs w:val="20"/>
                <w:shd w:val="clear" w:color="auto" w:fill="A5A5A5"/>
              </w:rPr>
              <w:t>13.2</w:t>
            </w:r>
          </w:p>
        </w:tc>
        <w:tc>
          <w:tcPr>
            <w:tcW w:w="3757" w:type="dxa"/>
            <w:gridSpan w:val="2"/>
            <w:shd w:val="clear" w:color="auto" w:fill="EDEDED"/>
            <w:tcMar>
              <w:top w:w="60" w:type="dxa"/>
              <w:left w:w="60" w:type="dxa"/>
              <w:bottom w:w="60" w:type="dxa"/>
              <w:right w:w="60" w:type="dxa"/>
            </w:tcMar>
          </w:tcPr>
          <w:p w14:paraId="119EDD92"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16A6F439"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1DF3DB71"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2F364263" w14:textId="77777777" w:rsidR="00A33B21" w:rsidRPr="009B0FD6" w:rsidRDefault="00A33B21" w:rsidP="00D1073F">
            <w:pPr>
              <w:spacing w:before="0" w:line="196" w:lineRule="auto"/>
              <w:jc w:val="center"/>
            </w:pPr>
          </w:p>
        </w:tc>
      </w:tr>
      <w:tr w:rsidR="00A33B21" w:rsidRPr="009B0FD6" w14:paraId="513E3275"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6C8E2C44" w14:textId="15928EE0" w:rsidR="00A33B21" w:rsidRPr="009B0FD6" w:rsidRDefault="00A33B21" w:rsidP="00D1073F">
            <w:pPr>
              <w:spacing w:before="0" w:after="100" w:line="196" w:lineRule="auto"/>
              <w:jc w:val="center"/>
            </w:pPr>
            <w:r w:rsidRPr="009B0FD6">
              <w:rPr>
                <w:b/>
                <w:color w:val="FFFFFF"/>
                <w:sz w:val="20"/>
                <w:szCs w:val="20"/>
                <w:shd w:val="clear" w:color="auto" w:fill="A5A5A5"/>
              </w:rPr>
              <w:t>13.3</w:t>
            </w:r>
          </w:p>
        </w:tc>
        <w:tc>
          <w:tcPr>
            <w:tcW w:w="3757" w:type="dxa"/>
            <w:gridSpan w:val="2"/>
            <w:shd w:val="clear" w:color="auto" w:fill="EDEDED"/>
            <w:tcMar>
              <w:top w:w="60" w:type="dxa"/>
              <w:left w:w="60" w:type="dxa"/>
              <w:bottom w:w="60" w:type="dxa"/>
              <w:right w:w="60" w:type="dxa"/>
            </w:tcMar>
          </w:tcPr>
          <w:p w14:paraId="254528DC"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693D5902"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718CA0CD"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3B01DB13" w14:textId="77777777" w:rsidR="00A33B21" w:rsidRPr="009B0FD6" w:rsidRDefault="00A33B21" w:rsidP="00D1073F">
            <w:pPr>
              <w:spacing w:before="0" w:line="196" w:lineRule="auto"/>
              <w:jc w:val="center"/>
            </w:pPr>
          </w:p>
        </w:tc>
      </w:tr>
      <w:tr w:rsidR="00A33B21" w:rsidRPr="009B0FD6" w14:paraId="2B7EB44B"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5A228214" w14:textId="327FEF3B" w:rsidR="00A33B21" w:rsidRPr="009B0FD6" w:rsidRDefault="00A33B21" w:rsidP="00D1073F">
            <w:pPr>
              <w:spacing w:before="0" w:after="100" w:line="196" w:lineRule="auto"/>
              <w:jc w:val="center"/>
            </w:pPr>
            <w:r w:rsidRPr="009B0FD6">
              <w:rPr>
                <w:b/>
                <w:color w:val="FFFFFF"/>
                <w:sz w:val="20"/>
                <w:szCs w:val="20"/>
                <w:shd w:val="clear" w:color="auto" w:fill="A5A5A5"/>
              </w:rPr>
              <w:t>13.4</w:t>
            </w:r>
          </w:p>
        </w:tc>
        <w:tc>
          <w:tcPr>
            <w:tcW w:w="3757" w:type="dxa"/>
            <w:gridSpan w:val="2"/>
            <w:shd w:val="clear" w:color="auto" w:fill="EDEDED"/>
            <w:tcMar>
              <w:top w:w="60" w:type="dxa"/>
              <w:left w:w="60" w:type="dxa"/>
              <w:bottom w:w="60" w:type="dxa"/>
              <w:right w:w="60" w:type="dxa"/>
            </w:tcMar>
          </w:tcPr>
          <w:p w14:paraId="78E50F5B"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068B0AF3"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1F2FCD8B"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07ED08FE" w14:textId="77777777" w:rsidR="00A33B21" w:rsidRPr="009B0FD6" w:rsidRDefault="00A33B21" w:rsidP="00D1073F">
            <w:pPr>
              <w:spacing w:before="0" w:line="196" w:lineRule="auto"/>
              <w:jc w:val="center"/>
            </w:pPr>
          </w:p>
        </w:tc>
      </w:tr>
      <w:tr w:rsidR="00A33B21" w:rsidRPr="009B0FD6" w14:paraId="62749BB7"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36D767AE" w14:textId="71098BB0" w:rsidR="00A33B21" w:rsidRPr="009B0FD6" w:rsidRDefault="00A33B21" w:rsidP="00D1073F">
            <w:pPr>
              <w:spacing w:before="0" w:after="100" w:line="196" w:lineRule="auto"/>
              <w:jc w:val="center"/>
            </w:pPr>
            <w:r w:rsidRPr="009B0FD6">
              <w:rPr>
                <w:b/>
                <w:color w:val="FFFFFF"/>
                <w:sz w:val="20"/>
                <w:szCs w:val="20"/>
                <w:shd w:val="clear" w:color="auto" w:fill="A5A5A5"/>
              </w:rPr>
              <w:t>13.5</w:t>
            </w:r>
          </w:p>
        </w:tc>
        <w:tc>
          <w:tcPr>
            <w:tcW w:w="3757" w:type="dxa"/>
            <w:gridSpan w:val="2"/>
            <w:shd w:val="clear" w:color="auto" w:fill="EDEDED"/>
            <w:tcMar>
              <w:top w:w="60" w:type="dxa"/>
              <w:left w:w="60" w:type="dxa"/>
              <w:bottom w:w="60" w:type="dxa"/>
              <w:right w:w="60" w:type="dxa"/>
            </w:tcMar>
          </w:tcPr>
          <w:p w14:paraId="00B14E2A"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2D104D78"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6578AE83"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61CBCC97" w14:textId="77777777" w:rsidR="00A33B21" w:rsidRPr="009B0FD6" w:rsidRDefault="00A33B21" w:rsidP="00D1073F">
            <w:pPr>
              <w:spacing w:before="0" w:line="196" w:lineRule="auto"/>
              <w:jc w:val="center"/>
            </w:pPr>
          </w:p>
        </w:tc>
      </w:tr>
      <w:tr w:rsidR="00A33B21" w:rsidRPr="009B0FD6" w14:paraId="4AD513DE"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2E8693AC" w14:textId="1640D64D" w:rsidR="00A33B21" w:rsidRPr="009B0FD6" w:rsidRDefault="00A33B21" w:rsidP="00D1073F">
            <w:pPr>
              <w:spacing w:before="0" w:after="100" w:line="196" w:lineRule="auto"/>
              <w:jc w:val="center"/>
            </w:pPr>
            <w:r w:rsidRPr="009B0FD6">
              <w:rPr>
                <w:b/>
                <w:color w:val="FFFFFF"/>
                <w:sz w:val="20"/>
                <w:szCs w:val="20"/>
                <w:shd w:val="clear" w:color="auto" w:fill="A5A5A5"/>
              </w:rPr>
              <w:t>13.6</w:t>
            </w:r>
          </w:p>
        </w:tc>
        <w:tc>
          <w:tcPr>
            <w:tcW w:w="3757" w:type="dxa"/>
            <w:gridSpan w:val="2"/>
            <w:shd w:val="clear" w:color="auto" w:fill="EDEDED"/>
            <w:tcMar>
              <w:top w:w="60" w:type="dxa"/>
              <w:left w:w="60" w:type="dxa"/>
              <w:bottom w:w="60" w:type="dxa"/>
              <w:right w:w="60" w:type="dxa"/>
            </w:tcMar>
          </w:tcPr>
          <w:p w14:paraId="7BDBFF4E"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41DE3AAA"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057D51D2"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33B89266" w14:textId="77777777" w:rsidR="00A33B21" w:rsidRPr="009B0FD6" w:rsidRDefault="00A33B21" w:rsidP="00D1073F">
            <w:pPr>
              <w:spacing w:before="0" w:line="196" w:lineRule="auto"/>
              <w:jc w:val="center"/>
            </w:pPr>
          </w:p>
        </w:tc>
      </w:tr>
      <w:tr w:rsidR="00A33B21" w:rsidRPr="009B0FD6" w14:paraId="6C511738"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6B680A0E" w14:textId="506A0916" w:rsidR="00A33B21" w:rsidRPr="009B0FD6" w:rsidRDefault="00A33B21" w:rsidP="00D1073F">
            <w:pPr>
              <w:spacing w:before="0" w:after="100" w:line="196" w:lineRule="auto"/>
              <w:jc w:val="center"/>
            </w:pPr>
            <w:r w:rsidRPr="009B0FD6">
              <w:rPr>
                <w:b/>
                <w:color w:val="FFFFFF"/>
                <w:sz w:val="20"/>
                <w:szCs w:val="20"/>
                <w:shd w:val="clear" w:color="auto" w:fill="A5A5A5"/>
              </w:rPr>
              <w:t>13.7</w:t>
            </w:r>
          </w:p>
        </w:tc>
        <w:tc>
          <w:tcPr>
            <w:tcW w:w="3757" w:type="dxa"/>
            <w:gridSpan w:val="2"/>
            <w:shd w:val="clear" w:color="auto" w:fill="EDEDED"/>
            <w:tcMar>
              <w:top w:w="60" w:type="dxa"/>
              <w:left w:w="60" w:type="dxa"/>
              <w:bottom w:w="60" w:type="dxa"/>
              <w:right w:w="60" w:type="dxa"/>
            </w:tcMar>
          </w:tcPr>
          <w:p w14:paraId="1156B632"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4698606C"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5EB7FB48"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532FD026" w14:textId="77777777" w:rsidR="00A33B21" w:rsidRPr="009B0FD6" w:rsidRDefault="00A33B21" w:rsidP="00D1073F">
            <w:pPr>
              <w:spacing w:before="0" w:line="196" w:lineRule="auto"/>
              <w:jc w:val="center"/>
            </w:pPr>
          </w:p>
        </w:tc>
      </w:tr>
      <w:tr w:rsidR="00A33B21" w:rsidRPr="009B0FD6" w14:paraId="2B12A9D2"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7DF4C23D" w14:textId="0EEB64EA" w:rsidR="00A33B21" w:rsidRPr="009B0FD6" w:rsidRDefault="00A33B21" w:rsidP="00D1073F">
            <w:pPr>
              <w:spacing w:before="0" w:after="100" w:line="196" w:lineRule="auto"/>
              <w:jc w:val="center"/>
            </w:pPr>
            <w:r w:rsidRPr="009B0FD6">
              <w:rPr>
                <w:b/>
                <w:color w:val="FFFFFF"/>
                <w:sz w:val="20"/>
                <w:szCs w:val="20"/>
                <w:shd w:val="clear" w:color="auto" w:fill="A5A5A5"/>
              </w:rPr>
              <w:t>13.8</w:t>
            </w:r>
          </w:p>
        </w:tc>
        <w:tc>
          <w:tcPr>
            <w:tcW w:w="3757" w:type="dxa"/>
            <w:gridSpan w:val="2"/>
            <w:shd w:val="clear" w:color="auto" w:fill="EDEDED"/>
            <w:tcMar>
              <w:top w:w="60" w:type="dxa"/>
              <w:left w:w="60" w:type="dxa"/>
              <w:bottom w:w="60" w:type="dxa"/>
              <w:right w:w="60" w:type="dxa"/>
            </w:tcMar>
          </w:tcPr>
          <w:p w14:paraId="31CCAAF4"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13C711CF"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5702EA65"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25E70760" w14:textId="77777777" w:rsidR="00A33B21" w:rsidRPr="009B0FD6" w:rsidRDefault="00A33B21" w:rsidP="00D1073F">
            <w:pPr>
              <w:spacing w:before="0" w:line="196" w:lineRule="auto"/>
              <w:jc w:val="center"/>
            </w:pPr>
          </w:p>
        </w:tc>
      </w:tr>
      <w:tr w:rsidR="00A33B21" w:rsidRPr="009B0FD6" w14:paraId="63A8BB90"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06099CC2" w14:textId="2F77DB40" w:rsidR="00A33B21" w:rsidRPr="009B0FD6" w:rsidRDefault="00A33B21" w:rsidP="00D1073F">
            <w:pPr>
              <w:spacing w:before="0" w:after="100" w:line="196" w:lineRule="auto"/>
              <w:jc w:val="center"/>
            </w:pPr>
            <w:r w:rsidRPr="009B0FD6">
              <w:rPr>
                <w:b/>
                <w:color w:val="FFFFFF"/>
                <w:sz w:val="20"/>
                <w:szCs w:val="20"/>
                <w:shd w:val="clear" w:color="auto" w:fill="A5A5A5"/>
              </w:rPr>
              <w:t>13.9</w:t>
            </w:r>
          </w:p>
        </w:tc>
        <w:tc>
          <w:tcPr>
            <w:tcW w:w="3757" w:type="dxa"/>
            <w:gridSpan w:val="2"/>
            <w:shd w:val="clear" w:color="auto" w:fill="EDEDED"/>
            <w:tcMar>
              <w:top w:w="60" w:type="dxa"/>
              <w:left w:w="60" w:type="dxa"/>
              <w:bottom w:w="60" w:type="dxa"/>
              <w:right w:w="60" w:type="dxa"/>
            </w:tcMar>
          </w:tcPr>
          <w:p w14:paraId="39CF6C2F"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65761945"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7EB44FDE"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6668F5C0" w14:textId="77777777" w:rsidR="00A33B21" w:rsidRPr="009B0FD6" w:rsidRDefault="00A33B21" w:rsidP="00D1073F">
            <w:pPr>
              <w:spacing w:before="0" w:line="196" w:lineRule="auto"/>
              <w:jc w:val="center"/>
            </w:pPr>
          </w:p>
        </w:tc>
      </w:tr>
      <w:tr w:rsidR="00A33B21" w:rsidRPr="009B0FD6" w14:paraId="41669E9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B3063F8" w14:textId="77777777" w:rsidR="00A33B21" w:rsidRPr="009B0FD6" w:rsidRDefault="00A33B21" w:rsidP="00D1073F">
            <w:pPr>
              <w:spacing w:before="0" w:after="100" w:line="196" w:lineRule="auto"/>
              <w:jc w:val="center"/>
            </w:pPr>
            <w:r w:rsidRPr="009B0FD6">
              <w:rPr>
                <w:b/>
                <w:color w:val="FFFFFF"/>
                <w:sz w:val="20"/>
                <w:szCs w:val="20"/>
                <w:shd w:val="clear" w:color="auto" w:fill="A5A5A5"/>
              </w:rPr>
              <w:t>15.1-15.7 15.9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A780712" w14:textId="77777777" w:rsidR="00A33B21" w:rsidRPr="009B0FD6" w:rsidRDefault="00A33B21" w:rsidP="00D1073F">
            <w:pPr>
              <w:spacing w:before="0" w:line="240" w:lineRule="auto"/>
            </w:pPr>
            <w:r w:rsidRPr="009B0FD6">
              <w:rPr>
                <w:sz w:val="20"/>
                <w:szCs w:val="20"/>
              </w:rPr>
              <w:t>Business Logic Section.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9B41F8C" w14:textId="77777777" w:rsidR="00A33B21" w:rsidRPr="009B0FD6" w:rsidRDefault="00A33B21" w:rsidP="00D1073F">
            <w:pPr>
              <w:spacing w:before="0" w:line="240" w:lineRule="auto"/>
              <w:jc w:val="center"/>
            </w:pPr>
            <w:r w:rsidRPr="009B0FD6">
              <w:rPr>
                <w:sz w:val="20"/>
                <w:szCs w:val="20"/>
              </w:rPr>
              <w:t>Merged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E2B07D1" w14:textId="77777777" w:rsidR="00A33B21" w:rsidRPr="009B0FD6" w:rsidRDefault="00A33B21" w:rsidP="00D1073F">
            <w:pPr>
              <w:spacing w:before="0" w:line="240" w:lineRule="auto"/>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3D79B1E" w14:textId="77777777" w:rsidR="00A33B21" w:rsidRPr="009B0FD6" w:rsidRDefault="00A33B21" w:rsidP="00D1073F">
            <w:pPr>
              <w:spacing w:before="0" w:line="240" w:lineRule="auto"/>
            </w:pPr>
            <w:r w:rsidRPr="009B0FD6">
              <w:rPr>
                <w:sz w:val="20"/>
                <w:szCs w:val="20"/>
              </w:rPr>
              <w:t>Most of section 15 has been merged into 15.8 and 15.10.</w:t>
            </w:r>
          </w:p>
        </w:tc>
      </w:tr>
      <w:tr w:rsidR="00A33B21" w:rsidRPr="009B0FD6" w14:paraId="107066DD"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8DF1F1D" w14:textId="77777777" w:rsidR="00A33B21" w:rsidRPr="009B0FD6" w:rsidRDefault="00A33B21" w:rsidP="00D1073F">
            <w:pPr>
              <w:spacing w:before="0" w:after="100" w:line="196" w:lineRule="auto"/>
              <w:jc w:val="center"/>
            </w:pPr>
            <w:r w:rsidRPr="009B0FD6">
              <w:rPr>
                <w:b/>
                <w:color w:val="FFFFFF"/>
                <w:sz w:val="20"/>
                <w:szCs w:val="20"/>
                <w:shd w:val="clear" w:color="auto" w:fill="A5A5A5"/>
              </w:rPr>
              <w:t>15.11</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2B9529C" w14:textId="77777777" w:rsidR="00A33B21" w:rsidRPr="009B0FD6" w:rsidRDefault="00A33B21" w:rsidP="00D1073F">
            <w:pPr>
              <w:spacing w:before="0" w:line="240" w:lineRule="auto"/>
            </w:pPr>
            <w:r w:rsidRPr="009B0FD6">
              <w:rPr>
                <w:sz w:val="20"/>
                <w:szCs w:val="20"/>
              </w:rPr>
              <w:t>Verify that the application covers off risks associated with Spoofing, Tampering, Repudiation, Information Disclosure, and Elevation of privilege (STRIDE).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AA2F18E" w14:textId="77777777" w:rsidR="00A33B21" w:rsidRPr="009B0FD6" w:rsidRDefault="00A33B21" w:rsidP="00D1073F">
            <w:pPr>
              <w:spacing w:before="0" w:line="240" w:lineRule="auto"/>
              <w:jc w:val="center"/>
            </w:pPr>
            <w:r w:rsidRPr="009B0FD6">
              <w:rPr>
                <w:sz w:val="20"/>
                <w:szCs w:val="20"/>
              </w:rPr>
              <w:t>Duplicate</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819A7FB" w14:textId="77777777" w:rsidR="00A33B21" w:rsidRPr="009B0FD6" w:rsidRDefault="00A33B21" w:rsidP="00D1073F">
            <w:pPr>
              <w:spacing w:before="0" w:line="240" w:lineRule="auto"/>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B4E2864" w14:textId="77777777" w:rsidR="00A33B21" w:rsidRPr="009B0FD6" w:rsidRDefault="00A33B21" w:rsidP="00D1073F">
            <w:pPr>
              <w:spacing w:before="0" w:line="240" w:lineRule="auto"/>
            </w:pPr>
            <w:r w:rsidRPr="009B0FD6">
              <w:rPr>
                <w:sz w:val="20"/>
                <w:szCs w:val="20"/>
              </w:rPr>
              <w:t>Duplicated requirement. Captured by V1.6</w:t>
            </w:r>
          </w:p>
        </w:tc>
      </w:tr>
      <w:tr w:rsidR="00A33B21" w:rsidRPr="009B0FD6" w14:paraId="090D3C5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326DA4B" w14:textId="77777777" w:rsidR="00A33B21" w:rsidRPr="009B0FD6" w:rsidRDefault="00A33B21" w:rsidP="00D1073F">
            <w:pPr>
              <w:spacing w:after="100" w:line="196" w:lineRule="auto"/>
              <w:jc w:val="center"/>
            </w:pPr>
            <w:r w:rsidRPr="009B0FD6">
              <w:rPr>
                <w:b/>
                <w:color w:val="FFFFFF"/>
                <w:sz w:val="20"/>
                <w:szCs w:val="20"/>
                <w:shd w:val="clear" w:color="auto" w:fill="A5A5A5"/>
              </w:rPr>
              <w:t>16.4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49136F4" w14:textId="77777777" w:rsidR="00A33B21" w:rsidRPr="009B0FD6" w:rsidRDefault="00A33B21" w:rsidP="00D1073F">
            <w:pPr>
              <w:spacing w:before="0" w:line="240" w:lineRule="auto"/>
            </w:pPr>
            <w:r w:rsidRPr="009B0FD6">
              <w:rPr>
                <w:sz w:val="20"/>
                <w:szCs w:val="20"/>
              </w:rPr>
              <w:t>Verify that parameters obtained from untrusted sources are not used in manipulating filenames, pathnames or any file system object without first being canonicalized and input validated to prevent local file inclusion attacks.</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1F601F7"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5B6139C" w14:textId="77777777" w:rsidR="00A33B21" w:rsidRPr="009B0FD6" w:rsidRDefault="00A33B21" w:rsidP="00D1073F">
            <w:pPr>
              <w:spacing w:before="0" w:line="240" w:lineRule="auto"/>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1B07F6" w14:textId="77777777" w:rsidR="00A33B21" w:rsidRPr="009B0FD6" w:rsidRDefault="00A33B21" w:rsidP="00D1073F">
            <w:pPr>
              <w:spacing w:before="0" w:line="240" w:lineRule="auto"/>
            </w:pPr>
            <w:r w:rsidRPr="009B0FD6">
              <w:rPr>
                <w:sz w:val="20"/>
                <w:szCs w:val="20"/>
              </w:rPr>
              <w:t>Moved to V16.2</w:t>
            </w:r>
          </w:p>
        </w:tc>
      </w:tr>
      <w:tr w:rsidR="00A33B21" w:rsidRPr="009B0FD6" w14:paraId="7522E33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BD18703" w14:textId="77777777" w:rsidR="00A33B21" w:rsidRPr="009B0FD6" w:rsidRDefault="00A33B21" w:rsidP="00D1073F">
            <w:pPr>
              <w:spacing w:after="100" w:line="196" w:lineRule="auto"/>
              <w:jc w:val="center"/>
            </w:pPr>
            <w:r w:rsidRPr="009B0FD6">
              <w:rPr>
                <w:b/>
                <w:color w:val="FFFFFF"/>
                <w:sz w:val="20"/>
                <w:szCs w:val="20"/>
                <w:shd w:val="clear" w:color="auto" w:fill="A5A5A5"/>
              </w:rPr>
              <w:t>17.1</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0356605" w14:textId="77777777" w:rsidR="00A33B21" w:rsidRPr="009B0FD6" w:rsidRDefault="00A33B21" w:rsidP="00D1073F">
            <w:pPr>
              <w:spacing w:before="0" w:line="240" w:lineRule="auto"/>
            </w:pPr>
            <w:r w:rsidRPr="009B0FD6">
              <w:rPr>
                <w:sz w:val="20"/>
                <w:szCs w:val="20"/>
              </w:rPr>
              <w:t>Verify that the client validates SSL certificates</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B977ED1"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DE91030" w14:textId="77777777" w:rsidR="00A33B21" w:rsidRPr="009B0FD6" w:rsidRDefault="00A33B21" w:rsidP="00D1073F">
            <w:pPr>
              <w:spacing w:before="0" w:line="240" w:lineRule="auto"/>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11EC971" w14:textId="77777777" w:rsidR="00A33B21" w:rsidRPr="009B0FD6" w:rsidRDefault="00A33B21" w:rsidP="00D1073F">
            <w:pPr>
              <w:spacing w:before="0" w:line="240" w:lineRule="auto"/>
            </w:pPr>
            <w:r w:rsidRPr="009B0FD6">
              <w:rPr>
                <w:sz w:val="20"/>
                <w:szCs w:val="20"/>
              </w:rPr>
              <w:t>Duplicated requirement. General requirement already captured by V10.</w:t>
            </w:r>
          </w:p>
        </w:tc>
      </w:tr>
      <w:tr w:rsidR="00A33B21" w:rsidRPr="009B0FD6" w14:paraId="17B126E7"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674B0A4" w14:textId="7D01821E" w:rsidR="00A33B21" w:rsidRPr="009B0FD6" w:rsidRDefault="00A33B21" w:rsidP="00D1073F">
            <w:pPr>
              <w:spacing w:after="100" w:line="196" w:lineRule="auto"/>
              <w:jc w:val="center"/>
            </w:pPr>
            <w:r w:rsidRPr="009B0FD6">
              <w:rPr>
                <w:b/>
                <w:color w:val="FFFFFF"/>
                <w:sz w:val="20"/>
                <w:szCs w:val="20"/>
                <w:shd w:val="clear" w:color="auto" w:fill="A5A5A5"/>
              </w:rPr>
              <w:lastRenderedPageBreak/>
              <w:t>17.7</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5A96BCD"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F998AB6"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06B4FE5"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FE4CD9F" w14:textId="77777777" w:rsidR="00A33B21" w:rsidRPr="009B0FD6" w:rsidRDefault="00A33B21" w:rsidP="00D1073F">
            <w:pPr>
              <w:spacing w:before="0" w:line="196" w:lineRule="auto"/>
              <w:jc w:val="center"/>
            </w:pPr>
          </w:p>
        </w:tc>
      </w:tr>
      <w:tr w:rsidR="00A33B21" w:rsidRPr="009B0FD6" w14:paraId="5C42EA56"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22E331B" w14:textId="3DE9C444" w:rsidR="00A33B21" w:rsidRPr="009B0FD6" w:rsidRDefault="00A33B21" w:rsidP="00D1073F">
            <w:pPr>
              <w:spacing w:after="100" w:line="196" w:lineRule="auto"/>
              <w:jc w:val="center"/>
            </w:pPr>
            <w:r w:rsidRPr="009B0FD6">
              <w:rPr>
                <w:b/>
                <w:color w:val="FFFFFF"/>
                <w:sz w:val="20"/>
                <w:szCs w:val="20"/>
                <w:shd w:val="clear" w:color="auto" w:fill="A5A5A5"/>
              </w:rPr>
              <w:t>17.8</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16B355A"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8EA8D6C"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9403CE7"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06D4D7F" w14:textId="77777777" w:rsidR="00A33B21" w:rsidRPr="009B0FD6" w:rsidRDefault="00A33B21" w:rsidP="00D1073F">
            <w:pPr>
              <w:spacing w:before="0" w:line="196" w:lineRule="auto"/>
              <w:jc w:val="center"/>
            </w:pPr>
          </w:p>
        </w:tc>
      </w:tr>
      <w:tr w:rsidR="00A33B21" w:rsidRPr="009B0FD6" w14:paraId="0BC56A67"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E24BFFC" w14:textId="4C1B38D9" w:rsidR="00A33B21" w:rsidRPr="009B0FD6" w:rsidRDefault="00A33B21" w:rsidP="00D1073F">
            <w:pPr>
              <w:spacing w:after="100" w:line="196" w:lineRule="auto"/>
              <w:jc w:val="center"/>
            </w:pPr>
            <w:r w:rsidRPr="009B0FD6">
              <w:rPr>
                <w:b/>
                <w:color w:val="FFFFFF"/>
                <w:sz w:val="20"/>
                <w:szCs w:val="20"/>
                <w:shd w:val="clear" w:color="auto" w:fill="A5A5A5"/>
              </w:rPr>
              <w:t>17.10</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2E5D8C0"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6B90C0D"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4102171"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9DFDA46" w14:textId="77777777" w:rsidR="00A33B21" w:rsidRPr="009B0FD6" w:rsidRDefault="00A33B21" w:rsidP="00D1073F">
            <w:pPr>
              <w:spacing w:before="0" w:line="196" w:lineRule="auto"/>
              <w:jc w:val="center"/>
            </w:pPr>
          </w:p>
        </w:tc>
      </w:tr>
      <w:tr w:rsidR="00A33B21" w:rsidRPr="009B0FD6" w14:paraId="091C203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F8FA306" w14:textId="755B0814" w:rsidR="00A33B21" w:rsidRPr="009B0FD6" w:rsidRDefault="00A33B21" w:rsidP="00D1073F">
            <w:pPr>
              <w:spacing w:after="100" w:line="196" w:lineRule="auto"/>
              <w:jc w:val="center"/>
            </w:pPr>
            <w:r w:rsidRPr="009B0FD6">
              <w:rPr>
                <w:b/>
                <w:color w:val="FFFFFF"/>
                <w:sz w:val="20"/>
                <w:szCs w:val="20"/>
                <w:shd w:val="clear" w:color="auto" w:fill="A5A5A5"/>
              </w:rPr>
              <w:t>17.11</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46DDA19"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554BE68"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F198701"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15D0882" w14:textId="77777777" w:rsidR="00A33B21" w:rsidRPr="009B0FD6" w:rsidRDefault="00A33B21" w:rsidP="00D1073F">
            <w:pPr>
              <w:spacing w:before="0" w:line="196" w:lineRule="auto"/>
              <w:jc w:val="center"/>
            </w:pPr>
          </w:p>
        </w:tc>
      </w:tr>
      <w:tr w:rsidR="00A33B21" w:rsidRPr="009B0FD6" w14:paraId="2CD2D371"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70CD8A4" w14:textId="4051DDA7" w:rsidR="00A33B21" w:rsidRPr="009B0FD6" w:rsidRDefault="00A33B21" w:rsidP="00D1073F">
            <w:pPr>
              <w:spacing w:after="100" w:line="196" w:lineRule="auto"/>
              <w:jc w:val="center"/>
            </w:pPr>
            <w:r w:rsidRPr="009B0FD6">
              <w:rPr>
                <w:b/>
                <w:color w:val="FFFFFF"/>
                <w:sz w:val="20"/>
                <w:szCs w:val="20"/>
                <w:shd w:val="clear" w:color="auto" w:fill="A5A5A5"/>
              </w:rPr>
              <w:t>17.12</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2DFCC50"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EAE16DE"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7B01B84"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A1C5AC3" w14:textId="77777777" w:rsidR="00A33B21" w:rsidRPr="009B0FD6" w:rsidRDefault="00A33B21" w:rsidP="00D1073F">
            <w:pPr>
              <w:spacing w:before="0" w:line="196" w:lineRule="auto"/>
              <w:jc w:val="center"/>
            </w:pPr>
          </w:p>
        </w:tc>
      </w:tr>
      <w:tr w:rsidR="00A33B21" w:rsidRPr="009B0FD6" w14:paraId="59937BAA"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F065F68" w14:textId="1FB12936" w:rsidR="00A33B21" w:rsidRPr="009B0FD6" w:rsidRDefault="00A33B21" w:rsidP="00D1073F">
            <w:pPr>
              <w:spacing w:after="100" w:line="196" w:lineRule="auto"/>
              <w:jc w:val="center"/>
            </w:pPr>
            <w:r w:rsidRPr="009B0FD6">
              <w:rPr>
                <w:b/>
                <w:color w:val="FFFFFF"/>
                <w:sz w:val="20"/>
                <w:szCs w:val="20"/>
                <w:shd w:val="clear" w:color="auto" w:fill="A5A5A5"/>
              </w:rPr>
              <w:t>17.13</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286EBF4"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D16BAF2"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C0E9E71"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7E14EA9" w14:textId="77777777" w:rsidR="00A33B21" w:rsidRPr="009B0FD6" w:rsidRDefault="00A33B21" w:rsidP="00D1073F">
            <w:pPr>
              <w:spacing w:before="0" w:line="196" w:lineRule="auto"/>
              <w:jc w:val="center"/>
            </w:pPr>
          </w:p>
        </w:tc>
      </w:tr>
      <w:tr w:rsidR="00A33B21" w:rsidRPr="009B0FD6" w14:paraId="34D7E08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9FC1389" w14:textId="6A86B26A" w:rsidR="00A33B21" w:rsidRPr="009B0FD6" w:rsidRDefault="00A33B21" w:rsidP="00D1073F">
            <w:pPr>
              <w:spacing w:after="100" w:line="196" w:lineRule="auto"/>
              <w:jc w:val="center"/>
            </w:pPr>
            <w:r w:rsidRPr="009B0FD6">
              <w:rPr>
                <w:b/>
                <w:color w:val="FFFFFF"/>
                <w:sz w:val="20"/>
                <w:szCs w:val="20"/>
                <w:shd w:val="clear" w:color="auto" w:fill="A5A5A5"/>
              </w:rPr>
              <w:t>17.14</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6861C07"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1EE074C"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39A9E6A"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DBC1E00" w14:textId="77777777" w:rsidR="00A33B21" w:rsidRPr="009B0FD6" w:rsidRDefault="00A33B21" w:rsidP="00D1073F">
            <w:pPr>
              <w:spacing w:before="0" w:line="196" w:lineRule="auto"/>
              <w:jc w:val="center"/>
            </w:pPr>
          </w:p>
        </w:tc>
      </w:tr>
      <w:tr w:rsidR="00A33B21" w:rsidRPr="009B0FD6" w14:paraId="0733FA9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8CCB477" w14:textId="4C777662" w:rsidR="00A33B21" w:rsidRPr="009B0FD6" w:rsidRDefault="00A33B21" w:rsidP="00D1073F">
            <w:pPr>
              <w:spacing w:after="100" w:line="196" w:lineRule="auto"/>
              <w:jc w:val="center"/>
            </w:pPr>
            <w:r w:rsidRPr="009B0FD6">
              <w:rPr>
                <w:b/>
                <w:color w:val="FFFFFF"/>
                <w:sz w:val="20"/>
                <w:szCs w:val="20"/>
                <w:shd w:val="clear" w:color="auto" w:fill="A5A5A5"/>
              </w:rPr>
              <w:t>17.15</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0341FE2"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AB7F519"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E428B4F"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9E73DA1" w14:textId="77777777" w:rsidR="00A33B21" w:rsidRPr="009B0FD6" w:rsidRDefault="00A33B21" w:rsidP="00D1073F">
            <w:pPr>
              <w:spacing w:before="0" w:line="196" w:lineRule="auto"/>
              <w:jc w:val="center"/>
            </w:pPr>
          </w:p>
        </w:tc>
      </w:tr>
      <w:tr w:rsidR="00A33B21" w:rsidRPr="009B0FD6" w14:paraId="7E76B7A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020658A" w14:textId="1E055A55" w:rsidR="00A33B21" w:rsidRPr="009B0FD6" w:rsidRDefault="00A33B21" w:rsidP="00D1073F">
            <w:pPr>
              <w:spacing w:after="100" w:line="196" w:lineRule="auto"/>
              <w:jc w:val="center"/>
            </w:pPr>
            <w:r w:rsidRPr="009B0FD6">
              <w:rPr>
                <w:b/>
                <w:color w:val="FFFFFF"/>
                <w:sz w:val="20"/>
                <w:szCs w:val="20"/>
                <w:shd w:val="clear" w:color="auto" w:fill="A5A5A5"/>
              </w:rPr>
              <w:t>17.16</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5E4494F"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1DD1E03"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AD52969"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EA2968F" w14:textId="77777777" w:rsidR="00A33B21" w:rsidRPr="009B0FD6" w:rsidRDefault="00A33B21" w:rsidP="00D1073F">
            <w:pPr>
              <w:spacing w:before="0" w:line="196" w:lineRule="auto"/>
              <w:jc w:val="center"/>
            </w:pPr>
          </w:p>
        </w:tc>
      </w:tr>
      <w:tr w:rsidR="00A33B21" w:rsidRPr="009B0FD6" w14:paraId="68617326"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B6F6080" w14:textId="4E67225B" w:rsidR="00A33B21" w:rsidRPr="009B0FD6" w:rsidRDefault="00A33B21" w:rsidP="00D1073F">
            <w:pPr>
              <w:spacing w:after="100" w:line="196" w:lineRule="auto"/>
              <w:jc w:val="center"/>
            </w:pPr>
            <w:r w:rsidRPr="009B0FD6">
              <w:rPr>
                <w:b/>
                <w:color w:val="FFFFFF"/>
                <w:sz w:val="20"/>
                <w:szCs w:val="20"/>
                <w:shd w:val="clear" w:color="auto" w:fill="A5A5A5"/>
              </w:rPr>
              <w:t>17.17</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AD5CD36"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72E9218"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0A777C3"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3AA53E5" w14:textId="77777777" w:rsidR="00A33B21" w:rsidRPr="009B0FD6" w:rsidRDefault="00A33B21" w:rsidP="00D1073F">
            <w:pPr>
              <w:spacing w:before="0" w:line="196" w:lineRule="auto"/>
              <w:jc w:val="center"/>
            </w:pPr>
          </w:p>
        </w:tc>
      </w:tr>
      <w:tr w:rsidR="00A33B21" w:rsidRPr="009B0FD6" w14:paraId="385C9247"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D8B557D" w14:textId="659DCEBA" w:rsidR="00A33B21" w:rsidRPr="009B0FD6" w:rsidRDefault="00A33B21" w:rsidP="00D1073F">
            <w:pPr>
              <w:spacing w:after="100" w:line="196" w:lineRule="auto"/>
              <w:jc w:val="center"/>
            </w:pPr>
            <w:r w:rsidRPr="009B0FD6">
              <w:rPr>
                <w:b/>
                <w:color w:val="FFFFFF"/>
                <w:sz w:val="20"/>
                <w:szCs w:val="20"/>
                <w:shd w:val="clear" w:color="auto" w:fill="A5A5A5"/>
              </w:rPr>
              <w:t>17.18</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55B90B2"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4CAF946"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9C9A886"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853226D" w14:textId="77777777" w:rsidR="00A33B21" w:rsidRPr="009B0FD6" w:rsidRDefault="00A33B21" w:rsidP="00D1073F">
            <w:pPr>
              <w:spacing w:before="0" w:line="196" w:lineRule="auto"/>
              <w:jc w:val="center"/>
            </w:pPr>
          </w:p>
        </w:tc>
      </w:tr>
      <w:tr w:rsidR="00A33B21" w:rsidRPr="009B0FD6" w14:paraId="1BD4DA31"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2649019" w14:textId="7210B552" w:rsidR="00A33B21" w:rsidRPr="009B0FD6" w:rsidRDefault="00A33B21" w:rsidP="00D1073F">
            <w:pPr>
              <w:spacing w:after="100" w:line="196" w:lineRule="auto"/>
              <w:jc w:val="center"/>
            </w:pPr>
            <w:r w:rsidRPr="009B0FD6">
              <w:rPr>
                <w:b/>
                <w:color w:val="FFFFFF"/>
                <w:sz w:val="20"/>
                <w:szCs w:val="20"/>
                <w:shd w:val="clear" w:color="auto" w:fill="A5A5A5"/>
              </w:rPr>
              <w:t>17.19</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6F8F4E8"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7D862B7"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34FD8D3"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93E0865" w14:textId="77777777" w:rsidR="00A33B21" w:rsidRPr="009B0FD6" w:rsidRDefault="00A33B21" w:rsidP="00D1073F">
            <w:pPr>
              <w:spacing w:before="0" w:line="196" w:lineRule="auto"/>
              <w:jc w:val="center"/>
            </w:pPr>
          </w:p>
        </w:tc>
      </w:tr>
      <w:tr w:rsidR="00A33B21" w:rsidRPr="009B0FD6" w14:paraId="1EC44437"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FC358ED" w14:textId="0608FF62" w:rsidR="00A33B21" w:rsidRPr="009B0FD6" w:rsidRDefault="00A33B21" w:rsidP="00D1073F">
            <w:pPr>
              <w:spacing w:after="100" w:line="196" w:lineRule="auto"/>
              <w:jc w:val="center"/>
            </w:pPr>
            <w:r w:rsidRPr="009B0FD6">
              <w:rPr>
                <w:b/>
                <w:color w:val="FFFFFF"/>
                <w:sz w:val="20"/>
                <w:szCs w:val="20"/>
                <w:shd w:val="clear" w:color="auto" w:fill="A5A5A5"/>
              </w:rPr>
              <w:t>17.20</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14374EBF"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8D4B647"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36180D0"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E9755D2" w14:textId="77777777" w:rsidR="00A33B21" w:rsidRPr="009B0FD6" w:rsidRDefault="00A33B21" w:rsidP="00D1073F">
            <w:pPr>
              <w:spacing w:before="0" w:line="196" w:lineRule="auto"/>
              <w:jc w:val="center"/>
            </w:pPr>
          </w:p>
        </w:tc>
      </w:tr>
      <w:tr w:rsidR="00A33B21" w:rsidRPr="009B0FD6" w14:paraId="1126F9B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A79AD2C" w14:textId="2239F7FE" w:rsidR="00A33B21" w:rsidRPr="009B0FD6" w:rsidRDefault="00A33B21" w:rsidP="00D1073F">
            <w:pPr>
              <w:spacing w:after="100" w:line="196" w:lineRule="auto"/>
              <w:jc w:val="center"/>
            </w:pPr>
            <w:r w:rsidRPr="009B0FD6">
              <w:rPr>
                <w:b/>
                <w:color w:val="FFFFFF"/>
                <w:sz w:val="20"/>
                <w:szCs w:val="20"/>
                <w:shd w:val="clear" w:color="auto" w:fill="A5A5A5"/>
              </w:rPr>
              <w:t>17.22</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8F55DDB"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81E7179"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2F423C6"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B0D1D3A" w14:textId="77777777" w:rsidR="00A33B21" w:rsidRPr="009B0FD6" w:rsidRDefault="00A33B21" w:rsidP="00D1073F">
            <w:pPr>
              <w:spacing w:before="0" w:line="196" w:lineRule="auto"/>
              <w:jc w:val="center"/>
            </w:pPr>
          </w:p>
        </w:tc>
      </w:tr>
      <w:tr w:rsidR="00A33B21" w:rsidRPr="009B0FD6" w14:paraId="567F93F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F459095" w14:textId="24EB9741" w:rsidR="00A33B21" w:rsidRPr="009B0FD6" w:rsidRDefault="00A33B21" w:rsidP="00D1073F">
            <w:pPr>
              <w:spacing w:after="100" w:line="196" w:lineRule="auto"/>
              <w:jc w:val="center"/>
            </w:pPr>
            <w:r w:rsidRPr="009B0FD6">
              <w:rPr>
                <w:b/>
                <w:color w:val="FFFFFF"/>
                <w:sz w:val="20"/>
                <w:szCs w:val="20"/>
                <w:shd w:val="clear" w:color="auto" w:fill="A5A5A5"/>
              </w:rPr>
              <w:t>17.23</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AC86E15"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6340030"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13F7DBC6"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6B70676" w14:textId="77777777" w:rsidR="00A33B21" w:rsidRPr="009B0FD6" w:rsidRDefault="00A33B21" w:rsidP="00D1073F">
            <w:pPr>
              <w:spacing w:before="0" w:line="196" w:lineRule="auto"/>
              <w:jc w:val="center"/>
            </w:pPr>
          </w:p>
        </w:tc>
      </w:tr>
      <w:tr w:rsidR="00A33B21" w:rsidRPr="009B0FD6" w14:paraId="7877F874"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75B4B6E" w14:textId="7D165321" w:rsidR="00A33B21" w:rsidRPr="009B0FD6" w:rsidRDefault="00A33B21" w:rsidP="00D1073F">
            <w:pPr>
              <w:spacing w:after="100" w:line="196" w:lineRule="auto"/>
              <w:jc w:val="center"/>
            </w:pPr>
            <w:r w:rsidRPr="009B0FD6">
              <w:rPr>
                <w:b/>
                <w:color w:val="FFFFFF"/>
                <w:sz w:val="20"/>
                <w:szCs w:val="20"/>
                <w:shd w:val="clear" w:color="auto" w:fill="A5A5A5"/>
              </w:rPr>
              <w:t>17.24</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469B4B9"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646D720"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6B7D020"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14B82BE0" w14:textId="77777777" w:rsidR="00A33B21" w:rsidRPr="009B0FD6" w:rsidRDefault="00A33B21" w:rsidP="00D1073F">
            <w:pPr>
              <w:spacing w:before="0" w:line="196" w:lineRule="auto"/>
              <w:jc w:val="center"/>
            </w:pPr>
          </w:p>
        </w:tc>
      </w:tr>
    </w:tbl>
    <w:p w14:paraId="1014C81C" w14:textId="77777777" w:rsidR="00E31701" w:rsidRPr="009B0FD6" w:rsidRDefault="00E31701" w:rsidP="00E31701"/>
    <w:p w14:paraId="0CD4F7EF" w14:textId="13BFAB12" w:rsidR="00DF702A" w:rsidRPr="009B0FD6" w:rsidRDefault="00DF702A" w:rsidP="00BD5F80">
      <w:pPr>
        <w:pStyle w:val="Heading1"/>
      </w:pPr>
      <w:bookmarkStart w:id="182" w:name="_Toc471837539"/>
      <w:r w:rsidRPr="009B0FD6">
        <w:lastRenderedPageBreak/>
        <w:t>Appendix B: Glossary</w:t>
      </w:r>
      <w:bookmarkEnd w:id="182"/>
    </w:p>
    <w:p w14:paraId="079E8C48" w14:textId="77777777" w:rsidR="00A33B21" w:rsidRPr="009B0FD6" w:rsidRDefault="00A33B21" w:rsidP="00A33B21">
      <w:pPr>
        <w:pStyle w:val="ListParagraph"/>
      </w:pPr>
      <w:r w:rsidRPr="009B0FD6">
        <w:rPr>
          <w:b/>
        </w:rPr>
        <w:t>Access Control</w:t>
      </w:r>
      <w:r w:rsidRPr="009B0FD6">
        <w:t xml:space="preserve"> – A means of restricting access to files, referenced functions, URLs, and data based on the identity of users and/or groups to which they belong. </w:t>
      </w:r>
    </w:p>
    <w:p w14:paraId="68785C54" w14:textId="77777777" w:rsidR="00A33B21" w:rsidRPr="009B0FD6" w:rsidRDefault="00A33B21" w:rsidP="00A33B21">
      <w:pPr>
        <w:pStyle w:val="ListParagraph"/>
      </w:pPr>
      <w:r w:rsidRPr="009B0FD6">
        <w:rPr>
          <w:b/>
        </w:rPr>
        <w:t xml:space="preserve">Address Space Layout Randomization (ASLR) </w:t>
      </w:r>
      <w:r w:rsidRPr="009B0FD6">
        <w:t>– A technique to help protect against buffer overflow attacks.</w:t>
      </w:r>
    </w:p>
    <w:p w14:paraId="6C7AE8DE" w14:textId="77777777" w:rsidR="00A33B21" w:rsidRPr="009B0FD6" w:rsidRDefault="00A33B21" w:rsidP="00A33B21">
      <w:pPr>
        <w:pStyle w:val="ListParagraph"/>
      </w:pPr>
      <w:r w:rsidRPr="009B0FD6">
        <w:rPr>
          <w:b/>
        </w:rPr>
        <w:t>Application Security</w:t>
      </w:r>
      <w:r w:rsidRPr="009B0FD6">
        <w:t xml:space="preserve"> – Application-level security focuses on the analysis of components that comprise the application layer of the Open Systems Interconnection Reference Model (OSI Model), rather than focusing on for example the underlying operating system or connected networks. </w:t>
      </w:r>
    </w:p>
    <w:p w14:paraId="42446B22" w14:textId="77777777" w:rsidR="00A33B21" w:rsidRPr="009B0FD6" w:rsidRDefault="00A33B21" w:rsidP="00A33B21">
      <w:pPr>
        <w:pStyle w:val="ListParagraph"/>
      </w:pPr>
      <w:r w:rsidRPr="009B0FD6">
        <w:rPr>
          <w:b/>
        </w:rPr>
        <w:t>Application Security Verification</w:t>
      </w:r>
      <w:r w:rsidRPr="009B0FD6">
        <w:t xml:space="preserve"> – The technical assessment of an application against the OWASP ASVS. </w:t>
      </w:r>
    </w:p>
    <w:p w14:paraId="55CED323" w14:textId="77777777" w:rsidR="00A33B21" w:rsidRPr="009B0FD6" w:rsidRDefault="00A33B21" w:rsidP="00A33B21">
      <w:pPr>
        <w:pStyle w:val="ListParagraph"/>
      </w:pPr>
      <w:r w:rsidRPr="009B0FD6">
        <w:rPr>
          <w:b/>
        </w:rPr>
        <w:t>Application Security Verification Report</w:t>
      </w:r>
      <w:r w:rsidRPr="009B0FD6">
        <w:t xml:space="preserve"> – A report that documents the overall results and supporting analysis produced by the verifier for a particular application. </w:t>
      </w:r>
    </w:p>
    <w:p w14:paraId="7A86D31B" w14:textId="77777777" w:rsidR="00A33B21" w:rsidRPr="009B0FD6" w:rsidRDefault="00A33B21" w:rsidP="00A33B21">
      <w:pPr>
        <w:pStyle w:val="ListParagraph"/>
      </w:pPr>
      <w:r w:rsidRPr="009B0FD6">
        <w:rPr>
          <w:b/>
        </w:rPr>
        <w:t>Authentication</w:t>
      </w:r>
      <w:r w:rsidRPr="009B0FD6">
        <w:t xml:space="preserve"> – The verification of the claimed identity of an application user. </w:t>
      </w:r>
    </w:p>
    <w:p w14:paraId="215DBA82" w14:textId="77777777" w:rsidR="00A33B21" w:rsidRPr="009B0FD6" w:rsidRDefault="00A33B21" w:rsidP="00A33B21">
      <w:pPr>
        <w:pStyle w:val="ListParagraph"/>
      </w:pPr>
      <w:r w:rsidRPr="009B0FD6">
        <w:rPr>
          <w:b/>
        </w:rPr>
        <w:t>Automated Verification</w:t>
      </w:r>
      <w:r w:rsidRPr="009B0FD6">
        <w:t xml:space="preserve"> – The use of automated tools (either dynamic analysis tools, static analysis tools, or both) that use vulnerability signatures to find problems. </w:t>
      </w:r>
    </w:p>
    <w:p w14:paraId="23C8BEE8" w14:textId="77777777" w:rsidR="00A33B21" w:rsidRPr="009B0FD6" w:rsidRDefault="00A33B21" w:rsidP="00A33B21">
      <w:pPr>
        <w:pStyle w:val="ListParagraph"/>
      </w:pPr>
      <w:r w:rsidRPr="009B0FD6">
        <w:rPr>
          <w:b/>
        </w:rPr>
        <w:t>Back Doors</w:t>
      </w:r>
      <w:r w:rsidRPr="009B0FD6">
        <w:t xml:space="preserve"> – A type of malicious code that allows unauthorized access to an application. </w:t>
      </w:r>
    </w:p>
    <w:p w14:paraId="67508E2A" w14:textId="77777777" w:rsidR="00A33B21" w:rsidRPr="009B0FD6" w:rsidRDefault="00A33B21" w:rsidP="00A33B21">
      <w:pPr>
        <w:pStyle w:val="ListParagraph"/>
      </w:pPr>
      <w:r w:rsidRPr="009B0FD6">
        <w:rPr>
          <w:b/>
        </w:rPr>
        <w:t>Blacklist</w:t>
      </w:r>
      <w:r w:rsidRPr="009B0FD6">
        <w:t xml:space="preserve"> – A list of data or operations that are not permitted, for example a list of characters that are not allowed as input. </w:t>
      </w:r>
    </w:p>
    <w:p w14:paraId="186AD0D4" w14:textId="77777777" w:rsidR="00A33B21" w:rsidRPr="009B0FD6" w:rsidRDefault="00A33B21" w:rsidP="00A33B21">
      <w:pPr>
        <w:pStyle w:val="ListParagraph"/>
      </w:pPr>
      <w:r w:rsidRPr="009B0FD6">
        <w:rPr>
          <w:b/>
        </w:rPr>
        <w:t>Cascading Style Sheets</w:t>
      </w:r>
      <w:r w:rsidRPr="009B0FD6">
        <w:t xml:space="preserve"> (CSS) - A style sheet language used for describing the presentation semantics of document written in a markup language, such as HTML. </w:t>
      </w:r>
    </w:p>
    <w:p w14:paraId="54DA1A40" w14:textId="77777777" w:rsidR="00A33B21" w:rsidRPr="009B0FD6" w:rsidRDefault="00A33B21" w:rsidP="00A33B21">
      <w:pPr>
        <w:pStyle w:val="ListParagraph"/>
      </w:pPr>
      <w:r w:rsidRPr="009B0FD6">
        <w:rPr>
          <w:b/>
        </w:rPr>
        <w:t>Certificate Authority</w:t>
      </w:r>
      <w:r w:rsidRPr="009B0FD6">
        <w:t xml:space="preserve"> (CA) – An entity that issues digital certificates. </w:t>
      </w:r>
    </w:p>
    <w:p w14:paraId="4E2DDCCB" w14:textId="77777777" w:rsidR="00A33B21" w:rsidRPr="009B0FD6" w:rsidRDefault="00A33B21" w:rsidP="00A33B21">
      <w:pPr>
        <w:pStyle w:val="ListParagraph"/>
      </w:pPr>
      <w:r w:rsidRPr="009B0FD6">
        <w:rPr>
          <w:b/>
        </w:rPr>
        <w:t>Communication Security</w:t>
      </w:r>
      <w:r w:rsidRPr="009B0FD6">
        <w:t xml:space="preserve"> – The protection of application data when it is transmitted between application components, between clients and servers, and between external systems and the application. </w:t>
      </w:r>
    </w:p>
    <w:p w14:paraId="507C45E4" w14:textId="77777777" w:rsidR="00A33B21" w:rsidRPr="009B0FD6" w:rsidRDefault="00A33B21" w:rsidP="00A33B21">
      <w:pPr>
        <w:pStyle w:val="ListParagraph"/>
      </w:pPr>
      <w:r w:rsidRPr="009B0FD6">
        <w:rPr>
          <w:b/>
        </w:rPr>
        <w:t>Component</w:t>
      </w:r>
      <w:r w:rsidRPr="009B0FD6">
        <w:t xml:space="preserve"> – a self-contained unit of code, with associated disk and network interfaces that communicates with other components. </w:t>
      </w:r>
    </w:p>
    <w:p w14:paraId="4A92161E" w14:textId="77777777" w:rsidR="00A33B21" w:rsidRPr="009B0FD6" w:rsidRDefault="00A33B21" w:rsidP="00A33B21">
      <w:pPr>
        <w:pStyle w:val="ListParagraph"/>
      </w:pPr>
      <w:r w:rsidRPr="009B0FD6">
        <w:rPr>
          <w:b/>
        </w:rPr>
        <w:lastRenderedPageBreak/>
        <w:t>Cross-Site Scripting</w:t>
      </w:r>
      <w:r w:rsidRPr="009B0FD6">
        <w:t xml:space="preserve"> (XSS) – A security vulnerability typically found in web applications allowing the injection of client-side scripts into content. </w:t>
      </w:r>
    </w:p>
    <w:p w14:paraId="61675204" w14:textId="77777777" w:rsidR="00A33B21" w:rsidRPr="009B0FD6" w:rsidRDefault="00A33B21" w:rsidP="00A33B21">
      <w:pPr>
        <w:pStyle w:val="ListParagraph"/>
      </w:pPr>
      <w:r w:rsidRPr="009B0FD6">
        <w:rPr>
          <w:b/>
        </w:rPr>
        <w:t>Cryptographic module</w:t>
      </w:r>
      <w:r w:rsidRPr="009B0FD6">
        <w:t xml:space="preserve"> – Hardware, software, and/or firmware that implements cryptographic algorithms and/or generates cryptographic keys. </w:t>
      </w:r>
    </w:p>
    <w:p w14:paraId="53C24A7B" w14:textId="77777777" w:rsidR="00A33B21" w:rsidRPr="009B0FD6" w:rsidRDefault="00A33B21" w:rsidP="00A33B21">
      <w:pPr>
        <w:pStyle w:val="ListParagraph"/>
      </w:pPr>
      <w:r w:rsidRPr="009B0FD6">
        <w:rPr>
          <w:b/>
        </w:rPr>
        <w:t>Denial of Service (DoS) Attacks</w:t>
      </w:r>
      <w:r w:rsidRPr="009B0FD6">
        <w:t xml:space="preserve"> – The flooding of an application with more requests than it can handle. </w:t>
      </w:r>
    </w:p>
    <w:p w14:paraId="5FB02128" w14:textId="77777777" w:rsidR="00A33B21" w:rsidRPr="009B0FD6" w:rsidRDefault="00A33B21" w:rsidP="00A33B21">
      <w:pPr>
        <w:pStyle w:val="ListParagraph"/>
      </w:pPr>
      <w:r w:rsidRPr="009B0FD6">
        <w:rPr>
          <w:b/>
        </w:rPr>
        <w:t>Design Verification</w:t>
      </w:r>
      <w:r w:rsidRPr="009B0FD6">
        <w:t xml:space="preserve"> – The technical assessment of the security architecture of an application. </w:t>
      </w:r>
    </w:p>
    <w:p w14:paraId="02F4D885" w14:textId="77777777" w:rsidR="00A33B21" w:rsidRPr="009B0FD6" w:rsidRDefault="00A33B21" w:rsidP="00A33B21">
      <w:pPr>
        <w:pStyle w:val="ListParagraph"/>
      </w:pPr>
      <w:r w:rsidRPr="009B0FD6">
        <w:rPr>
          <w:b/>
        </w:rPr>
        <w:t>Dynamic Verification</w:t>
      </w:r>
      <w:r w:rsidRPr="009B0FD6">
        <w:t xml:space="preserve"> – The use of automated tools that use vulnerability signatures to find problems during the execution of an application. </w:t>
      </w:r>
    </w:p>
    <w:p w14:paraId="062329C1" w14:textId="77777777" w:rsidR="00A33B21" w:rsidRPr="009B0FD6" w:rsidRDefault="00A33B21" w:rsidP="00A33B21">
      <w:pPr>
        <w:pStyle w:val="ListParagraph"/>
      </w:pPr>
      <w:r w:rsidRPr="009B0FD6">
        <w:rPr>
          <w:b/>
        </w:rPr>
        <w:t>Easter Eggs</w:t>
      </w:r>
      <w:r w:rsidRPr="009B0FD6">
        <w:t xml:space="preserve"> – A type of malicious code that does not run until a specific user input event occurs. </w:t>
      </w:r>
    </w:p>
    <w:p w14:paraId="0E0596E1" w14:textId="77777777" w:rsidR="00A33B21" w:rsidRPr="009B0FD6" w:rsidRDefault="00A33B21" w:rsidP="00A33B21">
      <w:pPr>
        <w:pStyle w:val="ListParagraph"/>
      </w:pPr>
      <w:r w:rsidRPr="009B0FD6">
        <w:rPr>
          <w:b/>
        </w:rPr>
        <w:t>External Systems</w:t>
      </w:r>
      <w:r w:rsidRPr="009B0FD6">
        <w:t xml:space="preserve"> – A server-side application or service that is not part of the application. </w:t>
      </w:r>
    </w:p>
    <w:p w14:paraId="0779DDF8" w14:textId="77777777" w:rsidR="00A33B21" w:rsidRPr="009B0FD6" w:rsidRDefault="00A33B21" w:rsidP="00A33B21">
      <w:pPr>
        <w:pStyle w:val="ListParagraph"/>
      </w:pPr>
      <w:r w:rsidRPr="009B0FD6">
        <w:rPr>
          <w:b/>
        </w:rPr>
        <w:t xml:space="preserve">FIPS 140-2 </w:t>
      </w:r>
      <w:r w:rsidRPr="009B0FD6">
        <w:t xml:space="preserve">– A standard that can be used as the basis for the verification of the design and implementation of cryptographic modules </w:t>
      </w:r>
    </w:p>
    <w:p w14:paraId="69452C13" w14:textId="77777777" w:rsidR="00A33B21" w:rsidRPr="009B0FD6" w:rsidRDefault="00A33B21" w:rsidP="00A33B21">
      <w:pPr>
        <w:pStyle w:val="ListParagraph"/>
      </w:pPr>
      <w:r w:rsidRPr="009B0FD6">
        <w:rPr>
          <w:b/>
        </w:rPr>
        <w:t>Globally Unique Identifier</w:t>
      </w:r>
      <w:r w:rsidRPr="009B0FD6">
        <w:t xml:space="preserve"> (GUID) – a unique reference number used as an identifier in software. </w:t>
      </w:r>
    </w:p>
    <w:p w14:paraId="1DB8C735" w14:textId="77777777" w:rsidR="00A33B21" w:rsidRPr="009B0FD6" w:rsidRDefault="00A33B21" w:rsidP="00A33B21">
      <w:pPr>
        <w:pStyle w:val="ListParagraph"/>
      </w:pPr>
      <w:r w:rsidRPr="009B0FD6">
        <w:rPr>
          <w:b/>
        </w:rPr>
        <w:t>HyperText Markup Language (HTML)</w:t>
      </w:r>
      <w:r w:rsidRPr="009B0FD6">
        <w:t xml:space="preserve"> - The main markup language for the creation of web pages and other information displayed in a web browser. </w:t>
      </w:r>
    </w:p>
    <w:p w14:paraId="54BF066F" w14:textId="77777777" w:rsidR="00A33B21" w:rsidRPr="009B0FD6" w:rsidRDefault="00A33B21" w:rsidP="00A33B21">
      <w:pPr>
        <w:pStyle w:val="ListParagraph"/>
      </w:pPr>
      <w:r w:rsidRPr="009B0FD6">
        <w:rPr>
          <w:b/>
        </w:rPr>
        <w:t>Hyper Text Transfer Protocol</w:t>
      </w:r>
      <w:r w:rsidRPr="009B0FD6">
        <w:t xml:space="preserve"> (HTTP) – An application protocol for distributed, collaborative, hypermedia information systems. It is the foundation of data communication for the World Wide Web.</w:t>
      </w:r>
    </w:p>
    <w:p w14:paraId="3F66A36C" w14:textId="77777777" w:rsidR="00A33B21" w:rsidRPr="009B0FD6" w:rsidRDefault="00A33B21" w:rsidP="00A33B21">
      <w:pPr>
        <w:pStyle w:val="ListParagraph"/>
      </w:pPr>
      <w:r w:rsidRPr="009B0FD6">
        <w:rPr>
          <w:b/>
        </w:rPr>
        <w:t>Input Validation</w:t>
      </w:r>
      <w:r w:rsidRPr="009B0FD6">
        <w:t xml:space="preserve"> – The canonicalization and validation of untrusted user input. </w:t>
      </w:r>
    </w:p>
    <w:p w14:paraId="5F982A91" w14:textId="77777777" w:rsidR="00A33B21" w:rsidRPr="009B0FD6" w:rsidRDefault="00A33B21" w:rsidP="00A33B21">
      <w:pPr>
        <w:pStyle w:val="ListParagraph"/>
      </w:pPr>
      <w:r w:rsidRPr="009B0FD6">
        <w:rPr>
          <w:b/>
        </w:rPr>
        <w:t>Lightweight Directory Access Protocol (LDAP)</w:t>
      </w:r>
      <w:r w:rsidRPr="009B0FD6">
        <w:t xml:space="preserve"> – An application protocol for accessing and maintaining distributed directory information services over a network. </w:t>
      </w:r>
    </w:p>
    <w:p w14:paraId="6BA5EFB0" w14:textId="77777777" w:rsidR="00A33B21" w:rsidRPr="009B0FD6" w:rsidRDefault="00A33B21" w:rsidP="00A33B21">
      <w:pPr>
        <w:pStyle w:val="ListParagraph"/>
      </w:pPr>
      <w:r w:rsidRPr="009B0FD6">
        <w:rPr>
          <w:b/>
        </w:rPr>
        <w:t>Malicious Code</w:t>
      </w:r>
      <w:r w:rsidRPr="009B0FD6">
        <w:t xml:space="preserve"> – Code introduced into an application during its development unbeknownst to the application owner, which circumvents the application’s intended security policy. Not the same as malware such as a virus or worm!</w:t>
      </w:r>
    </w:p>
    <w:p w14:paraId="57E92C2C" w14:textId="77777777" w:rsidR="00A33B21" w:rsidRPr="009B0FD6" w:rsidRDefault="00A33B21" w:rsidP="00A33B21">
      <w:pPr>
        <w:pStyle w:val="ListParagraph"/>
      </w:pPr>
      <w:r w:rsidRPr="009B0FD6">
        <w:rPr>
          <w:b/>
        </w:rPr>
        <w:lastRenderedPageBreak/>
        <w:t>Malware</w:t>
      </w:r>
      <w:r w:rsidRPr="009B0FD6">
        <w:t xml:space="preserve"> – Executable code that is introduced into an application during runtime without the knowledge of the application user or administrator. </w:t>
      </w:r>
    </w:p>
    <w:p w14:paraId="275069EE" w14:textId="77777777" w:rsidR="00A33B21" w:rsidRPr="009B0FD6" w:rsidRDefault="00A33B21" w:rsidP="00A33B21">
      <w:pPr>
        <w:pStyle w:val="ListParagraph"/>
      </w:pPr>
      <w:r w:rsidRPr="009B0FD6">
        <w:rPr>
          <w:b/>
        </w:rPr>
        <w:t>Open Web Application Security Project</w:t>
      </w:r>
      <w:r w:rsidRPr="009B0FD6">
        <w:t xml:space="preserve"> (OWASP) – The Open Web Application Security Project (OWASP) is a worldwide free and open community focused on improving the security of application software. Our mission is to make application security "visible," so that people and organizations can make informed decisions about application security risks. See: http://www.owasp.org/ </w:t>
      </w:r>
    </w:p>
    <w:p w14:paraId="52FC900C" w14:textId="77777777" w:rsidR="00A33B21" w:rsidRPr="009B0FD6" w:rsidRDefault="00A33B21" w:rsidP="00A33B21">
      <w:pPr>
        <w:pStyle w:val="ListParagraph"/>
      </w:pPr>
      <w:r w:rsidRPr="009B0FD6">
        <w:rPr>
          <w:b/>
        </w:rPr>
        <w:t>Output encoding</w:t>
      </w:r>
      <w:r w:rsidRPr="009B0FD6">
        <w:t xml:space="preserve"> – The canonicalization and validation of application output to Web browsers and to external systems. </w:t>
      </w:r>
    </w:p>
    <w:p w14:paraId="3E2F0C3A" w14:textId="77777777" w:rsidR="00A33B21" w:rsidRPr="009B0FD6" w:rsidRDefault="00A33B21" w:rsidP="00A33B21">
      <w:pPr>
        <w:pStyle w:val="ListParagraph"/>
      </w:pPr>
      <w:r w:rsidRPr="009B0FD6">
        <w:rPr>
          <w:b/>
        </w:rPr>
        <w:t>Personally Identifiable Information</w:t>
      </w:r>
      <w:r w:rsidRPr="009B0FD6">
        <w:t xml:space="preserve"> (PII) - is information that can be used on its own or with other information to identify, contact, or locate a single person, or to identify an individual in context.</w:t>
      </w:r>
    </w:p>
    <w:p w14:paraId="2DF4EE2E" w14:textId="77777777" w:rsidR="00A33B21" w:rsidRPr="009B0FD6" w:rsidRDefault="00A33B21" w:rsidP="00A33B21">
      <w:pPr>
        <w:pStyle w:val="ListParagraph"/>
      </w:pPr>
      <w:r w:rsidRPr="009B0FD6">
        <w:rPr>
          <w:b/>
        </w:rPr>
        <w:t>Positive</w:t>
      </w:r>
      <w:r w:rsidRPr="009B0FD6">
        <w:t xml:space="preserve"> </w:t>
      </w:r>
      <w:r w:rsidRPr="009B0FD6">
        <w:rPr>
          <w:b/>
        </w:rPr>
        <w:t>validation</w:t>
      </w:r>
      <w:r w:rsidRPr="009B0FD6">
        <w:t xml:space="preserve"> – See whitelist. </w:t>
      </w:r>
    </w:p>
    <w:p w14:paraId="28621DC6" w14:textId="77777777" w:rsidR="00A33B21" w:rsidRPr="009B0FD6" w:rsidRDefault="00A33B21" w:rsidP="00A33B21">
      <w:pPr>
        <w:pStyle w:val="ListParagraph"/>
      </w:pPr>
      <w:r w:rsidRPr="009B0FD6">
        <w:rPr>
          <w:b/>
        </w:rPr>
        <w:t>Security Architecture</w:t>
      </w:r>
      <w:r w:rsidRPr="009B0FD6">
        <w:t xml:space="preserve"> – An abstraction of an application’s design that identifies and describes where and how security controls are used, and also identifies and describes the location and sensitivity of both user and application data. </w:t>
      </w:r>
    </w:p>
    <w:p w14:paraId="571CFE35" w14:textId="77777777" w:rsidR="00A33B21" w:rsidRPr="009B0FD6" w:rsidRDefault="00A33B21" w:rsidP="00A33B21">
      <w:pPr>
        <w:pStyle w:val="ListParagraph"/>
      </w:pPr>
      <w:r w:rsidRPr="009B0FD6">
        <w:rPr>
          <w:b/>
        </w:rPr>
        <w:t>Security Configuration</w:t>
      </w:r>
      <w:r w:rsidRPr="009B0FD6">
        <w:t xml:space="preserve"> – The runtime configuration of an application that affects how security controls are used. </w:t>
      </w:r>
    </w:p>
    <w:p w14:paraId="0E5129D3" w14:textId="77777777" w:rsidR="00A33B21" w:rsidRPr="009B0FD6" w:rsidRDefault="00A33B21" w:rsidP="00A33B21">
      <w:pPr>
        <w:pStyle w:val="ListParagraph"/>
      </w:pPr>
      <w:r w:rsidRPr="009B0FD6">
        <w:rPr>
          <w:b/>
        </w:rPr>
        <w:t>Security Control</w:t>
      </w:r>
      <w:r w:rsidRPr="009B0FD6">
        <w:t xml:space="preserve"> – A function or component that performs a security check (e.g. an access control check) or when called results in a security effect (e.g. generating an audit record). </w:t>
      </w:r>
    </w:p>
    <w:p w14:paraId="5ABE2CB6" w14:textId="77777777" w:rsidR="00A33B21" w:rsidRPr="009B0FD6" w:rsidRDefault="00A33B21" w:rsidP="00A33B21">
      <w:pPr>
        <w:pStyle w:val="ListParagraph"/>
      </w:pPr>
      <w:r w:rsidRPr="009B0FD6">
        <w:rPr>
          <w:b/>
        </w:rPr>
        <w:t>SQL Injection (SQLi)</w:t>
      </w:r>
      <w:r w:rsidRPr="009B0FD6">
        <w:t xml:space="preserve"> – A code injection technique used to attack data driven applications, in which malicious SQL statements are inserted into an entry point. </w:t>
      </w:r>
    </w:p>
    <w:p w14:paraId="4CC630A3" w14:textId="77777777" w:rsidR="00A33B21" w:rsidRPr="009B0FD6" w:rsidRDefault="00A33B21" w:rsidP="00A33B21">
      <w:pPr>
        <w:pStyle w:val="ListParagraph"/>
      </w:pPr>
      <w:r w:rsidRPr="009B0FD6">
        <w:rPr>
          <w:b/>
        </w:rPr>
        <w:t>Static Verification</w:t>
      </w:r>
      <w:r w:rsidRPr="009B0FD6">
        <w:t xml:space="preserve"> – The use of automated tools that use vulnerability signatures to find problems in application source code. </w:t>
      </w:r>
    </w:p>
    <w:p w14:paraId="6A44B3FB" w14:textId="77777777" w:rsidR="00A33B21" w:rsidRPr="009B0FD6" w:rsidRDefault="00A33B21" w:rsidP="00A33B21">
      <w:pPr>
        <w:pStyle w:val="ListParagraph"/>
      </w:pPr>
      <w:r w:rsidRPr="009B0FD6">
        <w:rPr>
          <w:b/>
        </w:rPr>
        <w:t>Target of Verification (TOV)</w:t>
      </w:r>
      <w:r w:rsidRPr="009B0FD6">
        <w:t xml:space="preserve"> – If you are performing application security verification according to the OWASP ASVS requirements, the verification will be of a particular application. This application is called the “Target of Verification” or simply the TOV. </w:t>
      </w:r>
    </w:p>
    <w:p w14:paraId="68B98B0F" w14:textId="77777777" w:rsidR="00A33B21" w:rsidRPr="009B0FD6" w:rsidRDefault="00A33B21" w:rsidP="00A33B21">
      <w:pPr>
        <w:pStyle w:val="ListParagraph"/>
      </w:pPr>
      <w:r w:rsidRPr="009B0FD6">
        <w:rPr>
          <w:b/>
        </w:rPr>
        <w:lastRenderedPageBreak/>
        <w:t>Threat Modeling</w:t>
      </w:r>
      <w:r w:rsidRPr="009B0FD6">
        <w:t xml:space="preserve"> - A technique consisting of developing increasingly refined security architectures to identify threat agents, security zones, security controls, and important technical and business assets. </w:t>
      </w:r>
    </w:p>
    <w:p w14:paraId="3118A75A" w14:textId="77777777" w:rsidR="00A33B21" w:rsidRPr="009B0FD6" w:rsidRDefault="00A33B21" w:rsidP="00A33B21">
      <w:pPr>
        <w:pStyle w:val="ListParagraph"/>
      </w:pPr>
      <w:r w:rsidRPr="009B0FD6">
        <w:rPr>
          <w:b/>
        </w:rPr>
        <w:t>Transport Layer Security</w:t>
      </w:r>
      <w:r w:rsidRPr="009B0FD6">
        <w:t xml:space="preserve"> – Cryptographic protocols that provide communication security over the Internet</w:t>
      </w:r>
    </w:p>
    <w:p w14:paraId="19D8E690" w14:textId="77777777" w:rsidR="00A33B21" w:rsidRPr="009B0FD6" w:rsidRDefault="00A33B21" w:rsidP="00A33B21">
      <w:pPr>
        <w:pStyle w:val="ListParagraph"/>
      </w:pPr>
      <w:r w:rsidRPr="009B0FD6">
        <w:rPr>
          <w:b/>
        </w:rPr>
        <w:t>URI/URL/URL fragments</w:t>
      </w:r>
      <w:r w:rsidRPr="009B0FD6">
        <w:t xml:space="preserve"> – A Uniform Resource Identifier is a string of characters used to identify a name or a web resource. A Uniform Resource Locator is often used as a reference to a resource. </w:t>
      </w:r>
    </w:p>
    <w:p w14:paraId="3111E500" w14:textId="77777777" w:rsidR="00A33B21" w:rsidRPr="009B0FD6" w:rsidRDefault="00A33B21" w:rsidP="00A33B21">
      <w:pPr>
        <w:pStyle w:val="ListParagraph"/>
      </w:pPr>
      <w:r w:rsidRPr="009B0FD6">
        <w:rPr>
          <w:b/>
        </w:rPr>
        <w:t>User acceptance testing (UAT)</w:t>
      </w:r>
      <w:r w:rsidRPr="009B0FD6">
        <w:t xml:space="preserve">– Traditionally a test environment that behaves like the production environment where all software testing is performed before going live. </w:t>
      </w:r>
    </w:p>
    <w:p w14:paraId="168AFDCE" w14:textId="77777777" w:rsidR="00A33B21" w:rsidRPr="009B0FD6" w:rsidRDefault="00A33B21" w:rsidP="00A33B21">
      <w:pPr>
        <w:pStyle w:val="ListParagraph"/>
      </w:pPr>
      <w:r w:rsidRPr="009B0FD6">
        <w:rPr>
          <w:b/>
        </w:rPr>
        <w:t>Verifier</w:t>
      </w:r>
      <w:r w:rsidRPr="009B0FD6">
        <w:t xml:space="preserve"> - The person or team that is reviewing an application against the OWASP ASVS requirements. </w:t>
      </w:r>
    </w:p>
    <w:p w14:paraId="6D378247" w14:textId="77777777" w:rsidR="00A33B21" w:rsidRPr="009B0FD6" w:rsidRDefault="00A33B21" w:rsidP="00A33B21">
      <w:pPr>
        <w:pStyle w:val="ListParagraph"/>
      </w:pPr>
      <w:r w:rsidRPr="009B0FD6">
        <w:rPr>
          <w:b/>
        </w:rPr>
        <w:t>Whitelist</w:t>
      </w:r>
      <w:r w:rsidRPr="009B0FD6">
        <w:t xml:space="preserve"> – A list of permitted data or operations, for example a list of characters that are allowed to perform input validation.</w:t>
      </w:r>
    </w:p>
    <w:p w14:paraId="72707886" w14:textId="47D8AA42" w:rsidR="009B2F06" w:rsidRPr="009B0FD6" w:rsidRDefault="00A33B21" w:rsidP="00A33B21">
      <w:pPr>
        <w:pStyle w:val="ListParagraph"/>
      </w:pPr>
      <w:r w:rsidRPr="009B0FD6">
        <w:rPr>
          <w:b/>
        </w:rPr>
        <w:t>XML</w:t>
      </w:r>
      <w:r w:rsidRPr="009B0FD6">
        <w:t xml:space="preserve"> – A markup language that defines a set of rules for encoding documents.</w:t>
      </w:r>
    </w:p>
    <w:p w14:paraId="45F83D9C" w14:textId="766FA157" w:rsidR="00DF702A" w:rsidRPr="009B0FD6" w:rsidRDefault="00E34115" w:rsidP="00EE2DCA">
      <w:pPr>
        <w:pStyle w:val="Heading1"/>
      </w:pPr>
      <w:bookmarkStart w:id="183" w:name="_Toc471837540"/>
      <w:r w:rsidRPr="009B0FD6">
        <w:lastRenderedPageBreak/>
        <w:t>Appendix C: References</w:t>
      </w:r>
      <w:bookmarkEnd w:id="183"/>
    </w:p>
    <w:p w14:paraId="707347DC" w14:textId="77777777" w:rsidR="003A0B4D" w:rsidRPr="009B0FD6" w:rsidRDefault="003A0B4D" w:rsidP="003A0B4D">
      <w:r w:rsidRPr="009B0FD6">
        <w:t xml:space="preserve">The following OWASP projects are most likely to be useful to users/adopters of this standard: </w:t>
      </w:r>
    </w:p>
    <w:p w14:paraId="1198AD40" w14:textId="7D7E43AD" w:rsidR="003A0B4D" w:rsidRPr="009B0FD6" w:rsidRDefault="003A0B4D" w:rsidP="009D1F1E">
      <w:pPr>
        <w:pStyle w:val="ListParagraph"/>
        <w:numPr>
          <w:ilvl w:val="0"/>
          <w:numId w:val="3"/>
        </w:numPr>
      </w:pPr>
      <w:r w:rsidRPr="009B0FD6">
        <w:t>OWASP Testing Guide</w:t>
      </w:r>
      <w:r w:rsidRPr="009B0FD6">
        <w:br/>
      </w:r>
      <w:hyperlink r:id="rId79" w:history="1">
        <w:r w:rsidRPr="009B0FD6">
          <w:rPr>
            <w:rStyle w:val="Hyperlink"/>
          </w:rPr>
          <w:t>https://www.owasp.org/index.php/OWASP_Testing_Project</w:t>
        </w:r>
      </w:hyperlink>
      <w:r w:rsidRPr="009B0FD6">
        <w:t xml:space="preserve">   </w:t>
      </w:r>
    </w:p>
    <w:p w14:paraId="293B1A23" w14:textId="6FF7398F" w:rsidR="003A0B4D" w:rsidRPr="009B0FD6" w:rsidRDefault="003A0B4D" w:rsidP="009D1F1E">
      <w:pPr>
        <w:pStyle w:val="ListParagraph"/>
        <w:numPr>
          <w:ilvl w:val="0"/>
          <w:numId w:val="3"/>
        </w:numPr>
      </w:pPr>
      <w:r w:rsidRPr="009B0FD6">
        <w:t>OWASP Code Review Guide</w:t>
      </w:r>
      <w:r w:rsidRPr="009B0FD6">
        <w:br/>
      </w:r>
      <w:hyperlink r:id="rId80" w:history="1">
        <w:r w:rsidRPr="009B0FD6">
          <w:rPr>
            <w:rStyle w:val="Hyperlink"/>
          </w:rPr>
          <w:t>http://www.owasp.org/index.php/Category:OWASP_Code_Review_Project</w:t>
        </w:r>
      </w:hyperlink>
      <w:r w:rsidRPr="009B0FD6">
        <w:t xml:space="preserve">   </w:t>
      </w:r>
    </w:p>
    <w:p w14:paraId="5B6678CB" w14:textId="7A680A92" w:rsidR="003A0B4D" w:rsidRPr="009B0FD6" w:rsidRDefault="003A0B4D" w:rsidP="009D1F1E">
      <w:pPr>
        <w:pStyle w:val="ListParagraph"/>
        <w:numPr>
          <w:ilvl w:val="0"/>
          <w:numId w:val="3"/>
        </w:numPr>
      </w:pPr>
      <w:r w:rsidRPr="009B0FD6">
        <w:t>OWASP Cheat Sheets</w:t>
      </w:r>
      <w:r w:rsidRPr="009B0FD6">
        <w:br/>
      </w:r>
      <w:hyperlink r:id="rId81" w:history="1">
        <w:r w:rsidRPr="009B0FD6">
          <w:rPr>
            <w:rStyle w:val="Hyperlink"/>
          </w:rPr>
          <w:t>https://www.owasp.org/index.php/OWASP_Cheat_Sheet_Series</w:t>
        </w:r>
      </w:hyperlink>
      <w:r w:rsidRPr="009B0FD6">
        <w:t xml:space="preserve">  </w:t>
      </w:r>
    </w:p>
    <w:p w14:paraId="0534F9E9" w14:textId="046A8B56" w:rsidR="003A0B4D" w:rsidRPr="009B0FD6" w:rsidRDefault="003A0B4D" w:rsidP="009D1F1E">
      <w:pPr>
        <w:pStyle w:val="ListParagraph"/>
        <w:numPr>
          <w:ilvl w:val="0"/>
          <w:numId w:val="3"/>
        </w:numPr>
      </w:pPr>
      <w:r w:rsidRPr="009B0FD6">
        <w:t>OWASP Proactive Controls</w:t>
      </w:r>
      <w:r w:rsidRPr="009B0FD6">
        <w:br/>
      </w:r>
      <w:hyperlink r:id="rId82" w:history="1">
        <w:r w:rsidRPr="009B0FD6">
          <w:rPr>
            <w:rStyle w:val="Hyperlink"/>
          </w:rPr>
          <w:t>https://www.owasp.org/index.php/OWASP_Proactive_Controls</w:t>
        </w:r>
      </w:hyperlink>
      <w:r w:rsidRPr="009B0FD6">
        <w:t xml:space="preserve">  </w:t>
      </w:r>
    </w:p>
    <w:p w14:paraId="5C642447" w14:textId="0670254F" w:rsidR="003A0B4D" w:rsidRPr="009B0FD6" w:rsidRDefault="003A0B4D" w:rsidP="009D1F1E">
      <w:pPr>
        <w:pStyle w:val="ListParagraph"/>
        <w:numPr>
          <w:ilvl w:val="0"/>
          <w:numId w:val="3"/>
        </w:numPr>
      </w:pPr>
      <w:r w:rsidRPr="009B0FD6">
        <w:t>OWASP Top 10</w:t>
      </w:r>
      <w:r w:rsidRPr="009B0FD6">
        <w:br/>
      </w:r>
      <w:hyperlink r:id="rId83" w:history="1">
        <w:r w:rsidRPr="009B0FD6">
          <w:rPr>
            <w:rStyle w:val="Hyperlink"/>
          </w:rPr>
          <w:t>https://www.owasp.org/index.php/Top_10_2013-Top_10</w:t>
        </w:r>
      </w:hyperlink>
      <w:r w:rsidRPr="009B0FD6">
        <w:t xml:space="preserve">  </w:t>
      </w:r>
    </w:p>
    <w:p w14:paraId="08D0A052" w14:textId="1753EA9E" w:rsidR="003A0B4D" w:rsidRPr="009B0FD6" w:rsidRDefault="003A0B4D" w:rsidP="009D1F1E">
      <w:pPr>
        <w:pStyle w:val="ListParagraph"/>
        <w:numPr>
          <w:ilvl w:val="0"/>
          <w:numId w:val="3"/>
        </w:numPr>
      </w:pPr>
      <w:r w:rsidRPr="009B0FD6">
        <w:t>OWASP Mobile Top 10</w:t>
      </w:r>
      <w:r w:rsidRPr="009B0FD6">
        <w:br/>
      </w:r>
      <w:hyperlink r:id="rId84" w:history="1">
        <w:r w:rsidRPr="009B0FD6">
          <w:rPr>
            <w:rStyle w:val="Hyperlink"/>
          </w:rPr>
          <w:t>https://www.owasp.org/index.php/Projects/OWASP_Mobile_Security_Project_-_Top_Ten_Mobile_Risks</w:t>
        </w:r>
      </w:hyperlink>
      <w:r w:rsidRPr="009B0FD6">
        <w:t xml:space="preserve"> </w:t>
      </w:r>
    </w:p>
    <w:p w14:paraId="6956D1E9" w14:textId="77777777" w:rsidR="00BA7AD0" w:rsidRPr="009B0FD6" w:rsidRDefault="00BA7AD0" w:rsidP="003A0B4D">
      <w:pPr>
        <w:ind w:left="360"/>
      </w:pPr>
    </w:p>
    <w:p w14:paraId="46A32C2D" w14:textId="5931DF78" w:rsidR="003A0B4D" w:rsidRPr="009B0FD6" w:rsidRDefault="003A0B4D" w:rsidP="003A0B4D">
      <w:pPr>
        <w:ind w:left="360"/>
      </w:pPr>
      <w:r w:rsidRPr="009B0FD6">
        <w:t xml:space="preserve">Similarly, the following web sites are most likely to be useful to users/adopters of this standard: </w:t>
      </w:r>
    </w:p>
    <w:p w14:paraId="7CE291A3" w14:textId="095C7B9B" w:rsidR="003A0B4D" w:rsidRPr="009B0FD6" w:rsidRDefault="003A0B4D" w:rsidP="009D1F1E">
      <w:pPr>
        <w:pStyle w:val="ListParagraph"/>
        <w:numPr>
          <w:ilvl w:val="0"/>
          <w:numId w:val="3"/>
        </w:numPr>
      </w:pPr>
      <w:r w:rsidRPr="009B0FD6">
        <w:t xml:space="preserve">MITRE Common Weakness Enumeration - </w:t>
      </w:r>
      <w:hyperlink r:id="rId85" w:history="1">
        <w:r w:rsidRPr="009B0FD6">
          <w:rPr>
            <w:rStyle w:val="Hyperlink"/>
          </w:rPr>
          <w:t>http://cwe.mitre.org/</w:t>
        </w:r>
      </w:hyperlink>
      <w:r w:rsidRPr="009B0FD6">
        <w:t xml:space="preserve">  </w:t>
      </w:r>
    </w:p>
    <w:p w14:paraId="1AFA0B82" w14:textId="3BFE925F" w:rsidR="003A0B4D" w:rsidRPr="009B0FD6" w:rsidRDefault="003A0B4D" w:rsidP="009D1F1E">
      <w:pPr>
        <w:pStyle w:val="ListParagraph"/>
        <w:numPr>
          <w:ilvl w:val="0"/>
          <w:numId w:val="3"/>
        </w:numPr>
      </w:pPr>
      <w:r w:rsidRPr="009B0FD6">
        <w:t xml:space="preserve">PCI Security Standards Council - </w:t>
      </w:r>
      <w:hyperlink r:id="rId86" w:history="1">
        <w:r w:rsidRPr="009B0FD6">
          <w:rPr>
            <w:rStyle w:val="Hyperlink"/>
          </w:rPr>
          <w:t>https://www.pcisecuritystandards.org</w:t>
        </w:r>
      </w:hyperlink>
      <w:r w:rsidRPr="009B0FD6">
        <w:t xml:space="preserve">   </w:t>
      </w:r>
    </w:p>
    <w:p w14:paraId="05984648" w14:textId="30420EAB" w:rsidR="003A0B4D" w:rsidRPr="009B0FD6" w:rsidRDefault="003A0B4D" w:rsidP="009D1F1E">
      <w:pPr>
        <w:pStyle w:val="ListParagraph"/>
        <w:numPr>
          <w:ilvl w:val="0"/>
          <w:numId w:val="3"/>
        </w:numPr>
      </w:pPr>
      <w:r w:rsidRPr="009B0FD6">
        <w:t xml:space="preserve">PCI Data Security Standard (DSS) v3.0 Requirements and Security Assessment Procedures </w:t>
      </w:r>
      <w:hyperlink r:id="rId87" w:history="1">
        <w:r w:rsidRPr="009B0FD6">
          <w:rPr>
            <w:rStyle w:val="Hyperlink"/>
          </w:rPr>
          <w:t>https://www.pcisecuritystandards.org/documents/PCI_DSS_v3.pdf</w:t>
        </w:r>
      </w:hyperlink>
      <w:r w:rsidRPr="009B0FD6">
        <w:t xml:space="preserve"> </w:t>
      </w:r>
    </w:p>
    <w:p w14:paraId="45B55550" w14:textId="41B52497" w:rsidR="00E34115" w:rsidRPr="009B0FD6" w:rsidRDefault="00E34115" w:rsidP="00E34115"/>
    <w:p w14:paraId="5D499476" w14:textId="6AAE551C" w:rsidR="00E34115" w:rsidRPr="009B0FD6" w:rsidRDefault="00E34115" w:rsidP="00E34115">
      <w:pPr>
        <w:pStyle w:val="Heading1"/>
      </w:pPr>
      <w:bookmarkStart w:id="184" w:name="_Toc471837541"/>
      <w:r w:rsidRPr="009B0FD6">
        <w:lastRenderedPageBreak/>
        <w:t>Appendix D: Standards Mappings</w:t>
      </w:r>
      <w:bookmarkEnd w:id="184"/>
    </w:p>
    <w:p w14:paraId="450F870E" w14:textId="77777777" w:rsidR="00BA7AD0" w:rsidRPr="009B0FD6" w:rsidRDefault="00BA7AD0" w:rsidP="00155729">
      <w:r w:rsidRPr="009B0FD6">
        <w:t xml:space="preserve">PCI DSS 6.5 is derived from the OWASP Top 10 2004/2007, with some recent process extensions. The ASVS is a strict superset of the OWASP Top 10 2013 (154 items to 10 items), so all of the issues covered by OWASP Top 10 and PCI DSS 6.5.x are handled by more fine grained ASVS control requirements. For example, “Broken authentication and session management” maps exactly to sections V2 Authentication and V3 Session Management. </w:t>
      </w:r>
    </w:p>
    <w:p w14:paraId="3D04031E" w14:textId="5D5E30FF" w:rsidR="00BA7AD0" w:rsidRPr="009B0FD6" w:rsidRDefault="00BA7AD0" w:rsidP="00155729">
      <w:r w:rsidRPr="009B0FD6">
        <w:t>Full mapping is achieved by verification level 3, although verification level 2 will address most PCI DSS 6.5 requirements except 6.5.3 and 6.5.4.</w:t>
      </w:r>
      <w:r w:rsidR="00155729" w:rsidRPr="009B0FD6">
        <w:t xml:space="preserve"> </w:t>
      </w:r>
      <w:r w:rsidRPr="009B0FD6">
        <w:t>Process issues, such as PCI DSS 6.5.6, are not covered by the ASVS.</w:t>
      </w:r>
    </w:p>
    <w:p w14:paraId="018A8F8A" w14:textId="77777777" w:rsidR="00155729" w:rsidRPr="009B0FD6" w:rsidRDefault="00155729" w:rsidP="00155729"/>
    <w:tbl>
      <w:tblPr>
        <w:tblStyle w:val="ListTable3Accent5"/>
        <w:tblW w:w="0" w:type="auto"/>
        <w:tblLook w:val="0420" w:firstRow="1" w:lastRow="0" w:firstColumn="0" w:lastColumn="0" w:noHBand="0" w:noVBand="1"/>
      </w:tblPr>
      <w:tblGrid>
        <w:gridCol w:w="3003"/>
        <w:gridCol w:w="3003"/>
        <w:gridCol w:w="3004"/>
      </w:tblGrid>
      <w:tr w:rsidR="00155729" w:rsidRPr="009B0FD6" w14:paraId="38F55AEE" w14:textId="77777777" w:rsidTr="00155729">
        <w:trPr>
          <w:cnfStyle w:val="100000000000" w:firstRow="1" w:lastRow="0" w:firstColumn="0" w:lastColumn="0" w:oddVBand="0" w:evenVBand="0" w:oddHBand="0" w:evenHBand="0" w:firstRowFirstColumn="0" w:firstRowLastColumn="0" w:lastRowFirstColumn="0" w:lastRowLastColumn="0"/>
        </w:trPr>
        <w:tc>
          <w:tcPr>
            <w:tcW w:w="3003" w:type="dxa"/>
            <w:vAlign w:val="center"/>
          </w:tcPr>
          <w:p w14:paraId="5361954C" w14:textId="1E6958FB" w:rsidR="00155729" w:rsidRPr="009B0FD6" w:rsidRDefault="00155729" w:rsidP="00155729">
            <w:pPr>
              <w:pStyle w:val="TableHeading"/>
              <w:jc w:val="left"/>
            </w:pPr>
            <w:r w:rsidRPr="009B0FD6">
              <w:t>PCI-DSS 3.0</w:t>
            </w:r>
          </w:p>
        </w:tc>
        <w:tc>
          <w:tcPr>
            <w:tcW w:w="3003" w:type="dxa"/>
            <w:vAlign w:val="center"/>
          </w:tcPr>
          <w:p w14:paraId="61A9753A" w14:textId="0F4EEECE" w:rsidR="00155729" w:rsidRPr="009B0FD6" w:rsidRDefault="00155729" w:rsidP="00155729">
            <w:pPr>
              <w:pStyle w:val="TableHeading"/>
              <w:jc w:val="left"/>
            </w:pPr>
            <w:r w:rsidRPr="009B0FD6">
              <w:t>ASVS 3.0</w:t>
            </w:r>
          </w:p>
        </w:tc>
        <w:tc>
          <w:tcPr>
            <w:tcW w:w="3004" w:type="dxa"/>
            <w:vAlign w:val="center"/>
          </w:tcPr>
          <w:p w14:paraId="3D030C22" w14:textId="0E4FD65E" w:rsidR="00155729" w:rsidRPr="009B0FD6" w:rsidRDefault="00155729" w:rsidP="00155729">
            <w:pPr>
              <w:pStyle w:val="TableHeading"/>
              <w:jc w:val="left"/>
            </w:pPr>
            <w:r w:rsidRPr="009B0FD6">
              <w:t>Description</w:t>
            </w:r>
          </w:p>
        </w:tc>
      </w:tr>
      <w:tr w:rsidR="00155729" w:rsidRPr="009B0FD6" w14:paraId="307DE06F"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37AE297D" w14:textId="4A874E6E" w:rsidR="00155729" w:rsidRPr="009B0FD6" w:rsidRDefault="00155729" w:rsidP="00155729">
            <w:pPr>
              <w:rPr>
                <w:sz w:val="20"/>
                <w:szCs w:val="20"/>
              </w:rPr>
            </w:pPr>
            <w:r w:rsidRPr="009B0FD6">
              <w:rPr>
                <w:sz w:val="20"/>
                <w:szCs w:val="20"/>
              </w:rPr>
              <w:t>6.5.1 Injection flaws, particularly SQL injection. Also consider OS Command Injection, LDAP and XPath injection flaws as well as other injection flaws</w:t>
            </w:r>
          </w:p>
        </w:tc>
        <w:tc>
          <w:tcPr>
            <w:tcW w:w="3003" w:type="dxa"/>
          </w:tcPr>
          <w:p w14:paraId="2F7A6FC3" w14:textId="622C1DD0" w:rsidR="00155729" w:rsidRPr="009B0FD6" w:rsidRDefault="00155729" w:rsidP="00155729">
            <w:pPr>
              <w:rPr>
                <w:sz w:val="20"/>
                <w:szCs w:val="20"/>
              </w:rPr>
            </w:pPr>
            <w:r w:rsidRPr="009B0FD6">
              <w:rPr>
                <w:sz w:val="20"/>
                <w:szCs w:val="20"/>
              </w:rPr>
              <w:t>5.11, 5.12, 5.13, 8.14, 16.2</w:t>
            </w:r>
          </w:p>
        </w:tc>
        <w:tc>
          <w:tcPr>
            <w:tcW w:w="3004" w:type="dxa"/>
          </w:tcPr>
          <w:p w14:paraId="071E4D08" w14:textId="27DF96B0" w:rsidR="00155729" w:rsidRPr="009B0FD6" w:rsidRDefault="00155729" w:rsidP="00155729">
            <w:pPr>
              <w:rPr>
                <w:sz w:val="20"/>
                <w:szCs w:val="20"/>
              </w:rPr>
            </w:pPr>
            <w:r w:rsidRPr="009B0FD6">
              <w:rPr>
                <w:sz w:val="20"/>
                <w:szCs w:val="20"/>
              </w:rPr>
              <w:t>Exact mapping.</w:t>
            </w:r>
          </w:p>
        </w:tc>
      </w:tr>
      <w:tr w:rsidR="00155729" w:rsidRPr="009B0FD6" w14:paraId="0603E306" w14:textId="77777777" w:rsidTr="00155729">
        <w:tc>
          <w:tcPr>
            <w:tcW w:w="3003" w:type="dxa"/>
          </w:tcPr>
          <w:p w14:paraId="6817C276" w14:textId="43D8A31C" w:rsidR="00155729" w:rsidRPr="009B0FD6" w:rsidRDefault="00155729" w:rsidP="00155729">
            <w:pPr>
              <w:rPr>
                <w:sz w:val="20"/>
                <w:szCs w:val="20"/>
              </w:rPr>
            </w:pPr>
            <w:r w:rsidRPr="009B0FD6">
              <w:rPr>
                <w:sz w:val="20"/>
                <w:szCs w:val="20"/>
              </w:rPr>
              <w:t>6.5.2 Buffer overflows</w:t>
            </w:r>
          </w:p>
        </w:tc>
        <w:tc>
          <w:tcPr>
            <w:tcW w:w="3003" w:type="dxa"/>
          </w:tcPr>
          <w:p w14:paraId="728C1549" w14:textId="5180B19E" w:rsidR="00155729" w:rsidRPr="009B0FD6" w:rsidRDefault="00155729" w:rsidP="00155729">
            <w:pPr>
              <w:rPr>
                <w:sz w:val="20"/>
                <w:szCs w:val="20"/>
              </w:rPr>
            </w:pPr>
            <w:r w:rsidRPr="009B0FD6">
              <w:rPr>
                <w:sz w:val="20"/>
                <w:szCs w:val="20"/>
              </w:rPr>
              <w:t>5.1</w:t>
            </w:r>
          </w:p>
        </w:tc>
        <w:tc>
          <w:tcPr>
            <w:tcW w:w="3004" w:type="dxa"/>
          </w:tcPr>
          <w:p w14:paraId="03198B5B" w14:textId="47A49CCD" w:rsidR="00155729" w:rsidRPr="009B0FD6" w:rsidRDefault="00155729" w:rsidP="00155729">
            <w:pPr>
              <w:rPr>
                <w:sz w:val="20"/>
                <w:szCs w:val="20"/>
              </w:rPr>
            </w:pPr>
            <w:r w:rsidRPr="009B0FD6">
              <w:rPr>
                <w:sz w:val="20"/>
                <w:szCs w:val="20"/>
              </w:rPr>
              <w:t>Exact mapping</w:t>
            </w:r>
          </w:p>
        </w:tc>
      </w:tr>
      <w:tr w:rsidR="00155729" w:rsidRPr="009B0FD6" w14:paraId="3BBE4C49"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5E29232A" w14:textId="68F63825" w:rsidR="00155729" w:rsidRPr="009B0FD6" w:rsidRDefault="00155729" w:rsidP="00155729">
            <w:pPr>
              <w:rPr>
                <w:sz w:val="20"/>
                <w:szCs w:val="20"/>
              </w:rPr>
            </w:pPr>
            <w:r w:rsidRPr="009B0FD6">
              <w:rPr>
                <w:sz w:val="20"/>
                <w:szCs w:val="20"/>
              </w:rPr>
              <w:t>6.5.3 Insecure cryptographic storage</w:t>
            </w:r>
          </w:p>
        </w:tc>
        <w:tc>
          <w:tcPr>
            <w:tcW w:w="3003" w:type="dxa"/>
          </w:tcPr>
          <w:p w14:paraId="6B36E5C0" w14:textId="512ADA4E" w:rsidR="00155729" w:rsidRPr="009B0FD6" w:rsidRDefault="00155729" w:rsidP="00155729">
            <w:pPr>
              <w:rPr>
                <w:sz w:val="20"/>
                <w:szCs w:val="20"/>
              </w:rPr>
            </w:pPr>
            <w:r w:rsidRPr="009B0FD6">
              <w:rPr>
                <w:sz w:val="20"/>
                <w:szCs w:val="20"/>
              </w:rPr>
              <w:t>v7 - all</w:t>
            </w:r>
          </w:p>
        </w:tc>
        <w:tc>
          <w:tcPr>
            <w:tcW w:w="3004" w:type="dxa"/>
          </w:tcPr>
          <w:p w14:paraId="3418F00F" w14:textId="11204D86" w:rsidR="00155729" w:rsidRPr="009B0FD6" w:rsidRDefault="00155729" w:rsidP="00155729">
            <w:pPr>
              <w:rPr>
                <w:sz w:val="20"/>
                <w:szCs w:val="20"/>
              </w:rPr>
            </w:pPr>
            <w:r w:rsidRPr="009B0FD6">
              <w:rPr>
                <w:sz w:val="20"/>
                <w:szCs w:val="20"/>
              </w:rPr>
              <w:t>Comprehensive mapping from Level 1 up</w:t>
            </w:r>
          </w:p>
        </w:tc>
      </w:tr>
      <w:tr w:rsidR="00155729" w:rsidRPr="009B0FD6" w14:paraId="3D8C90DF" w14:textId="77777777" w:rsidTr="00155729">
        <w:tc>
          <w:tcPr>
            <w:tcW w:w="3003" w:type="dxa"/>
          </w:tcPr>
          <w:p w14:paraId="0E816863" w14:textId="48D4CE84" w:rsidR="00155729" w:rsidRPr="009B0FD6" w:rsidRDefault="00155729" w:rsidP="00155729">
            <w:pPr>
              <w:rPr>
                <w:sz w:val="20"/>
                <w:szCs w:val="20"/>
              </w:rPr>
            </w:pPr>
            <w:r w:rsidRPr="009B0FD6">
              <w:rPr>
                <w:sz w:val="20"/>
                <w:szCs w:val="20"/>
              </w:rPr>
              <w:t>6.5.4 Insecure communications</w:t>
            </w:r>
          </w:p>
        </w:tc>
        <w:tc>
          <w:tcPr>
            <w:tcW w:w="3003" w:type="dxa"/>
          </w:tcPr>
          <w:p w14:paraId="158E459B" w14:textId="7405CF5B" w:rsidR="00155729" w:rsidRPr="009B0FD6" w:rsidRDefault="00155729" w:rsidP="00155729">
            <w:pPr>
              <w:rPr>
                <w:sz w:val="20"/>
                <w:szCs w:val="20"/>
              </w:rPr>
            </w:pPr>
            <w:r w:rsidRPr="009B0FD6">
              <w:rPr>
                <w:sz w:val="20"/>
                <w:szCs w:val="20"/>
              </w:rPr>
              <w:t>v10 - all</w:t>
            </w:r>
          </w:p>
        </w:tc>
        <w:tc>
          <w:tcPr>
            <w:tcW w:w="3004" w:type="dxa"/>
          </w:tcPr>
          <w:p w14:paraId="0E110229" w14:textId="1F4ADA7C" w:rsidR="00155729" w:rsidRPr="009B0FD6" w:rsidRDefault="00155729" w:rsidP="00155729">
            <w:pPr>
              <w:rPr>
                <w:sz w:val="20"/>
                <w:szCs w:val="20"/>
              </w:rPr>
            </w:pPr>
            <w:r w:rsidRPr="009B0FD6">
              <w:rPr>
                <w:sz w:val="20"/>
                <w:szCs w:val="20"/>
              </w:rPr>
              <w:t>Comprehensive mapping from Level 1 up</w:t>
            </w:r>
          </w:p>
        </w:tc>
      </w:tr>
      <w:tr w:rsidR="00155729" w:rsidRPr="009B0FD6" w14:paraId="4DCB33E0"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549E9AC5" w14:textId="27036716" w:rsidR="00155729" w:rsidRPr="009B0FD6" w:rsidRDefault="00155729" w:rsidP="00155729">
            <w:pPr>
              <w:rPr>
                <w:sz w:val="20"/>
                <w:szCs w:val="20"/>
              </w:rPr>
            </w:pPr>
            <w:r w:rsidRPr="009B0FD6">
              <w:rPr>
                <w:sz w:val="20"/>
                <w:szCs w:val="20"/>
              </w:rPr>
              <w:t>6.5.5 Improper error handling</w:t>
            </w:r>
          </w:p>
        </w:tc>
        <w:tc>
          <w:tcPr>
            <w:tcW w:w="3003" w:type="dxa"/>
          </w:tcPr>
          <w:p w14:paraId="63A456A6" w14:textId="1DF0BAEA" w:rsidR="00155729" w:rsidRPr="009B0FD6" w:rsidRDefault="00155729" w:rsidP="00155729">
            <w:pPr>
              <w:rPr>
                <w:sz w:val="20"/>
                <w:szCs w:val="20"/>
              </w:rPr>
            </w:pPr>
            <w:r w:rsidRPr="009B0FD6">
              <w:rPr>
                <w:sz w:val="20"/>
                <w:szCs w:val="20"/>
              </w:rPr>
              <w:t>3.6, 7.2, 8.1, 8.2</w:t>
            </w:r>
          </w:p>
        </w:tc>
        <w:tc>
          <w:tcPr>
            <w:tcW w:w="3004" w:type="dxa"/>
          </w:tcPr>
          <w:p w14:paraId="329D0B67" w14:textId="15AC817E" w:rsidR="00155729" w:rsidRPr="009B0FD6" w:rsidRDefault="00155729" w:rsidP="00155729">
            <w:pPr>
              <w:rPr>
                <w:sz w:val="20"/>
                <w:szCs w:val="20"/>
              </w:rPr>
            </w:pPr>
            <w:r w:rsidRPr="009B0FD6">
              <w:rPr>
                <w:sz w:val="20"/>
                <w:szCs w:val="20"/>
              </w:rPr>
              <w:t>Exact mapping</w:t>
            </w:r>
          </w:p>
        </w:tc>
      </w:tr>
      <w:tr w:rsidR="00155729" w:rsidRPr="009B0FD6" w14:paraId="3BB80637" w14:textId="77777777" w:rsidTr="00155729">
        <w:tc>
          <w:tcPr>
            <w:tcW w:w="3003" w:type="dxa"/>
          </w:tcPr>
          <w:p w14:paraId="079200D4" w14:textId="48967542" w:rsidR="00155729" w:rsidRPr="009B0FD6" w:rsidRDefault="00155729" w:rsidP="00155729">
            <w:pPr>
              <w:rPr>
                <w:sz w:val="20"/>
                <w:szCs w:val="20"/>
              </w:rPr>
            </w:pPr>
            <w:r w:rsidRPr="009B0FD6">
              <w:rPr>
                <w:sz w:val="20"/>
                <w:szCs w:val="20"/>
              </w:rPr>
              <w:t>6.5.7 Cross-site scripting (XSS)</w:t>
            </w:r>
          </w:p>
        </w:tc>
        <w:tc>
          <w:tcPr>
            <w:tcW w:w="3003" w:type="dxa"/>
          </w:tcPr>
          <w:p w14:paraId="07368070" w14:textId="373F695E" w:rsidR="00155729" w:rsidRPr="009B0FD6" w:rsidRDefault="00155729" w:rsidP="00155729">
            <w:pPr>
              <w:rPr>
                <w:sz w:val="20"/>
                <w:szCs w:val="20"/>
              </w:rPr>
            </w:pPr>
            <w:r w:rsidRPr="009B0FD6">
              <w:rPr>
                <w:sz w:val="20"/>
                <w:szCs w:val="20"/>
              </w:rPr>
              <w:t>5.16, 5.20, 5.21, 5.24, 5.25, 5.26, 5.27, 11.4,11.15</w:t>
            </w:r>
          </w:p>
        </w:tc>
        <w:tc>
          <w:tcPr>
            <w:tcW w:w="3004" w:type="dxa"/>
          </w:tcPr>
          <w:p w14:paraId="50E9FDBC" w14:textId="15F08C54" w:rsidR="00155729" w:rsidRPr="009B0FD6" w:rsidRDefault="00155729" w:rsidP="00155729">
            <w:pPr>
              <w:rPr>
                <w:sz w:val="20"/>
                <w:szCs w:val="20"/>
              </w:rPr>
            </w:pPr>
            <w:r w:rsidRPr="009B0FD6">
              <w:rPr>
                <w:sz w:val="20"/>
                <w:szCs w:val="20"/>
              </w:rPr>
              <w:t>ASVS breaks down XSS into several requirements highlighting the complexity of XSS defense especially for legacy applications</w:t>
            </w:r>
          </w:p>
        </w:tc>
      </w:tr>
      <w:tr w:rsidR="00155729" w:rsidRPr="009B0FD6" w14:paraId="7C8AB4C7"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3914BDFA" w14:textId="4F1D3CA4" w:rsidR="00155729" w:rsidRPr="009B0FD6" w:rsidRDefault="00155729" w:rsidP="00155729">
            <w:pPr>
              <w:rPr>
                <w:sz w:val="20"/>
                <w:szCs w:val="20"/>
              </w:rPr>
            </w:pPr>
            <w:r w:rsidRPr="009B0FD6">
              <w:rPr>
                <w:sz w:val="20"/>
                <w:szCs w:val="20"/>
              </w:rPr>
              <w:t>6.5.8 Improper Access Control (such as insecure direct object references, failure to restrict URL access, directory traversal and failure to restrict user access to functions).</w:t>
            </w:r>
          </w:p>
        </w:tc>
        <w:tc>
          <w:tcPr>
            <w:tcW w:w="3003" w:type="dxa"/>
          </w:tcPr>
          <w:p w14:paraId="6BC90126" w14:textId="16BA0422" w:rsidR="00155729" w:rsidRPr="009B0FD6" w:rsidRDefault="00155729" w:rsidP="00155729">
            <w:pPr>
              <w:rPr>
                <w:sz w:val="20"/>
                <w:szCs w:val="20"/>
              </w:rPr>
            </w:pPr>
            <w:r w:rsidRPr="009B0FD6">
              <w:rPr>
                <w:sz w:val="20"/>
                <w:szCs w:val="20"/>
              </w:rPr>
              <w:t xml:space="preserve">v4 - all </w:t>
            </w:r>
          </w:p>
        </w:tc>
        <w:tc>
          <w:tcPr>
            <w:tcW w:w="3004" w:type="dxa"/>
          </w:tcPr>
          <w:p w14:paraId="193E0D23" w14:textId="484425EB" w:rsidR="00155729" w:rsidRPr="009B0FD6" w:rsidRDefault="00155729" w:rsidP="00155729">
            <w:pPr>
              <w:rPr>
                <w:sz w:val="20"/>
                <w:szCs w:val="20"/>
              </w:rPr>
            </w:pPr>
            <w:r w:rsidRPr="009B0FD6">
              <w:rPr>
                <w:sz w:val="20"/>
                <w:szCs w:val="20"/>
              </w:rPr>
              <w:t>Comprehensive mapping from Level 1 up</w:t>
            </w:r>
          </w:p>
        </w:tc>
      </w:tr>
      <w:tr w:rsidR="00155729" w:rsidRPr="009B0FD6" w14:paraId="59031FB9" w14:textId="77777777" w:rsidTr="00155729">
        <w:tc>
          <w:tcPr>
            <w:tcW w:w="3003" w:type="dxa"/>
          </w:tcPr>
          <w:p w14:paraId="21BD6F95" w14:textId="2FAC4D59" w:rsidR="00155729" w:rsidRPr="009B0FD6" w:rsidRDefault="00155729" w:rsidP="00155729">
            <w:pPr>
              <w:rPr>
                <w:sz w:val="20"/>
                <w:szCs w:val="20"/>
              </w:rPr>
            </w:pPr>
            <w:r w:rsidRPr="009B0FD6">
              <w:rPr>
                <w:sz w:val="20"/>
                <w:szCs w:val="20"/>
              </w:rPr>
              <w:t xml:space="preserve">6.5.9 Cross-site request forgery </w:t>
            </w:r>
            <w:r w:rsidRPr="009B0FD6">
              <w:rPr>
                <w:sz w:val="20"/>
                <w:szCs w:val="20"/>
              </w:rPr>
              <w:lastRenderedPageBreak/>
              <w:t>(CSRF).</w:t>
            </w:r>
          </w:p>
        </w:tc>
        <w:tc>
          <w:tcPr>
            <w:tcW w:w="3003" w:type="dxa"/>
          </w:tcPr>
          <w:p w14:paraId="7B6E5A9A" w14:textId="793D3CAD" w:rsidR="00155729" w:rsidRPr="009B0FD6" w:rsidRDefault="00155729" w:rsidP="00155729">
            <w:pPr>
              <w:rPr>
                <w:sz w:val="20"/>
                <w:szCs w:val="20"/>
              </w:rPr>
            </w:pPr>
            <w:r w:rsidRPr="009B0FD6">
              <w:rPr>
                <w:sz w:val="20"/>
                <w:szCs w:val="20"/>
              </w:rPr>
              <w:lastRenderedPageBreak/>
              <w:t>4.13</w:t>
            </w:r>
          </w:p>
        </w:tc>
        <w:tc>
          <w:tcPr>
            <w:tcW w:w="3004" w:type="dxa"/>
          </w:tcPr>
          <w:p w14:paraId="5396BDFB" w14:textId="796F7312" w:rsidR="00155729" w:rsidRPr="009B0FD6" w:rsidRDefault="00155729" w:rsidP="00155729">
            <w:pPr>
              <w:rPr>
                <w:sz w:val="20"/>
                <w:szCs w:val="20"/>
              </w:rPr>
            </w:pPr>
            <w:r w:rsidRPr="009B0FD6">
              <w:rPr>
                <w:sz w:val="20"/>
                <w:szCs w:val="20"/>
              </w:rPr>
              <w:t xml:space="preserve">Exact mapping. ASVS considers CSRF defense to be an aspect of </w:t>
            </w:r>
            <w:r w:rsidRPr="009B0FD6">
              <w:rPr>
                <w:sz w:val="20"/>
                <w:szCs w:val="20"/>
              </w:rPr>
              <w:lastRenderedPageBreak/>
              <w:t>access control.</w:t>
            </w:r>
          </w:p>
        </w:tc>
      </w:tr>
      <w:tr w:rsidR="00155729" w:rsidRPr="00155729" w14:paraId="094AAAD8"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06A96103" w14:textId="00202D25" w:rsidR="00155729" w:rsidRPr="009B0FD6" w:rsidRDefault="00155729" w:rsidP="00155729">
            <w:pPr>
              <w:rPr>
                <w:sz w:val="20"/>
                <w:szCs w:val="20"/>
              </w:rPr>
            </w:pPr>
            <w:r w:rsidRPr="009B0FD6">
              <w:rPr>
                <w:sz w:val="20"/>
                <w:szCs w:val="20"/>
              </w:rPr>
              <w:lastRenderedPageBreak/>
              <w:t>6.5.10 Broken authentication and session management.</w:t>
            </w:r>
          </w:p>
        </w:tc>
        <w:tc>
          <w:tcPr>
            <w:tcW w:w="3003" w:type="dxa"/>
          </w:tcPr>
          <w:p w14:paraId="2AFB55C8" w14:textId="3D4DBF1F" w:rsidR="00155729" w:rsidRPr="009B0FD6" w:rsidRDefault="00155729" w:rsidP="00155729">
            <w:pPr>
              <w:rPr>
                <w:sz w:val="20"/>
                <w:szCs w:val="20"/>
              </w:rPr>
            </w:pPr>
            <w:r w:rsidRPr="009B0FD6">
              <w:rPr>
                <w:sz w:val="20"/>
                <w:szCs w:val="20"/>
              </w:rPr>
              <w:t>v2 and v3 - all</w:t>
            </w:r>
          </w:p>
        </w:tc>
        <w:tc>
          <w:tcPr>
            <w:tcW w:w="3004" w:type="dxa"/>
          </w:tcPr>
          <w:p w14:paraId="07169B26" w14:textId="439E7D6A" w:rsidR="00155729" w:rsidRPr="00155729" w:rsidRDefault="00155729" w:rsidP="00155729">
            <w:pPr>
              <w:rPr>
                <w:sz w:val="20"/>
                <w:szCs w:val="20"/>
              </w:rPr>
            </w:pPr>
            <w:r w:rsidRPr="009B0FD6">
              <w:rPr>
                <w:sz w:val="20"/>
                <w:szCs w:val="20"/>
              </w:rPr>
              <w:t>Comprehensive mapping from Level 1 up</w:t>
            </w:r>
          </w:p>
        </w:tc>
      </w:tr>
    </w:tbl>
    <w:p w14:paraId="412209DC" w14:textId="77777777" w:rsidR="00BA7AD0" w:rsidRPr="00BA7AD0" w:rsidRDefault="00BA7AD0" w:rsidP="00BA7AD0"/>
    <w:sectPr w:rsidR="00BA7AD0" w:rsidRPr="00BA7AD0" w:rsidSect="008A354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208A3B" w14:textId="77777777" w:rsidR="00C83900" w:rsidRDefault="00C83900" w:rsidP="00BD5F80">
      <w:r>
        <w:separator/>
      </w:r>
    </w:p>
  </w:endnote>
  <w:endnote w:type="continuationSeparator" w:id="0">
    <w:p w14:paraId="11B28A56" w14:textId="77777777" w:rsidR="00C83900" w:rsidRDefault="00C83900" w:rsidP="00BD5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546"/>
      <w:gridCol w:w="8704"/>
    </w:tblGrid>
    <w:tr w:rsidR="00C83900" w:rsidRPr="00856D99" w14:paraId="5ED49377" w14:textId="77777777" w:rsidTr="009B6EC5">
      <w:tc>
        <w:tcPr>
          <w:tcW w:w="295" w:type="pct"/>
          <w:tcBorders>
            <w:right w:val="single" w:sz="18" w:space="0" w:color="5B9BD5" w:themeColor="accent1"/>
          </w:tcBorders>
        </w:tcPr>
        <w:p w14:paraId="13242B90" w14:textId="6903C566" w:rsidR="00C83900" w:rsidRPr="00856D99" w:rsidRDefault="00C83900" w:rsidP="00BD5F80">
          <w:pPr>
            <w:pStyle w:val="Header"/>
            <w:rPr>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BC690A">
            <w:rPr>
              <w:noProof/>
              <w:sz w:val="20"/>
              <w:szCs w:val="20"/>
            </w:rPr>
            <w:t>64</w:t>
          </w:r>
          <w:r w:rsidRPr="00856D99">
            <w:rPr>
              <w:sz w:val="20"/>
              <w:szCs w:val="20"/>
            </w:rPr>
            <w:fldChar w:fldCharType="end"/>
          </w:r>
        </w:p>
      </w:tc>
      <w:sdt>
        <w:sdtPr>
          <w:rPr>
            <w:sz w:val="20"/>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Content>
          <w:tc>
            <w:tcPr>
              <w:tcW w:w="4705" w:type="pct"/>
              <w:tcBorders>
                <w:left w:val="single" w:sz="18" w:space="0" w:color="5B9BD5" w:themeColor="accent1"/>
              </w:tcBorders>
            </w:tcPr>
            <w:p w14:paraId="6DA7F0FA" w14:textId="6E3C326C" w:rsidR="00C83900" w:rsidRPr="00856D99" w:rsidRDefault="00C83900" w:rsidP="00BD5F80">
              <w:pPr>
                <w:pStyle w:val="Header"/>
                <w:rPr>
                  <w:sz w:val="20"/>
                  <w:szCs w:val="20"/>
                </w:rPr>
              </w:pPr>
              <w:r>
                <w:rPr>
                  <w:sz w:val="20"/>
                  <w:szCs w:val="20"/>
                </w:rPr>
                <w:t>OWASP Application Security Verification Standard 3.1</w:t>
              </w:r>
            </w:p>
          </w:tc>
        </w:sdtContent>
      </w:sdt>
    </w:tr>
  </w:tbl>
  <w:p w14:paraId="13F7D41B" w14:textId="77777777" w:rsidR="00C83900" w:rsidRDefault="00C83900" w:rsidP="00BD5F8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8791"/>
      <w:gridCol w:w="459"/>
    </w:tblGrid>
    <w:tr w:rsidR="00C83900" w:rsidRPr="00856D99" w14:paraId="0A7D4266" w14:textId="77777777" w:rsidTr="009B6EC5">
      <w:sdt>
        <w:sdtPr>
          <w:rPr>
            <w:sz w:val="20"/>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Content>
          <w:tc>
            <w:tcPr>
              <w:tcW w:w="4752" w:type="pct"/>
              <w:tcBorders>
                <w:right w:val="single" w:sz="18" w:space="0" w:color="5B9BD5" w:themeColor="accent1"/>
              </w:tcBorders>
            </w:tcPr>
            <w:p w14:paraId="5D87A24E" w14:textId="55D9138F" w:rsidR="00C83900" w:rsidRPr="00856D99" w:rsidRDefault="00C83900" w:rsidP="007926E1">
              <w:pPr>
                <w:pStyle w:val="Header"/>
                <w:rPr>
                  <w:sz w:val="20"/>
                  <w:szCs w:val="20"/>
                </w:rPr>
              </w:pPr>
              <w:r w:rsidRPr="00856D99">
                <w:rPr>
                  <w:sz w:val="20"/>
                  <w:szCs w:val="20"/>
                </w:rPr>
                <w:t>OWASP Application Security Verification Standard 3.</w:t>
              </w:r>
              <w:r>
                <w:rPr>
                  <w:sz w:val="20"/>
                  <w:szCs w:val="20"/>
                </w:rPr>
                <w:t>1</w:t>
              </w:r>
            </w:p>
          </w:tc>
        </w:sdtContent>
      </w:sdt>
      <w:tc>
        <w:tcPr>
          <w:tcW w:w="248" w:type="pct"/>
          <w:tcBorders>
            <w:left w:val="single" w:sz="18" w:space="0" w:color="5B9BD5" w:themeColor="accent1"/>
          </w:tcBorders>
        </w:tcPr>
        <w:p w14:paraId="376A77A8" w14:textId="29402197" w:rsidR="00C83900" w:rsidRPr="00856D99" w:rsidRDefault="00C83900" w:rsidP="00BD5F80">
          <w:pPr>
            <w:pStyle w:val="Header"/>
            <w:rPr>
              <w:rFonts w:eastAsiaTheme="majorEastAsia" w:cstheme="majorBidi"/>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BC690A">
            <w:rPr>
              <w:noProof/>
              <w:sz w:val="20"/>
              <w:szCs w:val="20"/>
            </w:rPr>
            <w:t>63</w:t>
          </w:r>
          <w:r w:rsidRPr="00856D99">
            <w:rPr>
              <w:sz w:val="20"/>
              <w:szCs w:val="20"/>
            </w:rPr>
            <w:fldChar w:fldCharType="end"/>
          </w:r>
        </w:p>
      </w:tc>
    </w:tr>
  </w:tbl>
  <w:p w14:paraId="3F4FC5CB" w14:textId="77777777" w:rsidR="00C83900" w:rsidRDefault="00C83900" w:rsidP="00BD5F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1136CD" w14:textId="77777777" w:rsidR="00C83900" w:rsidRDefault="00C83900" w:rsidP="00BD5F80">
      <w:r>
        <w:separator/>
      </w:r>
    </w:p>
  </w:footnote>
  <w:footnote w:type="continuationSeparator" w:id="0">
    <w:p w14:paraId="746293A0" w14:textId="77777777" w:rsidR="00C83900" w:rsidRDefault="00C83900" w:rsidP="00BD5F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42B49D" w14:textId="2A8CE080" w:rsidR="00C83900" w:rsidRDefault="00C83900"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97D55E" w14:textId="4DD5480B" w:rsidR="00C83900" w:rsidRDefault="00C83900"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8AFA1D" w14:textId="333ADA25" w:rsidR="00C83900" w:rsidRDefault="00C83900">
    <w:pPr>
      <w:pStyle w:val="Header"/>
    </w:pPr>
    <w:r>
      <w:t xml:space="preserve">DRAFT VERSION – </w:t>
    </w:r>
    <w:hyperlink r:id="rId1" w:history="1">
      <w:r w:rsidRPr="00B0053F">
        <w:rPr>
          <w:rStyle w:val="Hyperlink"/>
        </w:rPr>
        <w:t>COMMENTS WELCOME</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20D35"/>
    <w:multiLevelType w:val="multilevel"/>
    <w:tmpl w:val="C9D6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221B60"/>
    <w:multiLevelType w:val="hybridMultilevel"/>
    <w:tmpl w:val="EA7657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9F5396F"/>
    <w:multiLevelType w:val="hybridMultilevel"/>
    <w:tmpl w:val="4BEAA7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E5334B6"/>
    <w:multiLevelType w:val="hybridMultilevel"/>
    <w:tmpl w:val="A9F6B4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33501D8"/>
    <w:multiLevelType w:val="hybridMultilevel"/>
    <w:tmpl w:val="DFE02F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5FC0DDF"/>
    <w:multiLevelType w:val="hybridMultilevel"/>
    <w:tmpl w:val="88721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9E5DBE"/>
    <w:multiLevelType w:val="hybridMultilevel"/>
    <w:tmpl w:val="078ABC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C18737F"/>
    <w:multiLevelType w:val="hybridMultilevel"/>
    <w:tmpl w:val="5AB42994"/>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E3B7F37"/>
    <w:multiLevelType w:val="hybridMultilevel"/>
    <w:tmpl w:val="7BC6B9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0EE0746"/>
    <w:multiLevelType w:val="hybridMultilevel"/>
    <w:tmpl w:val="507E87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1B84A4C"/>
    <w:multiLevelType w:val="hybridMultilevel"/>
    <w:tmpl w:val="DA7085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2333661"/>
    <w:multiLevelType w:val="hybridMultilevel"/>
    <w:tmpl w:val="B00E82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3231C73"/>
    <w:multiLevelType w:val="hybridMultilevel"/>
    <w:tmpl w:val="19240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970E0F"/>
    <w:multiLevelType w:val="hybridMultilevel"/>
    <w:tmpl w:val="5F9C5F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97811BB"/>
    <w:multiLevelType w:val="hybridMultilevel"/>
    <w:tmpl w:val="C4DCC5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21B6D2D"/>
    <w:multiLevelType w:val="hybridMultilevel"/>
    <w:tmpl w:val="3774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0D0C80"/>
    <w:multiLevelType w:val="hybridMultilevel"/>
    <w:tmpl w:val="66ECD9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4E3366E"/>
    <w:multiLevelType w:val="multilevel"/>
    <w:tmpl w:val="C17A06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35251179"/>
    <w:multiLevelType w:val="hybridMultilevel"/>
    <w:tmpl w:val="0C5A27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7016DF8"/>
    <w:multiLevelType w:val="hybridMultilevel"/>
    <w:tmpl w:val="03BCA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85125D"/>
    <w:multiLevelType w:val="hybridMultilevel"/>
    <w:tmpl w:val="353E0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396B00E0"/>
    <w:multiLevelType w:val="hybridMultilevel"/>
    <w:tmpl w:val="6728E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3AA21275"/>
    <w:multiLevelType w:val="hybridMultilevel"/>
    <w:tmpl w:val="863C3A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0B528AC"/>
    <w:multiLevelType w:val="hybridMultilevel"/>
    <w:tmpl w:val="205A65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42CA7588"/>
    <w:multiLevelType w:val="hybridMultilevel"/>
    <w:tmpl w:val="7E0E6F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45174F0C"/>
    <w:multiLevelType w:val="hybridMultilevel"/>
    <w:tmpl w:val="72268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4605774F"/>
    <w:multiLevelType w:val="hybridMultilevel"/>
    <w:tmpl w:val="CBC622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28213B0"/>
    <w:multiLevelType w:val="multilevel"/>
    <w:tmpl w:val="1A5A5C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53A36788"/>
    <w:multiLevelType w:val="hybridMultilevel"/>
    <w:tmpl w:val="16426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53D56A9F"/>
    <w:multiLevelType w:val="hybridMultilevel"/>
    <w:tmpl w:val="43C2FA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54311173"/>
    <w:multiLevelType w:val="hybridMultilevel"/>
    <w:tmpl w:val="34E6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602E65"/>
    <w:multiLevelType w:val="hybridMultilevel"/>
    <w:tmpl w:val="181650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54B433CB"/>
    <w:multiLevelType w:val="hybridMultilevel"/>
    <w:tmpl w:val="42147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56F00960"/>
    <w:multiLevelType w:val="hybridMultilevel"/>
    <w:tmpl w:val="E140F7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59B12FA3"/>
    <w:multiLevelType w:val="hybridMultilevel"/>
    <w:tmpl w:val="5F523A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5E2F0289"/>
    <w:multiLevelType w:val="hybridMultilevel"/>
    <w:tmpl w:val="ED9AED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1AD7EFF"/>
    <w:multiLevelType w:val="hybridMultilevel"/>
    <w:tmpl w:val="84B23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6A191299"/>
    <w:multiLevelType w:val="hybridMultilevel"/>
    <w:tmpl w:val="7C6492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6ADE24D2"/>
    <w:multiLevelType w:val="hybridMultilevel"/>
    <w:tmpl w:val="900491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6BAB5B6E"/>
    <w:multiLevelType w:val="hybridMultilevel"/>
    <w:tmpl w:val="9FB8D8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6BBB37C6"/>
    <w:multiLevelType w:val="hybridMultilevel"/>
    <w:tmpl w:val="E17E5C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nsid w:val="6C320C30"/>
    <w:multiLevelType w:val="hybridMultilevel"/>
    <w:tmpl w:val="92E626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nsid w:val="70EC572E"/>
    <w:multiLevelType w:val="hybridMultilevel"/>
    <w:tmpl w:val="93A47B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nsid w:val="719B0C66"/>
    <w:multiLevelType w:val="hybridMultilevel"/>
    <w:tmpl w:val="C5B8D7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nsid w:val="75882FD4"/>
    <w:multiLevelType w:val="hybridMultilevel"/>
    <w:tmpl w:val="15C44F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nsid w:val="785C2FAB"/>
    <w:multiLevelType w:val="multilevel"/>
    <w:tmpl w:val="BCAA45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nsid w:val="7AAF557C"/>
    <w:multiLevelType w:val="hybridMultilevel"/>
    <w:tmpl w:val="17D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CD72757"/>
    <w:multiLevelType w:val="multilevel"/>
    <w:tmpl w:val="C58625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nsid w:val="7F1B7DB9"/>
    <w:multiLevelType w:val="hybridMultilevel"/>
    <w:tmpl w:val="FEE8BA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6"/>
  </w:num>
  <w:num w:numId="2">
    <w:abstractNumId w:val="30"/>
  </w:num>
  <w:num w:numId="3">
    <w:abstractNumId w:val="47"/>
  </w:num>
  <w:num w:numId="4">
    <w:abstractNumId w:val="32"/>
  </w:num>
  <w:num w:numId="5">
    <w:abstractNumId w:val="37"/>
  </w:num>
  <w:num w:numId="6">
    <w:abstractNumId w:val="12"/>
  </w:num>
  <w:num w:numId="7">
    <w:abstractNumId w:val="5"/>
  </w:num>
  <w:num w:numId="8">
    <w:abstractNumId w:val="19"/>
  </w:num>
  <w:num w:numId="9">
    <w:abstractNumId w:val="15"/>
  </w:num>
  <w:num w:numId="10">
    <w:abstractNumId w:val="46"/>
  </w:num>
  <w:num w:numId="11">
    <w:abstractNumId w:val="3"/>
  </w:num>
  <w:num w:numId="12">
    <w:abstractNumId w:val="14"/>
  </w:num>
  <w:num w:numId="13">
    <w:abstractNumId w:val="43"/>
  </w:num>
  <w:num w:numId="14">
    <w:abstractNumId w:val="13"/>
  </w:num>
  <w:num w:numId="15">
    <w:abstractNumId w:val="38"/>
  </w:num>
  <w:num w:numId="16">
    <w:abstractNumId w:val="33"/>
  </w:num>
  <w:num w:numId="17">
    <w:abstractNumId w:val="18"/>
  </w:num>
  <w:num w:numId="18">
    <w:abstractNumId w:val="10"/>
  </w:num>
  <w:num w:numId="19">
    <w:abstractNumId w:val="27"/>
  </w:num>
  <w:num w:numId="20">
    <w:abstractNumId w:val="49"/>
  </w:num>
  <w:num w:numId="21">
    <w:abstractNumId w:val="31"/>
  </w:num>
  <w:num w:numId="22">
    <w:abstractNumId w:val="34"/>
  </w:num>
  <w:num w:numId="23">
    <w:abstractNumId w:val="8"/>
  </w:num>
  <w:num w:numId="24">
    <w:abstractNumId w:val="6"/>
  </w:num>
  <w:num w:numId="25">
    <w:abstractNumId w:val="20"/>
  </w:num>
  <w:num w:numId="26">
    <w:abstractNumId w:val="44"/>
  </w:num>
  <w:num w:numId="27">
    <w:abstractNumId w:val="41"/>
  </w:num>
  <w:num w:numId="28">
    <w:abstractNumId w:val="4"/>
  </w:num>
  <w:num w:numId="29">
    <w:abstractNumId w:val="17"/>
  </w:num>
  <w:num w:numId="30">
    <w:abstractNumId w:val="24"/>
  </w:num>
  <w:num w:numId="31">
    <w:abstractNumId w:val="48"/>
  </w:num>
  <w:num w:numId="32">
    <w:abstractNumId w:val="42"/>
  </w:num>
  <w:num w:numId="33">
    <w:abstractNumId w:val="21"/>
  </w:num>
  <w:num w:numId="34">
    <w:abstractNumId w:val="22"/>
  </w:num>
  <w:num w:numId="35">
    <w:abstractNumId w:val="28"/>
  </w:num>
  <w:num w:numId="36">
    <w:abstractNumId w:val="39"/>
  </w:num>
  <w:num w:numId="37">
    <w:abstractNumId w:val="45"/>
  </w:num>
  <w:num w:numId="38">
    <w:abstractNumId w:val="16"/>
  </w:num>
  <w:num w:numId="39">
    <w:abstractNumId w:val="29"/>
  </w:num>
  <w:num w:numId="40">
    <w:abstractNumId w:val="40"/>
  </w:num>
  <w:num w:numId="41">
    <w:abstractNumId w:val="35"/>
  </w:num>
  <w:num w:numId="42">
    <w:abstractNumId w:val="26"/>
  </w:num>
  <w:num w:numId="43">
    <w:abstractNumId w:val="11"/>
  </w:num>
  <w:num w:numId="44">
    <w:abstractNumId w:val="1"/>
  </w:num>
  <w:num w:numId="45">
    <w:abstractNumId w:val="23"/>
  </w:num>
  <w:num w:numId="46">
    <w:abstractNumId w:val="25"/>
  </w:num>
  <w:num w:numId="47">
    <w:abstractNumId w:val="0"/>
  </w:num>
  <w:num w:numId="48">
    <w:abstractNumId w:val="2"/>
  </w:num>
  <w:num w:numId="49">
    <w:abstractNumId w:val="9"/>
  </w:num>
  <w:num w:numId="50">
    <w:abstractNumId w:val="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activeWritingStyle w:appName="MSWord" w:lang="en-US" w:vendorID="64" w:dllVersion="131078" w:nlCheck="1" w:checkStyle="0"/>
  <w:activeWritingStyle w:appName="MSWord" w:lang="en-AU" w:vendorID="64" w:dllVersion="131078" w:nlCheck="1" w:checkStyle="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CD1"/>
    <w:rsid w:val="000135E7"/>
    <w:rsid w:val="00014452"/>
    <w:rsid w:val="00015448"/>
    <w:rsid w:val="0001602F"/>
    <w:rsid w:val="00021BBB"/>
    <w:rsid w:val="0002304C"/>
    <w:rsid w:val="00024848"/>
    <w:rsid w:val="00035ADB"/>
    <w:rsid w:val="000449EC"/>
    <w:rsid w:val="00056731"/>
    <w:rsid w:val="0006757A"/>
    <w:rsid w:val="0007205A"/>
    <w:rsid w:val="000843E1"/>
    <w:rsid w:val="00085FFB"/>
    <w:rsid w:val="00096189"/>
    <w:rsid w:val="00096DC1"/>
    <w:rsid w:val="000A0A5F"/>
    <w:rsid w:val="000A1EBE"/>
    <w:rsid w:val="000A6D7A"/>
    <w:rsid w:val="000A7FEE"/>
    <w:rsid w:val="000B1B33"/>
    <w:rsid w:val="000B523D"/>
    <w:rsid w:val="000C536A"/>
    <w:rsid w:val="000C6E3B"/>
    <w:rsid w:val="000C795A"/>
    <w:rsid w:val="000D7615"/>
    <w:rsid w:val="000D7960"/>
    <w:rsid w:val="000E4205"/>
    <w:rsid w:val="000F4C2A"/>
    <w:rsid w:val="000F522C"/>
    <w:rsid w:val="0010023D"/>
    <w:rsid w:val="00114BDF"/>
    <w:rsid w:val="001156E8"/>
    <w:rsid w:val="0012539C"/>
    <w:rsid w:val="00137A8A"/>
    <w:rsid w:val="001474EB"/>
    <w:rsid w:val="001507F1"/>
    <w:rsid w:val="00150D76"/>
    <w:rsid w:val="00155729"/>
    <w:rsid w:val="00156564"/>
    <w:rsid w:val="00164D62"/>
    <w:rsid w:val="0016664E"/>
    <w:rsid w:val="00166DF4"/>
    <w:rsid w:val="00180AC9"/>
    <w:rsid w:val="001861AE"/>
    <w:rsid w:val="00186E89"/>
    <w:rsid w:val="001A15D2"/>
    <w:rsid w:val="001A53A2"/>
    <w:rsid w:val="001A6854"/>
    <w:rsid w:val="001B1E6E"/>
    <w:rsid w:val="001B6421"/>
    <w:rsid w:val="001B7755"/>
    <w:rsid w:val="001C3BF3"/>
    <w:rsid w:val="001C5B6E"/>
    <w:rsid w:val="001C73F4"/>
    <w:rsid w:val="001C7900"/>
    <w:rsid w:val="001D0658"/>
    <w:rsid w:val="001D4EF3"/>
    <w:rsid w:val="001E0EA2"/>
    <w:rsid w:val="001E1F49"/>
    <w:rsid w:val="001E22FA"/>
    <w:rsid w:val="001E4A19"/>
    <w:rsid w:val="001E58F4"/>
    <w:rsid w:val="001E6587"/>
    <w:rsid w:val="001F6AA9"/>
    <w:rsid w:val="001F7F8D"/>
    <w:rsid w:val="00203DA0"/>
    <w:rsid w:val="002126FD"/>
    <w:rsid w:val="002129D9"/>
    <w:rsid w:val="0021352C"/>
    <w:rsid w:val="00216D10"/>
    <w:rsid w:val="002231D9"/>
    <w:rsid w:val="00224CE5"/>
    <w:rsid w:val="00224FAF"/>
    <w:rsid w:val="00230A7C"/>
    <w:rsid w:val="00241260"/>
    <w:rsid w:val="00247281"/>
    <w:rsid w:val="00252DC9"/>
    <w:rsid w:val="00254115"/>
    <w:rsid w:val="002651E0"/>
    <w:rsid w:val="00273F89"/>
    <w:rsid w:val="00277C88"/>
    <w:rsid w:val="002811D2"/>
    <w:rsid w:val="00283E92"/>
    <w:rsid w:val="0028425A"/>
    <w:rsid w:val="00284D7B"/>
    <w:rsid w:val="002A241A"/>
    <w:rsid w:val="002B4930"/>
    <w:rsid w:val="002B5628"/>
    <w:rsid w:val="002C1032"/>
    <w:rsid w:val="002D609C"/>
    <w:rsid w:val="002F6496"/>
    <w:rsid w:val="00301210"/>
    <w:rsid w:val="0031328E"/>
    <w:rsid w:val="00323A62"/>
    <w:rsid w:val="00325B0E"/>
    <w:rsid w:val="00327DA4"/>
    <w:rsid w:val="00333230"/>
    <w:rsid w:val="00336F43"/>
    <w:rsid w:val="00341662"/>
    <w:rsid w:val="00347EAF"/>
    <w:rsid w:val="00351AF7"/>
    <w:rsid w:val="0035744B"/>
    <w:rsid w:val="00364297"/>
    <w:rsid w:val="003657C8"/>
    <w:rsid w:val="00365D37"/>
    <w:rsid w:val="003841E1"/>
    <w:rsid w:val="003922E8"/>
    <w:rsid w:val="003936DC"/>
    <w:rsid w:val="00395CEE"/>
    <w:rsid w:val="003963F1"/>
    <w:rsid w:val="003A0703"/>
    <w:rsid w:val="003A0B4D"/>
    <w:rsid w:val="003B2DE9"/>
    <w:rsid w:val="003B5092"/>
    <w:rsid w:val="003C52FF"/>
    <w:rsid w:val="003C7425"/>
    <w:rsid w:val="003D3FA3"/>
    <w:rsid w:val="003D66D5"/>
    <w:rsid w:val="003D7AB8"/>
    <w:rsid w:val="003E4493"/>
    <w:rsid w:val="00401AC6"/>
    <w:rsid w:val="0040516A"/>
    <w:rsid w:val="00411E7C"/>
    <w:rsid w:val="00414977"/>
    <w:rsid w:val="00414CBB"/>
    <w:rsid w:val="004222FB"/>
    <w:rsid w:val="00424FB9"/>
    <w:rsid w:val="00430BF3"/>
    <w:rsid w:val="00431C00"/>
    <w:rsid w:val="00432D81"/>
    <w:rsid w:val="00436A36"/>
    <w:rsid w:val="004426F9"/>
    <w:rsid w:val="00455402"/>
    <w:rsid w:val="00457880"/>
    <w:rsid w:val="00460AD4"/>
    <w:rsid w:val="0046321E"/>
    <w:rsid w:val="0046355C"/>
    <w:rsid w:val="0046475F"/>
    <w:rsid w:val="0046745D"/>
    <w:rsid w:val="00475309"/>
    <w:rsid w:val="00481B74"/>
    <w:rsid w:val="004843CF"/>
    <w:rsid w:val="0049317C"/>
    <w:rsid w:val="004C0E22"/>
    <w:rsid w:val="004C38B4"/>
    <w:rsid w:val="004D39F3"/>
    <w:rsid w:val="004D7C61"/>
    <w:rsid w:val="004E3636"/>
    <w:rsid w:val="004E7EF7"/>
    <w:rsid w:val="004F52B0"/>
    <w:rsid w:val="004F5ED7"/>
    <w:rsid w:val="005059BC"/>
    <w:rsid w:val="00515DEB"/>
    <w:rsid w:val="00515EF0"/>
    <w:rsid w:val="00520E8E"/>
    <w:rsid w:val="00530AE0"/>
    <w:rsid w:val="005324D1"/>
    <w:rsid w:val="00534094"/>
    <w:rsid w:val="00535A71"/>
    <w:rsid w:val="00546D42"/>
    <w:rsid w:val="005503A7"/>
    <w:rsid w:val="00550A59"/>
    <w:rsid w:val="00553A4D"/>
    <w:rsid w:val="00555BC3"/>
    <w:rsid w:val="005717AE"/>
    <w:rsid w:val="00571E3B"/>
    <w:rsid w:val="00580E86"/>
    <w:rsid w:val="00583851"/>
    <w:rsid w:val="00590417"/>
    <w:rsid w:val="00593B0C"/>
    <w:rsid w:val="005A3FD0"/>
    <w:rsid w:val="005B1016"/>
    <w:rsid w:val="005B24D4"/>
    <w:rsid w:val="005B3A98"/>
    <w:rsid w:val="005B4231"/>
    <w:rsid w:val="005B556F"/>
    <w:rsid w:val="005C0148"/>
    <w:rsid w:val="005D2572"/>
    <w:rsid w:val="005D41AB"/>
    <w:rsid w:val="005E26AF"/>
    <w:rsid w:val="005F0F5A"/>
    <w:rsid w:val="005F339B"/>
    <w:rsid w:val="006042A4"/>
    <w:rsid w:val="00611033"/>
    <w:rsid w:val="00620721"/>
    <w:rsid w:val="0062597B"/>
    <w:rsid w:val="006317CA"/>
    <w:rsid w:val="006334F8"/>
    <w:rsid w:val="0063666C"/>
    <w:rsid w:val="006369B3"/>
    <w:rsid w:val="006453A9"/>
    <w:rsid w:val="00647177"/>
    <w:rsid w:val="00653FC6"/>
    <w:rsid w:val="00654E09"/>
    <w:rsid w:val="00666757"/>
    <w:rsid w:val="00666F7A"/>
    <w:rsid w:val="00667BDF"/>
    <w:rsid w:val="006705B0"/>
    <w:rsid w:val="00671123"/>
    <w:rsid w:val="006829E5"/>
    <w:rsid w:val="00691441"/>
    <w:rsid w:val="00692CD1"/>
    <w:rsid w:val="00693A4D"/>
    <w:rsid w:val="006A0D74"/>
    <w:rsid w:val="006A2063"/>
    <w:rsid w:val="006B55C7"/>
    <w:rsid w:val="006B6F3E"/>
    <w:rsid w:val="006B7EC4"/>
    <w:rsid w:val="006C4B33"/>
    <w:rsid w:val="006D0412"/>
    <w:rsid w:val="006E6ADB"/>
    <w:rsid w:val="006F3757"/>
    <w:rsid w:val="00702571"/>
    <w:rsid w:val="0070406F"/>
    <w:rsid w:val="00712F87"/>
    <w:rsid w:val="007170C0"/>
    <w:rsid w:val="00721C05"/>
    <w:rsid w:val="007357CE"/>
    <w:rsid w:val="00735C89"/>
    <w:rsid w:val="00735E91"/>
    <w:rsid w:val="00737C79"/>
    <w:rsid w:val="0074381E"/>
    <w:rsid w:val="00743B12"/>
    <w:rsid w:val="00744AF1"/>
    <w:rsid w:val="00745786"/>
    <w:rsid w:val="007554BA"/>
    <w:rsid w:val="007640C8"/>
    <w:rsid w:val="007752EF"/>
    <w:rsid w:val="0077789F"/>
    <w:rsid w:val="00785793"/>
    <w:rsid w:val="00785803"/>
    <w:rsid w:val="00790DAF"/>
    <w:rsid w:val="0079267F"/>
    <w:rsid w:val="007926E1"/>
    <w:rsid w:val="00792E27"/>
    <w:rsid w:val="007A67AE"/>
    <w:rsid w:val="007A7764"/>
    <w:rsid w:val="007C7C56"/>
    <w:rsid w:val="007D041F"/>
    <w:rsid w:val="007E49D1"/>
    <w:rsid w:val="007E6698"/>
    <w:rsid w:val="007F3D7A"/>
    <w:rsid w:val="007F4C5E"/>
    <w:rsid w:val="007F5E66"/>
    <w:rsid w:val="00807A74"/>
    <w:rsid w:val="0081101A"/>
    <w:rsid w:val="008167CA"/>
    <w:rsid w:val="00835D65"/>
    <w:rsid w:val="00836B75"/>
    <w:rsid w:val="00843DAE"/>
    <w:rsid w:val="00851CB3"/>
    <w:rsid w:val="00854EE3"/>
    <w:rsid w:val="00856B9A"/>
    <w:rsid w:val="00856D99"/>
    <w:rsid w:val="00861965"/>
    <w:rsid w:val="0087554F"/>
    <w:rsid w:val="0087621B"/>
    <w:rsid w:val="00881095"/>
    <w:rsid w:val="0088508E"/>
    <w:rsid w:val="00895116"/>
    <w:rsid w:val="008A3549"/>
    <w:rsid w:val="008B1965"/>
    <w:rsid w:val="008B5A02"/>
    <w:rsid w:val="008C0ECE"/>
    <w:rsid w:val="008D156C"/>
    <w:rsid w:val="008D27FC"/>
    <w:rsid w:val="008E2D42"/>
    <w:rsid w:val="008E3A88"/>
    <w:rsid w:val="008F0FEB"/>
    <w:rsid w:val="008F1200"/>
    <w:rsid w:val="00902BEB"/>
    <w:rsid w:val="0090376F"/>
    <w:rsid w:val="0091611F"/>
    <w:rsid w:val="00916CD9"/>
    <w:rsid w:val="0091782B"/>
    <w:rsid w:val="00921EB4"/>
    <w:rsid w:val="00924854"/>
    <w:rsid w:val="0093359F"/>
    <w:rsid w:val="0093658F"/>
    <w:rsid w:val="00942644"/>
    <w:rsid w:val="00945FEB"/>
    <w:rsid w:val="0095369F"/>
    <w:rsid w:val="0096273F"/>
    <w:rsid w:val="00966D09"/>
    <w:rsid w:val="0098551C"/>
    <w:rsid w:val="009A049F"/>
    <w:rsid w:val="009B0FD6"/>
    <w:rsid w:val="009B2F06"/>
    <w:rsid w:val="009B4909"/>
    <w:rsid w:val="009B6EC5"/>
    <w:rsid w:val="009C2A08"/>
    <w:rsid w:val="009C6E49"/>
    <w:rsid w:val="009D1F1E"/>
    <w:rsid w:val="009D592A"/>
    <w:rsid w:val="009E0E57"/>
    <w:rsid w:val="009E4425"/>
    <w:rsid w:val="009F228D"/>
    <w:rsid w:val="00A13282"/>
    <w:rsid w:val="00A21302"/>
    <w:rsid w:val="00A21BF3"/>
    <w:rsid w:val="00A23FD3"/>
    <w:rsid w:val="00A2551C"/>
    <w:rsid w:val="00A26663"/>
    <w:rsid w:val="00A2688A"/>
    <w:rsid w:val="00A33B21"/>
    <w:rsid w:val="00A3731D"/>
    <w:rsid w:val="00A50CC7"/>
    <w:rsid w:val="00A51F21"/>
    <w:rsid w:val="00A537B2"/>
    <w:rsid w:val="00A6024D"/>
    <w:rsid w:val="00A7542F"/>
    <w:rsid w:val="00A76E8F"/>
    <w:rsid w:val="00A804AA"/>
    <w:rsid w:val="00A96035"/>
    <w:rsid w:val="00A96E29"/>
    <w:rsid w:val="00AA1EE5"/>
    <w:rsid w:val="00AA368F"/>
    <w:rsid w:val="00AB6201"/>
    <w:rsid w:val="00AB7ACB"/>
    <w:rsid w:val="00AC3E95"/>
    <w:rsid w:val="00AC3FE3"/>
    <w:rsid w:val="00AC463C"/>
    <w:rsid w:val="00AC50E2"/>
    <w:rsid w:val="00AD5E7A"/>
    <w:rsid w:val="00AE3AEA"/>
    <w:rsid w:val="00AE3FDE"/>
    <w:rsid w:val="00AF590F"/>
    <w:rsid w:val="00AF782E"/>
    <w:rsid w:val="00AF7F08"/>
    <w:rsid w:val="00B0053F"/>
    <w:rsid w:val="00B02ECE"/>
    <w:rsid w:val="00B1508E"/>
    <w:rsid w:val="00B166DA"/>
    <w:rsid w:val="00B23C26"/>
    <w:rsid w:val="00B317A9"/>
    <w:rsid w:val="00B32ADE"/>
    <w:rsid w:val="00B33795"/>
    <w:rsid w:val="00B377E4"/>
    <w:rsid w:val="00B45450"/>
    <w:rsid w:val="00B477D5"/>
    <w:rsid w:val="00B530C6"/>
    <w:rsid w:val="00B65D84"/>
    <w:rsid w:val="00B843E1"/>
    <w:rsid w:val="00B92575"/>
    <w:rsid w:val="00B96AE3"/>
    <w:rsid w:val="00BA7AD0"/>
    <w:rsid w:val="00BB5F0E"/>
    <w:rsid w:val="00BC1CEE"/>
    <w:rsid w:val="00BC1DCC"/>
    <w:rsid w:val="00BC690A"/>
    <w:rsid w:val="00BD4533"/>
    <w:rsid w:val="00BD5F80"/>
    <w:rsid w:val="00BE1C90"/>
    <w:rsid w:val="00BF1E2F"/>
    <w:rsid w:val="00BF592F"/>
    <w:rsid w:val="00C16DEB"/>
    <w:rsid w:val="00C177DA"/>
    <w:rsid w:val="00C222DC"/>
    <w:rsid w:val="00C2350A"/>
    <w:rsid w:val="00C31E9D"/>
    <w:rsid w:val="00C338C0"/>
    <w:rsid w:val="00C35321"/>
    <w:rsid w:val="00C40039"/>
    <w:rsid w:val="00C41D1D"/>
    <w:rsid w:val="00C459CC"/>
    <w:rsid w:val="00C45F4B"/>
    <w:rsid w:val="00C47755"/>
    <w:rsid w:val="00C5021A"/>
    <w:rsid w:val="00C67AB0"/>
    <w:rsid w:val="00C7745E"/>
    <w:rsid w:val="00C801A4"/>
    <w:rsid w:val="00C83900"/>
    <w:rsid w:val="00C85202"/>
    <w:rsid w:val="00C86248"/>
    <w:rsid w:val="00C9160A"/>
    <w:rsid w:val="00CA6A00"/>
    <w:rsid w:val="00CA71A4"/>
    <w:rsid w:val="00CB31B1"/>
    <w:rsid w:val="00CB5725"/>
    <w:rsid w:val="00CC340C"/>
    <w:rsid w:val="00CC75AB"/>
    <w:rsid w:val="00CD6110"/>
    <w:rsid w:val="00CE11DB"/>
    <w:rsid w:val="00CE3AB3"/>
    <w:rsid w:val="00CE5921"/>
    <w:rsid w:val="00CF48AC"/>
    <w:rsid w:val="00CF6A5A"/>
    <w:rsid w:val="00D05E09"/>
    <w:rsid w:val="00D1073F"/>
    <w:rsid w:val="00D1306A"/>
    <w:rsid w:val="00D14549"/>
    <w:rsid w:val="00D16304"/>
    <w:rsid w:val="00D2498B"/>
    <w:rsid w:val="00D25B9F"/>
    <w:rsid w:val="00D27BEC"/>
    <w:rsid w:val="00D30565"/>
    <w:rsid w:val="00D4309C"/>
    <w:rsid w:val="00D5126E"/>
    <w:rsid w:val="00D53DDA"/>
    <w:rsid w:val="00D54EA0"/>
    <w:rsid w:val="00D6478F"/>
    <w:rsid w:val="00D71B76"/>
    <w:rsid w:val="00D77303"/>
    <w:rsid w:val="00D803D0"/>
    <w:rsid w:val="00D8689B"/>
    <w:rsid w:val="00D91369"/>
    <w:rsid w:val="00D9138A"/>
    <w:rsid w:val="00D921D0"/>
    <w:rsid w:val="00D922C1"/>
    <w:rsid w:val="00DA797B"/>
    <w:rsid w:val="00DB4256"/>
    <w:rsid w:val="00DC41B1"/>
    <w:rsid w:val="00DC5D8D"/>
    <w:rsid w:val="00DE2619"/>
    <w:rsid w:val="00DE4840"/>
    <w:rsid w:val="00DF337E"/>
    <w:rsid w:val="00DF67E7"/>
    <w:rsid w:val="00DF702A"/>
    <w:rsid w:val="00E02B2A"/>
    <w:rsid w:val="00E04065"/>
    <w:rsid w:val="00E11104"/>
    <w:rsid w:val="00E25D01"/>
    <w:rsid w:val="00E305D1"/>
    <w:rsid w:val="00E31701"/>
    <w:rsid w:val="00E34115"/>
    <w:rsid w:val="00E51084"/>
    <w:rsid w:val="00E55B6F"/>
    <w:rsid w:val="00E641F6"/>
    <w:rsid w:val="00E7430D"/>
    <w:rsid w:val="00E81066"/>
    <w:rsid w:val="00E841BB"/>
    <w:rsid w:val="00E85040"/>
    <w:rsid w:val="00E855B6"/>
    <w:rsid w:val="00E861E9"/>
    <w:rsid w:val="00E975C3"/>
    <w:rsid w:val="00EA02C4"/>
    <w:rsid w:val="00EA4376"/>
    <w:rsid w:val="00EA7027"/>
    <w:rsid w:val="00EB440A"/>
    <w:rsid w:val="00EB7816"/>
    <w:rsid w:val="00EC4172"/>
    <w:rsid w:val="00ED0B53"/>
    <w:rsid w:val="00ED205A"/>
    <w:rsid w:val="00EE2DCA"/>
    <w:rsid w:val="00EE369A"/>
    <w:rsid w:val="00EF1A3B"/>
    <w:rsid w:val="00EF4498"/>
    <w:rsid w:val="00EF5143"/>
    <w:rsid w:val="00F1260C"/>
    <w:rsid w:val="00F12623"/>
    <w:rsid w:val="00F14B87"/>
    <w:rsid w:val="00F212DD"/>
    <w:rsid w:val="00F214E1"/>
    <w:rsid w:val="00F27478"/>
    <w:rsid w:val="00F27C7F"/>
    <w:rsid w:val="00F32442"/>
    <w:rsid w:val="00F36038"/>
    <w:rsid w:val="00F3761C"/>
    <w:rsid w:val="00F42467"/>
    <w:rsid w:val="00F46513"/>
    <w:rsid w:val="00F667ED"/>
    <w:rsid w:val="00F7779D"/>
    <w:rsid w:val="00F81480"/>
    <w:rsid w:val="00F83AB5"/>
    <w:rsid w:val="00F86DEF"/>
    <w:rsid w:val="00F918DE"/>
    <w:rsid w:val="00F93E1B"/>
    <w:rsid w:val="00FA3F70"/>
    <w:rsid w:val="00FB47C2"/>
    <w:rsid w:val="00FD7CB3"/>
    <w:rsid w:val="00FE1BF2"/>
    <w:rsid w:val="00FE5F91"/>
    <w:rsid w:val="00FE6DFD"/>
    <w:rsid w:val="00FF0BD0"/>
    <w:rsid w:val="00FF14C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9807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F80"/>
    <w:pPr>
      <w:spacing w:before="120" w:after="240" w:line="240" w:lineRule="atLeast"/>
    </w:pPr>
  </w:style>
  <w:style w:type="paragraph" w:styleId="Heading1">
    <w:name w:val="heading 1"/>
    <w:basedOn w:val="Normal"/>
    <w:next w:val="Normal"/>
    <w:link w:val="Heading1Char"/>
    <w:uiPriority w:val="9"/>
    <w:qFormat/>
    <w:rsid w:val="000E4205"/>
    <w:pPr>
      <w:keepNext/>
      <w:keepLines/>
      <w:pageBreakBefore/>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702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02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20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D156C"/>
    <w:pPr>
      <w:spacing w:before="240" w:after="120"/>
    </w:pPr>
    <w:rPr>
      <w:b/>
      <w:caps/>
      <w:sz w:val="22"/>
      <w:szCs w:val="22"/>
      <w:u w:val="single"/>
    </w:rPr>
  </w:style>
  <w:style w:type="paragraph" w:styleId="TOC2">
    <w:name w:val="toc 2"/>
    <w:basedOn w:val="Normal"/>
    <w:next w:val="Normal"/>
    <w:autoRedefine/>
    <w:uiPriority w:val="39"/>
    <w:unhideWhenUsed/>
    <w:rsid w:val="008D156C"/>
    <w:pPr>
      <w:spacing w:before="0" w:after="0"/>
    </w:pPr>
    <w:rPr>
      <w:b/>
      <w:smallCaps/>
      <w:sz w:val="22"/>
      <w:szCs w:val="22"/>
    </w:rPr>
  </w:style>
  <w:style w:type="paragraph" w:styleId="TOC3">
    <w:name w:val="toc 3"/>
    <w:basedOn w:val="Normal"/>
    <w:next w:val="Normal"/>
    <w:autoRedefine/>
    <w:uiPriority w:val="39"/>
    <w:unhideWhenUsed/>
    <w:rsid w:val="008D156C"/>
    <w:pPr>
      <w:spacing w:before="0" w:after="0"/>
    </w:pPr>
    <w:rPr>
      <w:smallCaps/>
      <w:sz w:val="22"/>
      <w:szCs w:val="22"/>
    </w:rPr>
  </w:style>
  <w:style w:type="paragraph" w:styleId="TOC4">
    <w:name w:val="toc 4"/>
    <w:basedOn w:val="Normal"/>
    <w:next w:val="Normal"/>
    <w:autoRedefine/>
    <w:uiPriority w:val="39"/>
    <w:unhideWhenUsed/>
    <w:rsid w:val="008D156C"/>
    <w:pPr>
      <w:spacing w:before="0" w:after="0"/>
    </w:pPr>
    <w:rPr>
      <w:sz w:val="22"/>
      <w:szCs w:val="22"/>
    </w:rPr>
  </w:style>
  <w:style w:type="paragraph" w:styleId="TOC5">
    <w:name w:val="toc 5"/>
    <w:basedOn w:val="Normal"/>
    <w:next w:val="Normal"/>
    <w:autoRedefine/>
    <w:uiPriority w:val="39"/>
    <w:unhideWhenUsed/>
    <w:rsid w:val="008D156C"/>
    <w:pPr>
      <w:spacing w:before="0" w:after="0"/>
    </w:pPr>
    <w:rPr>
      <w:sz w:val="22"/>
      <w:szCs w:val="22"/>
    </w:rPr>
  </w:style>
  <w:style w:type="paragraph" w:styleId="TOC6">
    <w:name w:val="toc 6"/>
    <w:basedOn w:val="Normal"/>
    <w:next w:val="Normal"/>
    <w:autoRedefine/>
    <w:uiPriority w:val="39"/>
    <w:unhideWhenUsed/>
    <w:rsid w:val="008D156C"/>
    <w:pPr>
      <w:spacing w:before="0" w:after="0"/>
    </w:pPr>
    <w:rPr>
      <w:sz w:val="22"/>
      <w:szCs w:val="22"/>
    </w:rPr>
  </w:style>
  <w:style w:type="paragraph" w:styleId="TOC7">
    <w:name w:val="toc 7"/>
    <w:basedOn w:val="Normal"/>
    <w:next w:val="Normal"/>
    <w:autoRedefine/>
    <w:uiPriority w:val="39"/>
    <w:unhideWhenUsed/>
    <w:rsid w:val="008D156C"/>
    <w:pPr>
      <w:spacing w:before="0" w:after="0"/>
    </w:pPr>
    <w:rPr>
      <w:sz w:val="22"/>
      <w:szCs w:val="22"/>
    </w:rPr>
  </w:style>
  <w:style w:type="paragraph" w:styleId="TOC8">
    <w:name w:val="toc 8"/>
    <w:basedOn w:val="Normal"/>
    <w:next w:val="Normal"/>
    <w:autoRedefine/>
    <w:uiPriority w:val="39"/>
    <w:unhideWhenUsed/>
    <w:rsid w:val="008D156C"/>
    <w:pPr>
      <w:spacing w:before="0" w:after="0"/>
    </w:pPr>
    <w:rPr>
      <w:sz w:val="22"/>
      <w:szCs w:val="22"/>
    </w:rPr>
  </w:style>
  <w:style w:type="paragraph" w:styleId="TOC9">
    <w:name w:val="toc 9"/>
    <w:basedOn w:val="Normal"/>
    <w:next w:val="Normal"/>
    <w:autoRedefine/>
    <w:uiPriority w:val="39"/>
    <w:unhideWhenUsed/>
    <w:rsid w:val="008D156C"/>
    <w:pPr>
      <w:spacing w:before="0" w:after="0"/>
    </w:pPr>
    <w:rPr>
      <w:sz w:val="22"/>
      <w:szCs w:val="22"/>
    </w:rPr>
  </w:style>
  <w:style w:type="character" w:customStyle="1" w:styleId="Heading2Char">
    <w:name w:val="Heading 2 Char"/>
    <w:basedOn w:val="DefaultParagraphFont"/>
    <w:link w:val="Heading2"/>
    <w:uiPriority w:val="9"/>
    <w:rsid w:val="00DF70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02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DF70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
    <w:name w:val="Grid Table 1 Light Accent 1"/>
    <w:basedOn w:val="TableNormal"/>
    <w:uiPriority w:val="46"/>
    <w:rsid w:val="00DF702A"/>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4Accent2">
    <w:name w:val="Grid Table 4 Accent 2"/>
    <w:basedOn w:val="TableNormal"/>
    <w:uiPriority w:val="49"/>
    <w:rsid w:val="00DF702A"/>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5DarkAccent1">
    <w:name w:val="Grid Table 5 Dark Accent 1"/>
    <w:basedOn w:val="TableNormal"/>
    <w:uiPriority w:val="50"/>
    <w:rsid w:val="00DF702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3">
    <w:name w:val="Grid Table 4 Accent 3"/>
    <w:basedOn w:val="TableNormal"/>
    <w:uiPriority w:val="49"/>
    <w:rsid w:val="00DF702A"/>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5DarkAccent3">
    <w:name w:val="Grid Table 5 Dark Accent 3"/>
    <w:basedOn w:val="TableNormal"/>
    <w:uiPriority w:val="50"/>
    <w:rsid w:val="00DF702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leChar">
    <w:name w:val="Title Char"/>
    <w:basedOn w:val="DefaultParagraphFont"/>
    <w:link w:val="Title"/>
    <w:uiPriority w:val="10"/>
    <w:rsid w:val="00AA1EE5"/>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after="200"/>
    </w:pPr>
    <w:rPr>
      <w:i/>
      <w:iCs/>
      <w:color w:val="44546A" w:themeColor="text2"/>
      <w:sz w:val="18"/>
      <w:szCs w:val="18"/>
    </w:rPr>
  </w:style>
  <w:style w:type="paragraph" w:styleId="ListParagraph">
    <w:name w:val="List Paragraph"/>
    <w:basedOn w:val="Normal"/>
    <w:uiPriority w:val="34"/>
    <w:qFormat/>
    <w:rsid w:val="00BD5F80"/>
    <w:pPr>
      <w:numPr>
        <w:numId w:val="1"/>
      </w:numPr>
      <w:spacing w:line="360" w:lineRule="auto"/>
      <w:contextualSpacing/>
    </w:pPr>
  </w:style>
  <w:style w:type="table" w:customStyle="1" w:styleId="GridTable4Accent1">
    <w:name w:val="Grid Table 4 Accent 1"/>
    <w:basedOn w:val="TableNormal"/>
    <w:uiPriority w:val="49"/>
    <w:rsid w:val="001E6587"/>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D04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1B1E6E"/>
    <w:pPr>
      <w:spacing w:after="120"/>
      <w:jc w:val="center"/>
    </w:pPr>
    <w:rPr>
      <w:rFonts w:asciiTheme="majorHAnsi" w:hAnsiTheme="majorHAnsi"/>
      <w:b/>
      <w:color w:val="FFFFFF" w:themeColor="background1"/>
    </w:rPr>
  </w:style>
  <w:style w:type="paragraph" w:customStyle="1" w:styleId="TableBody">
    <w:name w:val="Table Body"/>
    <w:basedOn w:val="Normal"/>
    <w:qFormat/>
    <w:rsid w:val="00E34115"/>
    <w:pPr>
      <w:spacing w:after="120"/>
    </w:pPr>
    <w:rPr>
      <w:sz w:val="20"/>
      <w:szCs w:val="20"/>
    </w:rPr>
  </w:style>
  <w:style w:type="character" w:styleId="CommentReference">
    <w:name w:val="annotation reference"/>
    <w:basedOn w:val="DefaultParagraphFont"/>
    <w:uiPriority w:val="99"/>
    <w:semiHidden/>
    <w:unhideWhenUsed/>
    <w:rsid w:val="00C177DA"/>
    <w:rPr>
      <w:sz w:val="18"/>
      <w:szCs w:val="18"/>
    </w:rPr>
  </w:style>
  <w:style w:type="paragraph" w:styleId="CommentText">
    <w:name w:val="annotation text"/>
    <w:basedOn w:val="Normal"/>
    <w:link w:val="CommentTextChar"/>
    <w:uiPriority w:val="99"/>
    <w:semiHidden/>
    <w:unhideWhenUsed/>
    <w:rsid w:val="00C177DA"/>
    <w:pPr>
      <w:spacing w:line="240" w:lineRule="auto"/>
    </w:pPr>
  </w:style>
  <w:style w:type="character" w:customStyle="1" w:styleId="CommentTextChar">
    <w:name w:val="Comment Text Char"/>
    <w:basedOn w:val="DefaultParagraphFont"/>
    <w:link w:val="CommentText"/>
    <w:uiPriority w:val="99"/>
    <w:semiHidden/>
    <w:rsid w:val="00C177DA"/>
  </w:style>
  <w:style w:type="paragraph" w:styleId="CommentSubject">
    <w:name w:val="annotation subject"/>
    <w:basedOn w:val="CommentText"/>
    <w:next w:val="CommentText"/>
    <w:link w:val="CommentSubjectChar"/>
    <w:uiPriority w:val="99"/>
    <w:semiHidden/>
    <w:unhideWhenUsed/>
    <w:rsid w:val="00C177DA"/>
    <w:rPr>
      <w:b/>
      <w:bCs/>
      <w:sz w:val="20"/>
      <w:szCs w:val="20"/>
    </w:rPr>
  </w:style>
  <w:style w:type="character" w:customStyle="1" w:styleId="CommentSubjectChar">
    <w:name w:val="Comment Subject Char"/>
    <w:basedOn w:val="CommentTextChar"/>
    <w:link w:val="CommentSubject"/>
    <w:uiPriority w:val="99"/>
    <w:semiHidden/>
    <w:rsid w:val="00C177DA"/>
    <w:rPr>
      <w:b/>
      <w:bCs/>
      <w:sz w:val="20"/>
      <w:szCs w:val="20"/>
    </w:rPr>
  </w:style>
  <w:style w:type="paragraph" w:styleId="BalloonText">
    <w:name w:val="Balloon Text"/>
    <w:basedOn w:val="Normal"/>
    <w:link w:val="BalloonTextChar"/>
    <w:uiPriority w:val="99"/>
    <w:semiHidden/>
    <w:unhideWhenUsed/>
    <w:rsid w:val="00C177DA"/>
    <w:pPr>
      <w:spacing w:before="0"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C177DA"/>
    <w:rPr>
      <w:rFonts w:ascii="Helvetica" w:hAnsi="Helvetica"/>
      <w:sz w:val="18"/>
      <w:szCs w:val="18"/>
    </w:rPr>
  </w:style>
  <w:style w:type="table" w:customStyle="1" w:styleId="ListTable3Accent5">
    <w:name w:val="List Table 3 Accent 5"/>
    <w:basedOn w:val="TableNormal"/>
    <w:uiPriority w:val="48"/>
    <w:rsid w:val="00666757"/>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unhideWhenUsed/>
    <w:rsid w:val="00B92575"/>
    <w:pPr>
      <w:spacing w:before="100" w:beforeAutospacing="1" w:after="100" w:afterAutospacing="1" w:line="240" w:lineRule="auto"/>
    </w:pPr>
    <w:rPr>
      <w:rFonts w:ascii="Times New Roman" w:eastAsia="Times New Roman" w:hAnsi="Times New Roman" w:cs="Times New Roman"/>
      <w:lang w:val="en-US"/>
    </w:rPr>
  </w:style>
  <w:style w:type="character" w:customStyle="1" w:styleId="apple-tab-span">
    <w:name w:val="apple-tab-span"/>
    <w:basedOn w:val="DefaultParagraphFont"/>
    <w:rsid w:val="00B92575"/>
  </w:style>
  <w:style w:type="table" w:customStyle="1" w:styleId="GridTable4Accent5">
    <w:name w:val="Grid Table 4 Accent 5"/>
    <w:basedOn w:val="TableNormal"/>
    <w:uiPriority w:val="49"/>
    <w:rsid w:val="00155729"/>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D7615"/>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F80"/>
    <w:pPr>
      <w:spacing w:before="120" w:after="240" w:line="240" w:lineRule="atLeast"/>
    </w:pPr>
  </w:style>
  <w:style w:type="paragraph" w:styleId="Heading1">
    <w:name w:val="heading 1"/>
    <w:basedOn w:val="Normal"/>
    <w:next w:val="Normal"/>
    <w:link w:val="Heading1Char"/>
    <w:uiPriority w:val="9"/>
    <w:qFormat/>
    <w:rsid w:val="000E4205"/>
    <w:pPr>
      <w:keepNext/>
      <w:keepLines/>
      <w:pageBreakBefore/>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702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02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20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D156C"/>
    <w:pPr>
      <w:spacing w:before="240" w:after="120"/>
    </w:pPr>
    <w:rPr>
      <w:b/>
      <w:caps/>
      <w:sz w:val="22"/>
      <w:szCs w:val="22"/>
      <w:u w:val="single"/>
    </w:rPr>
  </w:style>
  <w:style w:type="paragraph" w:styleId="TOC2">
    <w:name w:val="toc 2"/>
    <w:basedOn w:val="Normal"/>
    <w:next w:val="Normal"/>
    <w:autoRedefine/>
    <w:uiPriority w:val="39"/>
    <w:unhideWhenUsed/>
    <w:rsid w:val="008D156C"/>
    <w:pPr>
      <w:spacing w:before="0" w:after="0"/>
    </w:pPr>
    <w:rPr>
      <w:b/>
      <w:smallCaps/>
      <w:sz w:val="22"/>
      <w:szCs w:val="22"/>
    </w:rPr>
  </w:style>
  <w:style w:type="paragraph" w:styleId="TOC3">
    <w:name w:val="toc 3"/>
    <w:basedOn w:val="Normal"/>
    <w:next w:val="Normal"/>
    <w:autoRedefine/>
    <w:uiPriority w:val="39"/>
    <w:unhideWhenUsed/>
    <w:rsid w:val="008D156C"/>
    <w:pPr>
      <w:spacing w:before="0" w:after="0"/>
    </w:pPr>
    <w:rPr>
      <w:smallCaps/>
      <w:sz w:val="22"/>
      <w:szCs w:val="22"/>
    </w:rPr>
  </w:style>
  <w:style w:type="paragraph" w:styleId="TOC4">
    <w:name w:val="toc 4"/>
    <w:basedOn w:val="Normal"/>
    <w:next w:val="Normal"/>
    <w:autoRedefine/>
    <w:uiPriority w:val="39"/>
    <w:unhideWhenUsed/>
    <w:rsid w:val="008D156C"/>
    <w:pPr>
      <w:spacing w:before="0" w:after="0"/>
    </w:pPr>
    <w:rPr>
      <w:sz w:val="22"/>
      <w:szCs w:val="22"/>
    </w:rPr>
  </w:style>
  <w:style w:type="paragraph" w:styleId="TOC5">
    <w:name w:val="toc 5"/>
    <w:basedOn w:val="Normal"/>
    <w:next w:val="Normal"/>
    <w:autoRedefine/>
    <w:uiPriority w:val="39"/>
    <w:unhideWhenUsed/>
    <w:rsid w:val="008D156C"/>
    <w:pPr>
      <w:spacing w:before="0" w:after="0"/>
    </w:pPr>
    <w:rPr>
      <w:sz w:val="22"/>
      <w:szCs w:val="22"/>
    </w:rPr>
  </w:style>
  <w:style w:type="paragraph" w:styleId="TOC6">
    <w:name w:val="toc 6"/>
    <w:basedOn w:val="Normal"/>
    <w:next w:val="Normal"/>
    <w:autoRedefine/>
    <w:uiPriority w:val="39"/>
    <w:unhideWhenUsed/>
    <w:rsid w:val="008D156C"/>
    <w:pPr>
      <w:spacing w:before="0" w:after="0"/>
    </w:pPr>
    <w:rPr>
      <w:sz w:val="22"/>
      <w:szCs w:val="22"/>
    </w:rPr>
  </w:style>
  <w:style w:type="paragraph" w:styleId="TOC7">
    <w:name w:val="toc 7"/>
    <w:basedOn w:val="Normal"/>
    <w:next w:val="Normal"/>
    <w:autoRedefine/>
    <w:uiPriority w:val="39"/>
    <w:unhideWhenUsed/>
    <w:rsid w:val="008D156C"/>
    <w:pPr>
      <w:spacing w:before="0" w:after="0"/>
    </w:pPr>
    <w:rPr>
      <w:sz w:val="22"/>
      <w:szCs w:val="22"/>
    </w:rPr>
  </w:style>
  <w:style w:type="paragraph" w:styleId="TOC8">
    <w:name w:val="toc 8"/>
    <w:basedOn w:val="Normal"/>
    <w:next w:val="Normal"/>
    <w:autoRedefine/>
    <w:uiPriority w:val="39"/>
    <w:unhideWhenUsed/>
    <w:rsid w:val="008D156C"/>
    <w:pPr>
      <w:spacing w:before="0" w:after="0"/>
    </w:pPr>
    <w:rPr>
      <w:sz w:val="22"/>
      <w:szCs w:val="22"/>
    </w:rPr>
  </w:style>
  <w:style w:type="paragraph" w:styleId="TOC9">
    <w:name w:val="toc 9"/>
    <w:basedOn w:val="Normal"/>
    <w:next w:val="Normal"/>
    <w:autoRedefine/>
    <w:uiPriority w:val="39"/>
    <w:unhideWhenUsed/>
    <w:rsid w:val="008D156C"/>
    <w:pPr>
      <w:spacing w:before="0" w:after="0"/>
    </w:pPr>
    <w:rPr>
      <w:sz w:val="22"/>
      <w:szCs w:val="22"/>
    </w:rPr>
  </w:style>
  <w:style w:type="character" w:customStyle="1" w:styleId="Heading2Char">
    <w:name w:val="Heading 2 Char"/>
    <w:basedOn w:val="DefaultParagraphFont"/>
    <w:link w:val="Heading2"/>
    <w:uiPriority w:val="9"/>
    <w:rsid w:val="00DF70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02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DF70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
    <w:name w:val="Grid Table 1 Light Accent 1"/>
    <w:basedOn w:val="TableNormal"/>
    <w:uiPriority w:val="46"/>
    <w:rsid w:val="00DF702A"/>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4Accent2">
    <w:name w:val="Grid Table 4 Accent 2"/>
    <w:basedOn w:val="TableNormal"/>
    <w:uiPriority w:val="49"/>
    <w:rsid w:val="00DF702A"/>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5DarkAccent1">
    <w:name w:val="Grid Table 5 Dark Accent 1"/>
    <w:basedOn w:val="TableNormal"/>
    <w:uiPriority w:val="50"/>
    <w:rsid w:val="00DF702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3">
    <w:name w:val="Grid Table 4 Accent 3"/>
    <w:basedOn w:val="TableNormal"/>
    <w:uiPriority w:val="49"/>
    <w:rsid w:val="00DF702A"/>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5DarkAccent3">
    <w:name w:val="Grid Table 5 Dark Accent 3"/>
    <w:basedOn w:val="TableNormal"/>
    <w:uiPriority w:val="50"/>
    <w:rsid w:val="00DF702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leChar">
    <w:name w:val="Title Char"/>
    <w:basedOn w:val="DefaultParagraphFont"/>
    <w:link w:val="Title"/>
    <w:uiPriority w:val="10"/>
    <w:rsid w:val="00AA1EE5"/>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after="200"/>
    </w:pPr>
    <w:rPr>
      <w:i/>
      <w:iCs/>
      <w:color w:val="44546A" w:themeColor="text2"/>
      <w:sz w:val="18"/>
      <w:szCs w:val="18"/>
    </w:rPr>
  </w:style>
  <w:style w:type="paragraph" w:styleId="ListParagraph">
    <w:name w:val="List Paragraph"/>
    <w:basedOn w:val="Normal"/>
    <w:uiPriority w:val="34"/>
    <w:qFormat/>
    <w:rsid w:val="00BD5F80"/>
    <w:pPr>
      <w:numPr>
        <w:numId w:val="1"/>
      </w:numPr>
      <w:spacing w:line="360" w:lineRule="auto"/>
      <w:contextualSpacing/>
    </w:pPr>
  </w:style>
  <w:style w:type="table" w:customStyle="1" w:styleId="GridTable4Accent1">
    <w:name w:val="Grid Table 4 Accent 1"/>
    <w:basedOn w:val="TableNormal"/>
    <w:uiPriority w:val="49"/>
    <w:rsid w:val="001E6587"/>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D04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1B1E6E"/>
    <w:pPr>
      <w:spacing w:after="120"/>
      <w:jc w:val="center"/>
    </w:pPr>
    <w:rPr>
      <w:rFonts w:asciiTheme="majorHAnsi" w:hAnsiTheme="majorHAnsi"/>
      <w:b/>
      <w:color w:val="FFFFFF" w:themeColor="background1"/>
    </w:rPr>
  </w:style>
  <w:style w:type="paragraph" w:customStyle="1" w:styleId="TableBody">
    <w:name w:val="Table Body"/>
    <w:basedOn w:val="Normal"/>
    <w:qFormat/>
    <w:rsid w:val="00E34115"/>
    <w:pPr>
      <w:spacing w:after="120"/>
    </w:pPr>
    <w:rPr>
      <w:sz w:val="20"/>
      <w:szCs w:val="20"/>
    </w:rPr>
  </w:style>
  <w:style w:type="character" w:styleId="CommentReference">
    <w:name w:val="annotation reference"/>
    <w:basedOn w:val="DefaultParagraphFont"/>
    <w:uiPriority w:val="99"/>
    <w:semiHidden/>
    <w:unhideWhenUsed/>
    <w:rsid w:val="00C177DA"/>
    <w:rPr>
      <w:sz w:val="18"/>
      <w:szCs w:val="18"/>
    </w:rPr>
  </w:style>
  <w:style w:type="paragraph" w:styleId="CommentText">
    <w:name w:val="annotation text"/>
    <w:basedOn w:val="Normal"/>
    <w:link w:val="CommentTextChar"/>
    <w:uiPriority w:val="99"/>
    <w:semiHidden/>
    <w:unhideWhenUsed/>
    <w:rsid w:val="00C177DA"/>
    <w:pPr>
      <w:spacing w:line="240" w:lineRule="auto"/>
    </w:pPr>
  </w:style>
  <w:style w:type="character" w:customStyle="1" w:styleId="CommentTextChar">
    <w:name w:val="Comment Text Char"/>
    <w:basedOn w:val="DefaultParagraphFont"/>
    <w:link w:val="CommentText"/>
    <w:uiPriority w:val="99"/>
    <w:semiHidden/>
    <w:rsid w:val="00C177DA"/>
  </w:style>
  <w:style w:type="paragraph" w:styleId="CommentSubject">
    <w:name w:val="annotation subject"/>
    <w:basedOn w:val="CommentText"/>
    <w:next w:val="CommentText"/>
    <w:link w:val="CommentSubjectChar"/>
    <w:uiPriority w:val="99"/>
    <w:semiHidden/>
    <w:unhideWhenUsed/>
    <w:rsid w:val="00C177DA"/>
    <w:rPr>
      <w:b/>
      <w:bCs/>
      <w:sz w:val="20"/>
      <w:szCs w:val="20"/>
    </w:rPr>
  </w:style>
  <w:style w:type="character" w:customStyle="1" w:styleId="CommentSubjectChar">
    <w:name w:val="Comment Subject Char"/>
    <w:basedOn w:val="CommentTextChar"/>
    <w:link w:val="CommentSubject"/>
    <w:uiPriority w:val="99"/>
    <w:semiHidden/>
    <w:rsid w:val="00C177DA"/>
    <w:rPr>
      <w:b/>
      <w:bCs/>
      <w:sz w:val="20"/>
      <w:szCs w:val="20"/>
    </w:rPr>
  </w:style>
  <w:style w:type="paragraph" w:styleId="BalloonText">
    <w:name w:val="Balloon Text"/>
    <w:basedOn w:val="Normal"/>
    <w:link w:val="BalloonTextChar"/>
    <w:uiPriority w:val="99"/>
    <w:semiHidden/>
    <w:unhideWhenUsed/>
    <w:rsid w:val="00C177DA"/>
    <w:pPr>
      <w:spacing w:before="0"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C177DA"/>
    <w:rPr>
      <w:rFonts w:ascii="Helvetica" w:hAnsi="Helvetica"/>
      <w:sz w:val="18"/>
      <w:szCs w:val="18"/>
    </w:rPr>
  </w:style>
  <w:style w:type="table" w:customStyle="1" w:styleId="ListTable3Accent5">
    <w:name w:val="List Table 3 Accent 5"/>
    <w:basedOn w:val="TableNormal"/>
    <w:uiPriority w:val="48"/>
    <w:rsid w:val="00666757"/>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unhideWhenUsed/>
    <w:rsid w:val="00B92575"/>
    <w:pPr>
      <w:spacing w:before="100" w:beforeAutospacing="1" w:after="100" w:afterAutospacing="1" w:line="240" w:lineRule="auto"/>
    </w:pPr>
    <w:rPr>
      <w:rFonts w:ascii="Times New Roman" w:eastAsia="Times New Roman" w:hAnsi="Times New Roman" w:cs="Times New Roman"/>
      <w:lang w:val="en-US"/>
    </w:rPr>
  </w:style>
  <w:style w:type="character" w:customStyle="1" w:styleId="apple-tab-span">
    <w:name w:val="apple-tab-span"/>
    <w:basedOn w:val="DefaultParagraphFont"/>
    <w:rsid w:val="00B92575"/>
  </w:style>
  <w:style w:type="table" w:customStyle="1" w:styleId="GridTable4Accent5">
    <w:name w:val="Grid Table 4 Accent 5"/>
    <w:basedOn w:val="TableNormal"/>
    <w:uiPriority w:val="49"/>
    <w:rsid w:val="00155729"/>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D76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hyperlink" Target="https://creativecommons.org/licenses/by-sa/4.0/" TargetMode="External"/><Relationship Id="rId12" Type="http://schemas.openxmlformats.org/officeDocument/2006/relationships/hyperlink" Target="https://creativecommons.org/licenses/by-sa/4.0/legalcode" TargetMode="External"/><Relationship Id="rId13" Type="http://schemas.openxmlformats.org/officeDocument/2006/relationships/image" Target="media/image3.png"/><Relationship Id="rId14" Type="http://schemas.openxmlformats.org/officeDocument/2006/relationships/hyperlink" Target="http://www.hhs.gov/ocr/privacy/" TargetMode="External"/><Relationship Id="rId15" Type="http://schemas.openxmlformats.org/officeDocument/2006/relationships/hyperlink" Target="http://www.hhs.gov/ocr/privacy/" TargetMode="External"/><Relationship Id="rId16" Type="http://schemas.openxmlformats.org/officeDocument/2006/relationships/hyperlink" Target="https://www.owasp.org/index.php/OWASP_Security_Knowledge_Framework" TargetMode="External"/><Relationship Id="rId17" Type="http://schemas.openxmlformats.org/officeDocument/2006/relationships/hyperlink" Target="https://www.owasp.org/index.php/OWASP_Zed_Attack_Proxy_Project" TargetMode="External"/><Relationship Id="rId18" Type="http://schemas.openxmlformats.org/officeDocument/2006/relationships/hyperlink" Target="https://www.owasp.org/index.php/OWASP_Cornucopia" TargetMode="External"/><Relationship Id="rId19" Type="http://schemas.openxmlformats.org/officeDocument/2006/relationships/hyperlink" Target="https://www.owasp.org/index.php/Application_Security_Architecture_Cheat_Sheet" TargetMode="External"/><Relationship Id="rId30" Type="http://schemas.openxmlformats.org/officeDocument/2006/relationships/hyperlink" Target="https://www.owasp.org/index.php/Input_Validation_Cheat_Sheet" TargetMode="External"/><Relationship Id="rId31" Type="http://schemas.openxmlformats.org/officeDocument/2006/relationships/hyperlink" Target="https://www.owasp.org/index.php/Testing_for_HTTP_Parameter_pollution_%28OTG-INPVAL-004%29" TargetMode="External"/><Relationship Id="rId32" Type="http://schemas.openxmlformats.org/officeDocument/2006/relationships/hyperlink" Target="https://www.owasp.org/index.php/LDAP_Injection_Prevention_Cheat_Sheet" TargetMode="External"/><Relationship Id="rId33" Type="http://schemas.openxmlformats.org/officeDocument/2006/relationships/hyperlink" Target="https://www.owasp.org/index.php/Client_Side_Testing" TargetMode="External"/><Relationship Id="rId34" Type="http://schemas.openxmlformats.org/officeDocument/2006/relationships/hyperlink" Target="https://www.owasp.org/index.php/XSS_%28Cross_Site_Scripting%29_Prevention_Cheat_Sheet" TargetMode="External"/><Relationship Id="rId35" Type="http://schemas.openxmlformats.org/officeDocument/2006/relationships/hyperlink" Target="https://www.owasp.org/index.php/OWASP_Java_Encoder_Project" TargetMode="External"/><Relationship Id="rId36" Type="http://schemas.openxmlformats.org/officeDocument/2006/relationships/hyperlink" Target="http://googleonlinesecurity.blogspot.com/2009/03/reducing-xss-by-way-of-automatic.html" TargetMode="External"/><Relationship Id="rId37" Type="http://schemas.openxmlformats.org/officeDocument/2006/relationships/hyperlink" Target="https://docs.angularjs.org/api/ng/service/$sce" TargetMode="External"/><Relationship Id="rId38" Type="http://schemas.openxmlformats.org/officeDocument/2006/relationships/hyperlink" Target="https://cwe.mitre.org/data/definitions/915.html" TargetMode="External"/><Relationship Id="rId39" Type="http://schemas.openxmlformats.org/officeDocument/2006/relationships/hyperlink" Target="https://www.owasp.org/index.php/Testing_for_weak_Cryptography" TargetMode="External"/><Relationship Id="rId50" Type="http://schemas.openxmlformats.org/officeDocument/2006/relationships/hyperlink" Target="https://www.owasp.org/index.php/Transport_Layer_Protection_Cheat_Sheet" TargetMode="External"/><Relationship Id="rId51" Type="http://schemas.openxmlformats.org/officeDocument/2006/relationships/hyperlink" Target="https://wiki.mozilla.org/Security/Server_Side_TLS)" TargetMode="External"/><Relationship Id="rId52" Type="http://schemas.openxmlformats.org/officeDocument/2006/relationships/hyperlink" Target="https://mozilla.github.io/server-side-tls/ssl-config-generator/" TargetMode="External"/><Relationship Id="rId53" Type="http://schemas.openxmlformats.org/officeDocument/2006/relationships/hyperlink" Target="https://tools.ietf.org/html/rfc7469" TargetMode="External"/><Relationship Id="rId54" Type="http://schemas.openxmlformats.org/officeDocument/2006/relationships/hyperlink" Target="https://noncombatant.org/2015/05/01/about-http-public-key-pinning/" TargetMode="External"/><Relationship Id="rId55" Type="http://schemas.openxmlformats.org/officeDocument/2006/relationships/hyperlink" Target="https://www.owasp.org/index.php/Pinning_Cheat_Sheet" TargetMode="External"/><Relationship Id="rId56" Type="http://schemas.openxmlformats.org/officeDocument/2006/relationships/hyperlink" Target="https://www.owasp.org/index.php/Certificate_and_Public_Key_Pinning" TargetMode="External"/><Relationship Id="rId57" Type="http://schemas.openxmlformats.org/officeDocument/2006/relationships/hyperlink" Target="https://developer.mozilla.org/en/docs/Web/Security/Public_Key_Pinning" TargetMode="External"/><Relationship Id="rId58" Type="http://schemas.openxmlformats.org/officeDocument/2006/relationships/hyperlink" Target="https://www.chromium.org/hsts" TargetMode="External"/><Relationship Id="rId59" Type="http://schemas.openxmlformats.org/officeDocument/2006/relationships/hyperlink" Target="https://www.owasp.org/index.php/Testing_for_HTTP_Verb_Tampering_%28OTG-INPVAL-003%29" TargetMode="External"/><Relationship Id="rId70" Type="http://schemas.openxmlformats.org/officeDocument/2006/relationships/hyperlink" Target="https://www.owasp.org/index.php/OWASP_Mobile_Security_Project" TargetMode="External"/><Relationship Id="rId71" Type="http://schemas.openxmlformats.org/officeDocument/2006/relationships/hyperlink" Target="https://www.owasp.org/index.php/IOS_Developer_Cheat_Sheet" TargetMode="External"/><Relationship Id="rId72" Type="http://schemas.openxmlformats.org/officeDocument/2006/relationships/hyperlink" Target="https://www.owasp.org/index.php/Testing_for_configuration_management" TargetMode="External"/><Relationship Id="rId73" Type="http://schemas.openxmlformats.org/officeDocument/2006/relationships/hyperlink" Target="https://www.owasp.org/index.php/Cross-Site_Request_Forgery_(CSRF)_Prevention_Cheat_Sheet" TargetMode="External"/><Relationship Id="rId74" Type="http://schemas.openxmlformats.org/officeDocument/2006/relationships/hyperlink" Target="https://jwt.io/" TargetMode="External"/><Relationship Id="rId75" Type="http://schemas.openxmlformats.org/officeDocument/2006/relationships/hyperlink" Target="https://www.owasp.org/index.php/Testing_for_configuration_management" TargetMode="External"/><Relationship Id="rId76" Type="http://schemas.openxmlformats.org/officeDocument/2006/relationships/hyperlink" Target="https://www.owasp.org/images/7/71/Internet_of_Things_Top_Ten_2014-OWASP.pdf" TargetMode="External"/><Relationship Id="rId77" Type="http://schemas.openxmlformats.org/officeDocument/2006/relationships/hyperlink" Target="https://www.owasp.org/index.php/OWASP_Internet_of_Things_Project" TargetMode="External"/><Relationship Id="rId78" Type="http://schemas.openxmlformats.org/officeDocument/2006/relationships/hyperlink" Target="https://github.com/praetorian-inc/trudy" TargetMode="External"/><Relationship Id="rId79" Type="http://schemas.openxmlformats.org/officeDocument/2006/relationships/hyperlink" Target="https://www.owasp.org/index.php/OWASP_Testing_Project" TargetMode="External"/><Relationship Id="rId20" Type="http://schemas.openxmlformats.org/officeDocument/2006/relationships/hyperlink" Target="https://www.owasp.org/index.php/Attack_Surface_Analysis_Cheat_Sheet" TargetMode="External"/><Relationship Id="rId21" Type="http://schemas.openxmlformats.org/officeDocument/2006/relationships/hyperlink" Target="https://www.owasp.org/index.php/Testing_for_authentication" TargetMode="External"/><Relationship Id="rId22" Type="http://schemas.openxmlformats.org/officeDocument/2006/relationships/hyperlink" Target="https://www.owasp.org/index.php/Password_Storage_Cheat_Sheet" TargetMode="External"/><Relationship Id="rId23" Type="http://schemas.openxmlformats.org/officeDocument/2006/relationships/hyperlink" Target="https://www.owasp.org/index.php/Forgot_Password_Cheat_Sheet" TargetMode="External"/><Relationship Id="rId24" Type="http://schemas.openxmlformats.org/officeDocument/2006/relationships/hyperlink" Target="https://www.owasp.org/index.php/Choosing_and_Using_Security_Questions_Cheat_Sheet" TargetMode="External"/><Relationship Id="rId25" Type="http://schemas.openxmlformats.org/officeDocument/2006/relationships/hyperlink" Target="https://www.owasp.org/index.php/Testing_for_Session_Management" TargetMode="External"/><Relationship Id="rId26" Type="http://schemas.openxmlformats.org/officeDocument/2006/relationships/hyperlink" Target="https://www.owasp.org/index.php/Session_Management_Cheat_Sheet" TargetMode="External"/><Relationship Id="rId27" Type="http://schemas.openxmlformats.org/officeDocument/2006/relationships/hyperlink" Target="https://www.owasp.org/index.php/Testing_for_Authorization" TargetMode="External"/><Relationship Id="rId28" Type="http://schemas.openxmlformats.org/officeDocument/2006/relationships/hyperlink" Target="https://www.owasp.org/index.php/Access_Control_Cheat_Sheet" TargetMode="External"/><Relationship Id="rId29" Type="http://schemas.openxmlformats.org/officeDocument/2006/relationships/hyperlink" Target="https://www.owasp.org/index.php/Testing_for_Input_Validation" TargetMode="External"/><Relationship Id="rId40" Type="http://schemas.openxmlformats.org/officeDocument/2006/relationships/hyperlink" Target="https://www.owasp.org/index.php/Cryptographic_Storage_Cheat_Sheet" TargetMode="External"/><Relationship Id="rId41" Type="http://schemas.openxmlformats.org/officeDocument/2006/relationships/hyperlink" Target="https://www.owasp.org/index.php/Testing_for_Error_Handling" TargetMode="External"/><Relationship Id="rId42" Type="http://schemas.openxmlformats.org/officeDocument/2006/relationships/header" Target="header1.xml"/><Relationship Id="rId43" Type="http://schemas.openxmlformats.org/officeDocument/2006/relationships/header" Target="header2.xml"/><Relationship Id="rId44" Type="http://schemas.openxmlformats.org/officeDocument/2006/relationships/footer" Target="footer1.xml"/><Relationship Id="rId45" Type="http://schemas.openxmlformats.org/officeDocument/2006/relationships/footer" Target="footer2.xml"/><Relationship Id="rId46" Type="http://schemas.openxmlformats.org/officeDocument/2006/relationships/header" Target="header3.xml"/><Relationship Id="rId47" Type="http://schemas.openxmlformats.org/officeDocument/2006/relationships/hyperlink" Target="https://securityheaders.io" TargetMode="External"/><Relationship Id="rId48" Type="http://schemas.openxmlformats.org/officeDocument/2006/relationships/hyperlink" Target="https://www.owasp.org/index.php/OWASP_Secure_Headers_Project" TargetMode="External"/><Relationship Id="rId49" Type="http://schemas.openxmlformats.org/officeDocument/2006/relationships/hyperlink" Target="https://www.owasp.org/index.php/User_Privacy_Protection_Cheat_Sheet" TargetMode="External"/><Relationship Id="rId60" Type="http://schemas.openxmlformats.org/officeDocument/2006/relationships/hyperlink" Target="https://www.blackhat.com/docs/eu-14/materials/eu-14-Hafif-Reflected-File-Download-A-New-Web-Attack-Vector.pdf" TargetMode="External"/><Relationship Id="rId61" Type="http://schemas.openxmlformats.org/officeDocument/2006/relationships/hyperlink" Target="https://www.owasp.org/index.php?title=Content_Security_Policy_Cheat_Sheet&amp;setlang=en" TargetMode="External"/><Relationship Id="rId62" Type="http://schemas.openxmlformats.org/officeDocument/2006/relationships/hyperlink" Target="https://www.owasp.org/index.php/User_Privacy_Protection_Cheat_Sheet" TargetMode="External"/><Relationship Id="rId63" Type="http://schemas.openxmlformats.org/officeDocument/2006/relationships/hyperlink" Target="https://securityheaders.io" TargetMode="External"/><Relationship Id="rId64" Type="http://schemas.openxmlformats.org/officeDocument/2006/relationships/hyperlink" Target="https://www.owasp.org/index.php/OWASP_Secure_Headers_Project" TargetMode="External"/><Relationship Id="rId65" Type="http://schemas.openxmlformats.org/officeDocument/2006/relationships/hyperlink" Target="http://www.dwheeler.com/essays/apple-goto-fail.html" TargetMode="External"/><Relationship Id="rId66" Type="http://schemas.openxmlformats.org/officeDocument/2006/relationships/hyperlink" Target="https://www.owasp.org/index.php/Testing_for_business_logic" TargetMode="External"/><Relationship Id="rId67" Type="http://schemas.openxmlformats.org/officeDocument/2006/relationships/hyperlink" Target="https://www.owasp.org/index.php/Business_Logic_Security_Cheat_Sheet" TargetMode="External"/><Relationship Id="rId68" Type="http://schemas.openxmlformats.org/officeDocument/2006/relationships/hyperlink" Target="https://www.owasp.org/index.php/Unrestricted_File_Upload" TargetMode="External"/><Relationship Id="rId69" Type="http://schemas.openxmlformats.org/officeDocument/2006/relationships/hyperlink" Target="https://www.trustwave.com/Resources/SpiderLabs-Blog/Reflected-File-Download---A-New-Web-Attack-Vector/" TargetMode="External"/><Relationship Id="rId80" Type="http://schemas.openxmlformats.org/officeDocument/2006/relationships/hyperlink" Target="http://www.owasp.org/index.php/Category:OWASP_Code_Review_Project" TargetMode="External"/><Relationship Id="rId81" Type="http://schemas.openxmlformats.org/officeDocument/2006/relationships/hyperlink" Target="https://www.owasp.org/index.php/OWASP_Cheat_Sheet_Series" TargetMode="External"/><Relationship Id="rId82" Type="http://schemas.openxmlformats.org/officeDocument/2006/relationships/hyperlink" Target="https://www.owasp.org/index.php/OWASP_Proactive_Controls" TargetMode="External"/><Relationship Id="rId83" Type="http://schemas.openxmlformats.org/officeDocument/2006/relationships/hyperlink" Target="https://www.owasp.org/index.php/Top_10_2013-Top_10" TargetMode="External"/><Relationship Id="rId84" Type="http://schemas.openxmlformats.org/officeDocument/2006/relationships/hyperlink" Target="https://www.owasp.org/index.php/Projects/OWASP_Mobile_Security_Project_-_Top_Ten_Mobile_Risks" TargetMode="External"/><Relationship Id="rId85" Type="http://schemas.openxmlformats.org/officeDocument/2006/relationships/hyperlink" Target="http://cwe.mitre.org/" TargetMode="External"/><Relationship Id="rId86" Type="http://schemas.openxmlformats.org/officeDocument/2006/relationships/hyperlink" Target="https://www.pcisecuritystandards.org" TargetMode="External"/><Relationship Id="rId87" Type="http://schemas.openxmlformats.org/officeDocument/2006/relationships/hyperlink" Target="https://www.pcisecuritystandards.org/documents/PCI_DSS_v3.pdf" TargetMode="External"/><Relationship Id="rId88" Type="http://schemas.openxmlformats.org/officeDocument/2006/relationships/fontTable" Target="fontTable.xml"/><Relationship Id="rId8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github.com/OWASP/ASVS/issues" TargetMode="External"/><Relationship Id="rId2"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hyperlink" Target="https://github.com/OWASP/ASVS/issues" TargetMode="External"/><Relationship Id="rId2"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hyperlink" Target="https://github.com/OWASP/ASVS/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E01946-2A83-0346-A718-62E427CC5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77</Pages>
  <Words>17032</Words>
  <Characters>97087</Characters>
  <Application>Microsoft Macintosh Word</Application>
  <DocSecurity>0</DocSecurity>
  <Lines>809</Lines>
  <Paragraphs>227</Paragraphs>
  <ScaleCrop>false</ScaleCrop>
  <HeadingPairs>
    <vt:vector size="2" baseType="variant">
      <vt:variant>
        <vt:lpstr>Title</vt:lpstr>
      </vt:variant>
      <vt:variant>
        <vt:i4>1</vt:i4>
      </vt:variant>
    </vt:vector>
  </HeadingPairs>
  <TitlesOfParts>
    <vt:vector size="1" baseType="lpstr">
      <vt:lpstr>OWASP Application Security Verification Standard 3.1</vt:lpstr>
    </vt:vector>
  </TitlesOfParts>
  <Company>Threat Intelligence</Company>
  <LinksUpToDate>false</LinksUpToDate>
  <CharactersWithSpaces>113892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Application Security Verification Standard 3.1</dc:title>
  <dc:subject/>
  <dc:creator>OWASP Application Security Verification Standard Team</dc:creator>
  <cp:keywords/>
  <dc:description/>
  <cp:lastModifiedBy>Madjid Nakhjiri</cp:lastModifiedBy>
  <cp:revision>18</cp:revision>
  <cp:lastPrinted>2016-07-01T10:22:00Z</cp:lastPrinted>
  <dcterms:created xsi:type="dcterms:W3CDTF">2017-01-13T17:59:00Z</dcterms:created>
  <dcterms:modified xsi:type="dcterms:W3CDTF">2017-01-13T19:51:00Z</dcterms:modified>
</cp:coreProperties>
</file>